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7C0C7" w14:textId="3526AC66" w:rsidR="00367C17" w:rsidRPr="00A6359E" w:rsidRDefault="009E222F" w:rsidP="00147B3F">
      <w:pPr>
        <w:spacing w:after="200" w:line="360" w:lineRule="auto"/>
        <w:rPr>
          <w:b/>
          <w:sz w:val="22"/>
          <w:szCs w:val="22"/>
          <w:lang w:val="en-GB"/>
        </w:rPr>
      </w:pPr>
      <w:r w:rsidRPr="00A6359E">
        <w:rPr>
          <w:b/>
          <w:sz w:val="22"/>
          <w:szCs w:val="22"/>
          <w:lang w:val="en-GB"/>
        </w:rPr>
        <w:t xml:space="preserve">Association of health knowledge with adoption of heart healthy </w:t>
      </w:r>
      <w:r w:rsidR="008A6716" w:rsidRPr="00A6359E">
        <w:rPr>
          <w:b/>
          <w:sz w:val="22"/>
          <w:szCs w:val="22"/>
          <w:lang w:val="en-GB"/>
        </w:rPr>
        <w:t>behaviours</w:t>
      </w:r>
      <w:r w:rsidRPr="00A6359E">
        <w:rPr>
          <w:b/>
          <w:sz w:val="22"/>
          <w:szCs w:val="22"/>
          <w:lang w:val="en-GB"/>
        </w:rPr>
        <w:t>:</w:t>
      </w:r>
      <w:r w:rsidR="00367C17" w:rsidRPr="00A6359E">
        <w:rPr>
          <w:b/>
          <w:sz w:val="22"/>
          <w:szCs w:val="22"/>
          <w:lang w:val="en-GB"/>
        </w:rPr>
        <w:t xml:space="preserve"> a cross-cohort </w:t>
      </w:r>
      <w:r w:rsidR="00456037" w:rsidRPr="00A6359E">
        <w:rPr>
          <w:b/>
          <w:sz w:val="22"/>
          <w:szCs w:val="22"/>
          <w:lang w:val="en-GB"/>
        </w:rPr>
        <w:t>analysis using</w:t>
      </w:r>
      <w:r w:rsidR="00367C17" w:rsidRPr="00A6359E">
        <w:rPr>
          <w:b/>
          <w:sz w:val="22"/>
          <w:szCs w:val="22"/>
          <w:lang w:val="en-GB"/>
        </w:rPr>
        <w:t xml:space="preserve"> </w:t>
      </w:r>
      <w:r w:rsidR="00D52342">
        <w:rPr>
          <w:b/>
          <w:sz w:val="22"/>
          <w:szCs w:val="22"/>
          <w:lang w:val="en-GB"/>
        </w:rPr>
        <w:t xml:space="preserve">data from the </w:t>
      </w:r>
      <w:r w:rsidR="00367C17" w:rsidRPr="00A6359E">
        <w:rPr>
          <w:b/>
          <w:sz w:val="22"/>
          <w:szCs w:val="22"/>
          <w:lang w:val="en-GB"/>
        </w:rPr>
        <w:t>PURE Study</w:t>
      </w:r>
    </w:p>
    <w:p w14:paraId="0CCC1A65" w14:textId="5F813819" w:rsidR="00C16C39" w:rsidRPr="00A6359E" w:rsidRDefault="00770F2C" w:rsidP="00E96396">
      <w:pPr>
        <w:spacing w:after="240" w:line="360" w:lineRule="auto"/>
        <w:rPr>
          <w:color w:val="000000" w:themeColor="text1"/>
          <w:sz w:val="22"/>
          <w:szCs w:val="22"/>
          <w:vertAlign w:val="superscript"/>
          <w:lang w:val="en-GB"/>
        </w:rPr>
      </w:pPr>
      <w:r w:rsidRPr="00A6359E">
        <w:rPr>
          <w:color w:val="000000" w:themeColor="text1"/>
          <w:sz w:val="22"/>
          <w:szCs w:val="22"/>
          <w:lang w:val="en-GB"/>
        </w:rPr>
        <w:t>Shiva Raj Mishra</w:t>
      </w:r>
      <w:r w:rsidR="00D37F5F" w:rsidRPr="00A6359E">
        <w:rPr>
          <w:color w:val="000000" w:themeColor="text1"/>
          <w:sz w:val="22"/>
          <w:szCs w:val="22"/>
          <w:vertAlign w:val="superscript"/>
          <w:lang w:val="en-GB"/>
        </w:rPr>
        <w:t>1</w:t>
      </w:r>
      <w:r w:rsidR="00190482" w:rsidRPr="00A6359E">
        <w:rPr>
          <w:color w:val="000000" w:themeColor="text1"/>
          <w:sz w:val="22"/>
          <w:szCs w:val="22"/>
          <w:lang w:val="en-GB"/>
        </w:rPr>
        <w:t xml:space="preserve">, </w:t>
      </w:r>
      <w:r w:rsidR="00D37F5F" w:rsidRPr="00A6359E">
        <w:rPr>
          <w:color w:val="000000" w:themeColor="text1"/>
          <w:sz w:val="22"/>
          <w:szCs w:val="22"/>
          <w:lang w:val="en-GB"/>
        </w:rPr>
        <w:t>Richard Lindley</w:t>
      </w:r>
      <w:r w:rsidR="00D37F5F" w:rsidRPr="00A6359E">
        <w:rPr>
          <w:color w:val="000000" w:themeColor="text1"/>
          <w:sz w:val="22"/>
          <w:szCs w:val="22"/>
          <w:vertAlign w:val="superscript"/>
          <w:lang w:val="en-GB"/>
        </w:rPr>
        <w:t>1</w:t>
      </w:r>
      <w:r w:rsidR="00D37F5F" w:rsidRPr="00A6359E">
        <w:rPr>
          <w:color w:val="000000" w:themeColor="text1"/>
          <w:sz w:val="22"/>
          <w:szCs w:val="22"/>
          <w:lang w:val="en-GB"/>
        </w:rPr>
        <w:t xml:space="preserve">, </w:t>
      </w:r>
      <w:r w:rsidRPr="00A6359E">
        <w:rPr>
          <w:color w:val="000000" w:themeColor="text1"/>
          <w:sz w:val="22"/>
          <w:szCs w:val="22"/>
          <w:lang w:val="en-GB"/>
        </w:rPr>
        <w:t>Angela Webster</w:t>
      </w:r>
      <w:r w:rsidR="00D37F5F" w:rsidRPr="00A6359E">
        <w:rPr>
          <w:color w:val="000000" w:themeColor="text1"/>
          <w:sz w:val="22"/>
          <w:szCs w:val="22"/>
          <w:vertAlign w:val="superscript"/>
          <w:lang w:val="en-GB"/>
        </w:rPr>
        <w:t>1,2</w:t>
      </w:r>
      <w:r w:rsidR="00190482" w:rsidRPr="00A6359E">
        <w:rPr>
          <w:color w:val="000000" w:themeColor="text1"/>
          <w:sz w:val="22"/>
          <w:szCs w:val="22"/>
          <w:lang w:val="en-GB"/>
        </w:rPr>
        <w:t xml:space="preserve">, </w:t>
      </w:r>
      <w:r w:rsidR="00ED2E92" w:rsidRPr="00A6359E">
        <w:rPr>
          <w:rFonts w:eastAsia="Aptos"/>
          <w:color w:val="000000" w:themeColor="text1"/>
          <w:sz w:val="22"/>
          <w:szCs w:val="22"/>
          <w:lang w:val="en-GB" w:eastAsia="en-CA"/>
        </w:rPr>
        <w:t>Patricio Lopez-Jaramillo</w:t>
      </w:r>
      <w:r w:rsidR="005D287B" w:rsidRPr="00A6359E">
        <w:rPr>
          <w:rFonts w:eastAsia="Aptos"/>
          <w:color w:val="000000" w:themeColor="text1"/>
          <w:sz w:val="22"/>
          <w:szCs w:val="22"/>
          <w:vertAlign w:val="superscript"/>
          <w:lang w:val="en-GB" w:eastAsia="en-CA"/>
        </w:rPr>
        <w:t>3</w:t>
      </w:r>
      <w:r w:rsidR="00644036" w:rsidRPr="00A6359E">
        <w:rPr>
          <w:rFonts w:eastAsia="Aptos"/>
          <w:color w:val="000000" w:themeColor="text1"/>
          <w:sz w:val="22"/>
          <w:szCs w:val="22"/>
          <w:lang w:val="en-GB" w:eastAsia="en-CA"/>
        </w:rPr>
        <w:t>,</w:t>
      </w:r>
      <w:r w:rsidR="00644036" w:rsidRPr="00A6359E">
        <w:rPr>
          <w:color w:val="000000" w:themeColor="text1"/>
          <w:sz w:val="22"/>
          <w:szCs w:val="22"/>
          <w:vertAlign w:val="superscript"/>
          <w:lang w:val="en-GB"/>
        </w:rPr>
        <w:t xml:space="preserve"> </w:t>
      </w:r>
      <w:r w:rsidR="00BE4FFA" w:rsidRPr="00A6359E">
        <w:rPr>
          <w:rFonts w:eastAsia="Aptos"/>
          <w:color w:val="000000" w:themeColor="text1"/>
          <w:sz w:val="22"/>
          <w:szCs w:val="22"/>
          <w:lang w:val="en-GB" w:eastAsia="en-CA"/>
        </w:rPr>
        <w:t>Rosnah Ismail</w:t>
      </w:r>
      <w:r w:rsidR="005D287B" w:rsidRPr="00A6359E">
        <w:rPr>
          <w:rFonts w:eastAsia="Aptos"/>
          <w:color w:val="000000" w:themeColor="text1"/>
          <w:sz w:val="22"/>
          <w:szCs w:val="22"/>
          <w:vertAlign w:val="superscript"/>
          <w:lang w:val="en-GB" w:eastAsia="en-CA"/>
        </w:rPr>
        <w:t>4</w:t>
      </w:r>
      <w:r w:rsidR="00644036" w:rsidRPr="00A6359E">
        <w:rPr>
          <w:rFonts w:eastAsia="Aptos"/>
          <w:color w:val="000000" w:themeColor="text1"/>
          <w:sz w:val="22"/>
          <w:szCs w:val="22"/>
          <w:lang w:val="en-GB" w:eastAsia="en-CA"/>
        </w:rPr>
        <w:t xml:space="preserve">, </w:t>
      </w:r>
      <w:r w:rsidR="00FE5035" w:rsidRPr="00A6359E">
        <w:rPr>
          <w:color w:val="000000" w:themeColor="text1"/>
          <w:sz w:val="22"/>
          <w:szCs w:val="22"/>
          <w:lang w:val="en-GB"/>
        </w:rPr>
        <w:t>Jayachitra Krishnaswamy Gajendran</w:t>
      </w:r>
      <w:r w:rsidR="005D287B" w:rsidRPr="00A6359E">
        <w:rPr>
          <w:color w:val="000000" w:themeColor="text1"/>
          <w:sz w:val="22"/>
          <w:szCs w:val="22"/>
          <w:vertAlign w:val="superscript"/>
          <w:lang w:val="en-GB"/>
        </w:rPr>
        <w:t>5</w:t>
      </w:r>
      <w:r w:rsidR="00644036" w:rsidRPr="00A6359E">
        <w:rPr>
          <w:rFonts w:eastAsia="Aptos"/>
          <w:color w:val="000000" w:themeColor="text1"/>
          <w:sz w:val="22"/>
          <w:szCs w:val="22"/>
          <w:lang w:val="en-GB" w:eastAsia="en-CA"/>
        </w:rPr>
        <w:t>,</w:t>
      </w:r>
      <w:r w:rsidR="00644036" w:rsidRPr="00A6359E">
        <w:rPr>
          <w:color w:val="000000" w:themeColor="text1"/>
          <w:sz w:val="22"/>
          <w:szCs w:val="22"/>
          <w:vertAlign w:val="superscript"/>
          <w:lang w:val="en-GB"/>
        </w:rPr>
        <w:t xml:space="preserve"> </w:t>
      </w:r>
      <w:r w:rsidR="00704A59" w:rsidRPr="00A6359E">
        <w:rPr>
          <w:color w:val="000000" w:themeColor="text1"/>
          <w:sz w:val="22"/>
          <w:szCs w:val="22"/>
          <w:lang w:val="en-GB"/>
        </w:rPr>
        <w:t>Indu Mohan</w:t>
      </w:r>
      <w:r w:rsidR="005D287B" w:rsidRPr="00A6359E">
        <w:rPr>
          <w:color w:val="000000" w:themeColor="text1"/>
          <w:sz w:val="22"/>
          <w:szCs w:val="22"/>
          <w:vertAlign w:val="superscript"/>
          <w:lang w:val="en-GB"/>
        </w:rPr>
        <w:t>6</w:t>
      </w:r>
      <w:r w:rsidR="00644036" w:rsidRPr="00A6359E">
        <w:rPr>
          <w:rFonts w:eastAsia="Aptos"/>
          <w:color w:val="000000" w:themeColor="text1"/>
          <w:sz w:val="22"/>
          <w:szCs w:val="22"/>
          <w:lang w:val="en-GB" w:eastAsia="en-CA"/>
        </w:rPr>
        <w:t>,</w:t>
      </w:r>
      <w:r w:rsidR="00644036" w:rsidRPr="00A6359E">
        <w:rPr>
          <w:color w:val="000000" w:themeColor="text1"/>
          <w:sz w:val="22"/>
          <w:szCs w:val="22"/>
          <w:lang w:val="en-GB"/>
        </w:rPr>
        <w:t xml:space="preserve"> </w:t>
      </w:r>
      <w:r w:rsidR="00704A59" w:rsidRPr="00A6359E">
        <w:rPr>
          <w:color w:val="000000" w:themeColor="text1"/>
          <w:sz w:val="22"/>
          <w:szCs w:val="22"/>
          <w:lang w:val="en-GB"/>
        </w:rPr>
        <w:t>Rekha M Ravindran</w:t>
      </w:r>
      <w:r w:rsidR="005D287B" w:rsidRPr="00A6359E">
        <w:rPr>
          <w:color w:val="000000" w:themeColor="text1"/>
          <w:sz w:val="22"/>
          <w:szCs w:val="22"/>
          <w:vertAlign w:val="superscript"/>
          <w:lang w:val="en-GB"/>
        </w:rPr>
        <w:t>7</w:t>
      </w:r>
      <w:r w:rsidR="00644036" w:rsidRPr="00A6359E">
        <w:rPr>
          <w:rFonts w:eastAsia="Aptos"/>
          <w:color w:val="000000" w:themeColor="text1"/>
          <w:sz w:val="22"/>
          <w:szCs w:val="22"/>
          <w:lang w:val="en-GB" w:eastAsia="en-CA"/>
        </w:rPr>
        <w:t>,</w:t>
      </w:r>
      <w:r w:rsidR="00644036" w:rsidRPr="00A6359E">
        <w:rPr>
          <w:color w:val="000000" w:themeColor="text1"/>
          <w:sz w:val="22"/>
          <w:szCs w:val="22"/>
          <w:vertAlign w:val="superscript"/>
          <w:lang w:val="en-GB"/>
        </w:rPr>
        <w:t xml:space="preserve"> </w:t>
      </w:r>
      <w:r w:rsidR="00704A59" w:rsidRPr="00A6359E">
        <w:rPr>
          <w:color w:val="000000" w:themeColor="text1"/>
          <w:sz w:val="22"/>
          <w:szCs w:val="22"/>
          <w:lang w:val="en-GB"/>
        </w:rPr>
        <w:t>Manmeet Kaur</w:t>
      </w:r>
      <w:r w:rsidR="005D287B" w:rsidRPr="00A6359E">
        <w:rPr>
          <w:color w:val="000000" w:themeColor="text1"/>
          <w:sz w:val="22"/>
          <w:szCs w:val="22"/>
          <w:vertAlign w:val="superscript"/>
          <w:lang w:val="en-GB"/>
        </w:rPr>
        <w:t>8</w:t>
      </w:r>
      <w:r w:rsidR="00644036" w:rsidRPr="00A6359E">
        <w:rPr>
          <w:rFonts w:eastAsia="Aptos"/>
          <w:color w:val="000000" w:themeColor="text1"/>
          <w:sz w:val="22"/>
          <w:szCs w:val="22"/>
          <w:lang w:val="en-GB" w:eastAsia="en-CA"/>
        </w:rPr>
        <w:t>,</w:t>
      </w:r>
      <w:r w:rsidR="00704A59" w:rsidRPr="00A6359E">
        <w:rPr>
          <w:rFonts w:eastAsia="Aptos"/>
          <w:color w:val="000000" w:themeColor="text1"/>
          <w:sz w:val="22"/>
          <w:szCs w:val="22"/>
          <w:lang w:val="en-GB" w:eastAsia="en-CA"/>
        </w:rPr>
        <w:t>Christina E Lundberg</w:t>
      </w:r>
      <w:r w:rsidR="005D287B" w:rsidRPr="00A6359E">
        <w:rPr>
          <w:rFonts w:eastAsia="Aptos"/>
          <w:color w:val="000000" w:themeColor="text1"/>
          <w:sz w:val="22"/>
          <w:szCs w:val="22"/>
          <w:vertAlign w:val="superscript"/>
          <w:lang w:val="en-GB" w:eastAsia="en-CA"/>
        </w:rPr>
        <w:t>9</w:t>
      </w:r>
      <w:r w:rsidR="006D7AA3" w:rsidRPr="00A6359E">
        <w:rPr>
          <w:rFonts w:eastAsia="Aptos"/>
          <w:color w:val="000000" w:themeColor="text1"/>
          <w:sz w:val="22"/>
          <w:szCs w:val="22"/>
          <w:vertAlign w:val="superscript"/>
          <w:lang w:val="en-GB" w:eastAsia="en-CA"/>
        </w:rPr>
        <w:t>,10</w:t>
      </w:r>
      <w:r w:rsidR="00644036" w:rsidRPr="00A6359E">
        <w:rPr>
          <w:rFonts w:eastAsia="Aptos"/>
          <w:color w:val="000000" w:themeColor="text1"/>
          <w:sz w:val="22"/>
          <w:szCs w:val="22"/>
          <w:lang w:val="en-GB" w:eastAsia="en-CA"/>
        </w:rPr>
        <w:t>,</w:t>
      </w:r>
      <w:r w:rsidR="00644036" w:rsidRPr="00A6359E">
        <w:rPr>
          <w:rFonts w:eastAsia="Aptos"/>
          <w:color w:val="000000" w:themeColor="text1"/>
          <w:sz w:val="22"/>
          <w:szCs w:val="22"/>
          <w:vertAlign w:val="subscript"/>
          <w:lang w:val="en-GB" w:eastAsia="en-CA"/>
        </w:rPr>
        <w:t xml:space="preserve"> </w:t>
      </w:r>
      <w:r w:rsidR="00CD4083" w:rsidRPr="00A6359E">
        <w:rPr>
          <w:color w:val="000000" w:themeColor="text1"/>
          <w:sz w:val="22"/>
          <w:szCs w:val="22"/>
          <w:lang w:val="en-GB"/>
        </w:rPr>
        <w:t>Karen Yeates</w:t>
      </w:r>
      <w:r w:rsidR="005D287B" w:rsidRPr="00A6359E">
        <w:rPr>
          <w:color w:val="000000" w:themeColor="text1"/>
          <w:sz w:val="22"/>
          <w:szCs w:val="22"/>
          <w:vertAlign w:val="superscript"/>
          <w:lang w:val="en-GB"/>
        </w:rPr>
        <w:t>1</w:t>
      </w:r>
      <w:r w:rsidR="006D7AA3" w:rsidRPr="00A6359E">
        <w:rPr>
          <w:color w:val="000000" w:themeColor="text1"/>
          <w:sz w:val="22"/>
          <w:szCs w:val="22"/>
          <w:vertAlign w:val="superscript"/>
          <w:lang w:val="en-GB"/>
        </w:rPr>
        <w:t>1</w:t>
      </w:r>
      <w:r w:rsidR="00644036" w:rsidRPr="00A6359E">
        <w:rPr>
          <w:rFonts w:eastAsia="Aptos"/>
          <w:color w:val="000000" w:themeColor="text1"/>
          <w:sz w:val="22"/>
          <w:szCs w:val="22"/>
          <w:lang w:val="en-GB" w:eastAsia="en-CA"/>
        </w:rPr>
        <w:t>,</w:t>
      </w:r>
      <w:r w:rsidR="00644036" w:rsidRPr="00A6359E">
        <w:rPr>
          <w:rFonts w:eastAsia="Aptos"/>
          <w:color w:val="000000" w:themeColor="text1"/>
          <w:sz w:val="22"/>
          <w:szCs w:val="22"/>
          <w:vertAlign w:val="subscript"/>
          <w:lang w:val="en-GB" w:eastAsia="en-CA"/>
        </w:rPr>
        <w:t xml:space="preserve"> </w:t>
      </w:r>
      <w:r w:rsidR="00CD4083" w:rsidRPr="00A6359E">
        <w:rPr>
          <w:color w:val="000000" w:themeColor="text1"/>
          <w:sz w:val="22"/>
          <w:szCs w:val="22"/>
          <w:lang w:val="en-GB"/>
        </w:rPr>
        <w:t>Khalid F Alhabib</w:t>
      </w:r>
      <w:r w:rsidR="005D287B" w:rsidRPr="00A6359E">
        <w:rPr>
          <w:color w:val="000000" w:themeColor="text1"/>
          <w:sz w:val="22"/>
          <w:szCs w:val="22"/>
          <w:vertAlign w:val="superscript"/>
          <w:lang w:val="en-GB"/>
        </w:rPr>
        <w:t>1</w:t>
      </w:r>
      <w:r w:rsidR="006D7AA3" w:rsidRPr="00A6359E">
        <w:rPr>
          <w:color w:val="000000" w:themeColor="text1"/>
          <w:sz w:val="22"/>
          <w:szCs w:val="22"/>
          <w:vertAlign w:val="superscript"/>
          <w:lang w:val="en-GB"/>
        </w:rPr>
        <w:t>2</w:t>
      </w:r>
      <w:r w:rsidR="00644036" w:rsidRPr="00A6359E">
        <w:rPr>
          <w:rFonts w:eastAsia="Aptos"/>
          <w:color w:val="000000" w:themeColor="text1"/>
          <w:sz w:val="22"/>
          <w:szCs w:val="22"/>
          <w:lang w:val="en-GB" w:eastAsia="en-CA"/>
        </w:rPr>
        <w:t>,</w:t>
      </w:r>
      <w:r w:rsidR="00644036" w:rsidRPr="00A6359E">
        <w:rPr>
          <w:rFonts w:eastAsia="Aptos"/>
          <w:color w:val="000000" w:themeColor="text1"/>
          <w:sz w:val="22"/>
          <w:szCs w:val="22"/>
          <w:vertAlign w:val="subscript"/>
          <w:lang w:val="en-GB" w:eastAsia="en-CA"/>
        </w:rPr>
        <w:t xml:space="preserve"> </w:t>
      </w:r>
      <w:r w:rsidR="00CD4083" w:rsidRPr="00A6359E">
        <w:rPr>
          <w:color w:val="000000" w:themeColor="text1"/>
          <w:sz w:val="22"/>
          <w:szCs w:val="22"/>
          <w:lang w:val="en-GB"/>
        </w:rPr>
        <w:t>Roya Kelishadi</w:t>
      </w:r>
      <w:r w:rsidR="005D287B" w:rsidRPr="00A6359E">
        <w:rPr>
          <w:color w:val="000000" w:themeColor="text1"/>
          <w:sz w:val="22"/>
          <w:szCs w:val="22"/>
          <w:vertAlign w:val="superscript"/>
          <w:lang w:val="en-GB"/>
        </w:rPr>
        <w:t>1</w:t>
      </w:r>
      <w:r w:rsidR="006D7AA3" w:rsidRPr="00A6359E">
        <w:rPr>
          <w:color w:val="000000" w:themeColor="text1"/>
          <w:sz w:val="22"/>
          <w:szCs w:val="22"/>
          <w:vertAlign w:val="superscript"/>
          <w:lang w:val="en-GB"/>
        </w:rPr>
        <w:t>3</w:t>
      </w:r>
      <w:r w:rsidR="00CD4083" w:rsidRPr="00A6359E">
        <w:rPr>
          <w:color w:val="000000" w:themeColor="text1"/>
          <w:sz w:val="22"/>
          <w:szCs w:val="22"/>
          <w:vertAlign w:val="superscript"/>
          <w:lang w:val="en-GB"/>
        </w:rPr>
        <w:t xml:space="preserve"> </w:t>
      </w:r>
      <w:r w:rsidR="00644036" w:rsidRPr="00A6359E">
        <w:rPr>
          <w:rFonts w:eastAsia="Aptos"/>
          <w:color w:val="000000" w:themeColor="text1"/>
          <w:sz w:val="22"/>
          <w:szCs w:val="22"/>
          <w:lang w:val="en-GB" w:eastAsia="en-CA"/>
        </w:rPr>
        <w:t>,</w:t>
      </w:r>
      <w:r w:rsidR="00644036" w:rsidRPr="00A6359E">
        <w:rPr>
          <w:rFonts w:eastAsia="Aptos"/>
          <w:color w:val="000000" w:themeColor="text1"/>
          <w:sz w:val="22"/>
          <w:szCs w:val="22"/>
          <w:vertAlign w:val="subscript"/>
          <w:lang w:val="en-GB" w:eastAsia="en-CA"/>
        </w:rPr>
        <w:t xml:space="preserve"> </w:t>
      </w:r>
      <w:r w:rsidR="00CD4083" w:rsidRPr="00A6359E">
        <w:rPr>
          <w:color w:val="000000" w:themeColor="text1"/>
          <w:sz w:val="22"/>
          <w:szCs w:val="22"/>
          <w:lang w:val="en-GB"/>
        </w:rPr>
        <w:t xml:space="preserve">Katarzyna Zatonska </w:t>
      </w:r>
      <w:r w:rsidR="005D287B" w:rsidRPr="00A6359E">
        <w:rPr>
          <w:color w:val="000000" w:themeColor="text1"/>
          <w:sz w:val="22"/>
          <w:szCs w:val="22"/>
          <w:vertAlign w:val="superscript"/>
          <w:lang w:val="en-GB"/>
        </w:rPr>
        <w:t>1</w:t>
      </w:r>
      <w:r w:rsidR="006D7AA3" w:rsidRPr="00A6359E">
        <w:rPr>
          <w:color w:val="000000" w:themeColor="text1"/>
          <w:sz w:val="22"/>
          <w:szCs w:val="22"/>
          <w:vertAlign w:val="superscript"/>
          <w:lang w:val="en-GB"/>
        </w:rPr>
        <w:t>4</w:t>
      </w:r>
      <w:r w:rsidR="004D556B" w:rsidRPr="00A6359E">
        <w:rPr>
          <w:rFonts w:eastAsia="Aptos"/>
          <w:color w:val="000000" w:themeColor="text1"/>
          <w:sz w:val="22"/>
          <w:szCs w:val="22"/>
          <w:lang w:val="en-GB" w:eastAsia="en-CA"/>
        </w:rPr>
        <w:t>,</w:t>
      </w:r>
      <w:r w:rsidR="00644036" w:rsidRPr="00A6359E">
        <w:rPr>
          <w:color w:val="000000" w:themeColor="text1"/>
          <w:sz w:val="22"/>
          <w:szCs w:val="22"/>
          <w:vertAlign w:val="superscript"/>
          <w:lang w:val="en-GB"/>
        </w:rPr>
        <w:t xml:space="preserve"> </w:t>
      </w:r>
      <w:r w:rsidR="00CD4083" w:rsidRPr="00A6359E">
        <w:rPr>
          <w:color w:val="000000" w:themeColor="text1"/>
          <w:sz w:val="22"/>
          <w:szCs w:val="22"/>
          <w:lang w:val="en-GB"/>
        </w:rPr>
        <w:t>Homer U. Co</w:t>
      </w:r>
      <w:r w:rsidR="005D287B" w:rsidRPr="00A6359E">
        <w:rPr>
          <w:color w:val="000000" w:themeColor="text1"/>
          <w:sz w:val="22"/>
          <w:szCs w:val="22"/>
          <w:vertAlign w:val="superscript"/>
          <w:lang w:val="en-GB"/>
        </w:rPr>
        <w:t>1</w:t>
      </w:r>
      <w:r w:rsidR="006D7AA3" w:rsidRPr="00A6359E">
        <w:rPr>
          <w:color w:val="000000" w:themeColor="text1"/>
          <w:sz w:val="22"/>
          <w:szCs w:val="22"/>
          <w:vertAlign w:val="superscript"/>
          <w:lang w:val="en-GB"/>
        </w:rPr>
        <w:t>5</w:t>
      </w:r>
      <w:r w:rsidR="00644036" w:rsidRPr="00A6359E">
        <w:rPr>
          <w:rFonts w:eastAsia="Aptos"/>
          <w:color w:val="000000" w:themeColor="text1"/>
          <w:sz w:val="22"/>
          <w:szCs w:val="22"/>
          <w:lang w:val="en-GB" w:eastAsia="en-CA"/>
        </w:rPr>
        <w:t>,</w:t>
      </w:r>
      <w:r w:rsidR="00CD4083" w:rsidRPr="00A6359E">
        <w:rPr>
          <w:color w:val="000000" w:themeColor="text1"/>
          <w:sz w:val="22"/>
          <w:szCs w:val="22"/>
          <w:lang w:val="en-GB"/>
        </w:rPr>
        <w:t>Scott A Lear</w:t>
      </w:r>
      <w:r w:rsidR="005D287B" w:rsidRPr="00A6359E">
        <w:rPr>
          <w:color w:val="000000" w:themeColor="text1"/>
          <w:sz w:val="22"/>
          <w:szCs w:val="22"/>
          <w:vertAlign w:val="superscript"/>
          <w:lang w:val="en-GB"/>
        </w:rPr>
        <w:t>1</w:t>
      </w:r>
      <w:r w:rsidR="006D7AA3" w:rsidRPr="00A6359E">
        <w:rPr>
          <w:color w:val="000000" w:themeColor="text1"/>
          <w:sz w:val="22"/>
          <w:szCs w:val="22"/>
          <w:vertAlign w:val="superscript"/>
          <w:lang w:val="en-GB"/>
        </w:rPr>
        <w:t>6</w:t>
      </w:r>
      <w:r w:rsidR="00644036" w:rsidRPr="00A6359E">
        <w:rPr>
          <w:rFonts w:eastAsia="Aptos"/>
          <w:color w:val="000000" w:themeColor="text1"/>
          <w:sz w:val="22"/>
          <w:szCs w:val="22"/>
          <w:lang w:val="en-GB" w:eastAsia="en-CA"/>
        </w:rPr>
        <w:t>,</w:t>
      </w:r>
      <w:r w:rsidR="004D556B" w:rsidRPr="00A6359E">
        <w:rPr>
          <w:rFonts w:eastAsia="Aptos"/>
          <w:color w:val="000000" w:themeColor="text1"/>
          <w:sz w:val="22"/>
          <w:szCs w:val="22"/>
          <w:vertAlign w:val="subscript"/>
          <w:lang w:val="en-GB" w:eastAsia="en-CA"/>
        </w:rPr>
        <w:t xml:space="preserve"> </w:t>
      </w:r>
      <w:r w:rsidR="00CD4083" w:rsidRPr="00A6359E">
        <w:rPr>
          <w:color w:val="000000" w:themeColor="text1"/>
          <w:sz w:val="22"/>
          <w:szCs w:val="22"/>
          <w:lang w:val="en-GB"/>
        </w:rPr>
        <w:t>Karen Suarez</w:t>
      </w:r>
      <w:r w:rsidR="008D48BB" w:rsidRPr="00A6359E">
        <w:rPr>
          <w:color w:val="000000" w:themeColor="text1"/>
          <w:sz w:val="22"/>
          <w:szCs w:val="22"/>
          <w:vertAlign w:val="superscript"/>
          <w:lang w:val="en-GB"/>
        </w:rPr>
        <w:t>1</w:t>
      </w:r>
      <w:r w:rsidR="003E672A" w:rsidRPr="00A6359E">
        <w:rPr>
          <w:color w:val="000000" w:themeColor="text1"/>
          <w:sz w:val="22"/>
          <w:szCs w:val="22"/>
          <w:vertAlign w:val="superscript"/>
          <w:lang w:val="en-GB"/>
        </w:rPr>
        <w:t>7</w:t>
      </w:r>
      <w:r w:rsidR="00644036" w:rsidRPr="00A6359E">
        <w:rPr>
          <w:rFonts w:eastAsia="Aptos"/>
          <w:color w:val="000000" w:themeColor="text1"/>
          <w:sz w:val="22"/>
          <w:szCs w:val="22"/>
          <w:lang w:val="en-GB" w:eastAsia="en-CA"/>
        </w:rPr>
        <w:t>,</w:t>
      </w:r>
      <w:r w:rsidR="004D556B" w:rsidRPr="00A6359E">
        <w:rPr>
          <w:rFonts w:eastAsia="Aptos"/>
          <w:color w:val="000000" w:themeColor="text1"/>
          <w:sz w:val="22"/>
          <w:szCs w:val="22"/>
          <w:lang w:val="en-GB" w:eastAsia="en-CA"/>
        </w:rPr>
        <w:t xml:space="preserve"> </w:t>
      </w:r>
      <w:r w:rsidR="00C16C39" w:rsidRPr="00A6359E">
        <w:rPr>
          <w:color w:val="000000" w:themeColor="text1"/>
          <w:sz w:val="22"/>
          <w:szCs w:val="22"/>
          <w:lang w:val="en-GB"/>
        </w:rPr>
        <w:t>Iolanthé M Kruger</w:t>
      </w:r>
      <w:r w:rsidR="005B4EF2" w:rsidRPr="00A6359E">
        <w:rPr>
          <w:color w:val="000000" w:themeColor="text1"/>
          <w:sz w:val="22"/>
          <w:szCs w:val="22"/>
          <w:vertAlign w:val="superscript"/>
          <w:lang w:val="en-GB"/>
        </w:rPr>
        <w:t>1</w:t>
      </w:r>
      <w:r w:rsidR="008D0EBE" w:rsidRPr="00A6359E">
        <w:rPr>
          <w:color w:val="000000" w:themeColor="text1"/>
          <w:sz w:val="22"/>
          <w:szCs w:val="22"/>
          <w:vertAlign w:val="superscript"/>
          <w:lang w:val="en-GB"/>
        </w:rPr>
        <w:t>8</w:t>
      </w:r>
      <w:r w:rsidR="00644036" w:rsidRPr="00A6359E">
        <w:rPr>
          <w:rFonts w:eastAsia="Aptos"/>
          <w:color w:val="000000" w:themeColor="text1"/>
          <w:sz w:val="22"/>
          <w:szCs w:val="22"/>
          <w:vertAlign w:val="subscript"/>
          <w:lang w:val="en-GB" w:eastAsia="en-CA"/>
        </w:rPr>
        <w:t>,</w:t>
      </w:r>
      <w:r w:rsidR="00C16C39" w:rsidRPr="00A6359E">
        <w:rPr>
          <w:color w:val="000000" w:themeColor="text1"/>
          <w:sz w:val="22"/>
          <w:szCs w:val="22"/>
          <w:lang w:val="en-GB"/>
        </w:rPr>
        <w:t>Pamela Serón</w:t>
      </w:r>
      <w:r w:rsidR="008D0EBE" w:rsidRPr="00A6359E">
        <w:rPr>
          <w:color w:val="000000" w:themeColor="text1"/>
          <w:sz w:val="22"/>
          <w:szCs w:val="22"/>
          <w:vertAlign w:val="superscript"/>
          <w:lang w:val="en-GB"/>
        </w:rPr>
        <w:t>19</w:t>
      </w:r>
      <w:r w:rsidR="00644036" w:rsidRPr="00A6359E">
        <w:rPr>
          <w:rFonts w:eastAsia="Aptos"/>
          <w:color w:val="000000" w:themeColor="text1"/>
          <w:sz w:val="22"/>
          <w:szCs w:val="22"/>
          <w:lang w:val="en-GB" w:eastAsia="en-CA"/>
        </w:rPr>
        <w:t>,</w:t>
      </w:r>
      <w:r w:rsidR="004D556B" w:rsidRPr="00A6359E">
        <w:rPr>
          <w:rFonts w:eastAsia="Aptos"/>
          <w:color w:val="000000" w:themeColor="text1"/>
          <w:sz w:val="22"/>
          <w:szCs w:val="22"/>
          <w:vertAlign w:val="subscript"/>
          <w:lang w:val="en-GB" w:eastAsia="en-CA"/>
        </w:rPr>
        <w:t xml:space="preserve"> </w:t>
      </w:r>
      <w:r w:rsidR="00C16C39" w:rsidRPr="00A6359E">
        <w:rPr>
          <w:color w:val="000000" w:themeColor="text1"/>
          <w:sz w:val="22"/>
          <w:szCs w:val="22"/>
          <w:lang w:val="en-GB"/>
        </w:rPr>
        <w:t>Maria Luz Diaz</w:t>
      </w:r>
      <w:r w:rsidR="005B4EF2" w:rsidRPr="00A6359E">
        <w:rPr>
          <w:color w:val="000000" w:themeColor="text1"/>
          <w:sz w:val="22"/>
          <w:szCs w:val="22"/>
          <w:vertAlign w:val="superscript"/>
          <w:lang w:val="en-GB"/>
        </w:rPr>
        <w:t>2</w:t>
      </w:r>
      <w:r w:rsidR="008D0EBE" w:rsidRPr="00A6359E">
        <w:rPr>
          <w:color w:val="000000" w:themeColor="text1"/>
          <w:sz w:val="22"/>
          <w:szCs w:val="22"/>
          <w:vertAlign w:val="superscript"/>
          <w:lang w:val="en-GB"/>
        </w:rPr>
        <w:t>0</w:t>
      </w:r>
      <w:r w:rsidR="00644036" w:rsidRPr="00A6359E">
        <w:rPr>
          <w:rFonts w:eastAsia="Aptos"/>
          <w:color w:val="000000" w:themeColor="text1"/>
          <w:sz w:val="22"/>
          <w:szCs w:val="22"/>
          <w:lang w:val="en-GB" w:eastAsia="en-CA"/>
        </w:rPr>
        <w:t>,</w:t>
      </w:r>
      <w:r w:rsidR="00C16C39" w:rsidRPr="00A6359E">
        <w:rPr>
          <w:rFonts w:eastAsia="SimSun"/>
          <w:color w:val="000000" w:themeColor="text1"/>
          <w:sz w:val="22"/>
          <w:szCs w:val="22"/>
          <w:lang w:val="en-GB"/>
        </w:rPr>
        <w:t>Yilin Huang</w:t>
      </w:r>
      <w:r w:rsidR="00644036" w:rsidRPr="00A6359E">
        <w:rPr>
          <w:rFonts w:eastAsia="SimSun"/>
          <w:color w:val="000000" w:themeColor="text1"/>
          <w:sz w:val="22"/>
          <w:szCs w:val="22"/>
          <w:vertAlign w:val="superscript"/>
          <w:lang w:val="en-GB"/>
        </w:rPr>
        <w:t>2</w:t>
      </w:r>
      <w:r w:rsidR="008D0EBE" w:rsidRPr="00A6359E">
        <w:rPr>
          <w:rFonts w:eastAsia="SimSun"/>
          <w:color w:val="000000" w:themeColor="text1"/>
          <w:sz w:val="22"/>
          <w:szCs w:val="22"/>
          <w:vertAlign w:val="superscript"/>
          <w:lang w:val="en-GB"/>
        </w:rPr>
        <w:t>1</w:t>
      </w:r>
      <w:r w:rsidR="00644036" w:rsidRPr="00A6359E">
        <w:rPr>
          <w:rFonts w:eastAsia="Aptos"/>
          <w:color w:val="000000" w:themeColor="text1"/>
          <w:sz w:val="22"/>
          <w:szCs w:val="22"/>
          <w:lang w:val="en-GB" w:eastAsia="en-CA"/>
        </w:rPr>
        <w:t>,</w:t>
      </w:r>
      <w:r w:rsidR="001735E2" w:rsidRPr="00A6359E">
        <w:rPr>
          <w:rFonts w:eastAsia="Aptos"/>
          <w:color w:val="000000" w:themeColor="text1"/>
          <w:sz w:val="22"/>
          <w:szCs w:val="22"/>
          <w:lang w:val="en-GB" w:eastAsia="en-CA"/>
        </w:rPr>
        <w:t xml:space="preserve"> </w:t>
      </w:r>
      <w:r w:rsidR="00C16C39" w:rsidRPr="00A6359E">
        <w:rPr>
          <w:rFonts w:eastAsia="SimSun"/>
          <w:color w:val="000000" w:themeColor="text1"/>
          <w:sz w:val="22"/>
          <w:szCs w:val="22"/>
          <w:lang w:val="en-GB"/>
        </w:rPr>
        <w:t>Zhiguang Liu</w:t>
      </w:r>
      <w:r w:rsidR="00644036" w:rsidRPr="00A6359E">
        <w:rPr>
          <w:rFonts w:eastAsia="SimSun"/>
          <w:color w:val="000000" w:themeColor="text1"/>
          <w:sz w:val="22"/>
          <w:szCs w:val="22"/>
          <w:vertAlign w:val="superscript"/>
          <w:lang w:val="en-GB"/>
        </w:rPr>
        <w:t>2</w:t>
      </w:r>
      <w:r w:rsidR="008D0EBE" w:rsidRPr="00A6359E">
        <w:rPr>
          <w:rFonts w:eastAsia="SimSun"/>
          <w:color w:val="000000" w:themeColor="text1"/>
          <w:sz w:val="22"/>
          <w:szCs w:val="22"/>
          <w:vertAlign w:val="superscript"/>
          <w:lang w:val="en-GB"/>
        </w:rPr>
        <w:t>2</w:t>
      </w:r>
      <w:r w:rsidR="00644036" w:rsidRPr="00A6359E">
        <w:rPr>
          <w:rFonts w:eastAsia="Aptos"/>
          <w:color w:val="000000" w:themeColor="text1"/>
          <w:sz w:val="22"/>
          <w:szCs w:val="22"/>
          <w:lang w:val="en-GB" w:eastAsia="en-CA"/>
        </w:rPr>
        <w:t>,</w:t>
      </w:r>
      <w:r w:rsidR="00644036" w:rsidRPr="00A6359E">
        <w:rPr>
          <w:rFonts w:eastAsia="Aptos"/>
          <w:color w:val="000000" w:themeColor="text1"/>
          <w:sz w:val="22"/>
          <w:szCs w:val="22"/>
          <w:vertAlign w:val="subscript"/>
          <w:lang w:val="en-GB" w:eastAsia="en-CA"/>
        </w:rPr>
        <w:t xml:space="preserve"> </w:t>
      </w:r>
      <w:r w:rsidR="00C16C39" w:rsidRPr="00A6359E">
        <w:rPr>
          <w:rFonts w:eastAsia="Aptos"/>
          <w:color w:val="000000" w:themeColor="text1"/>
          <w:sz w:val="22"/>
          <w:szCs w:val="22"/>
          <w:lang w:val="en-GB"/>
        </w:rPr>
        <w:t>Yingxuan Zhu</w:t>
      </w:r>
      <w:r w:rsidR="00644036" w:rsidRPr="00A6359E">
        <w:rPr>
          <w:rFonts w:eastAsia="Aptos"/>
          <w:color w:val="000000" w:themeColor="text1"/>
          <w:sz w:val="22"/>
          <w:szCs w:val="22"/>
          <w:vertAlign w:val="superscript"/>
          <w:lang w:val="en-GB"/>
        </w:rPr>
        <w:t>2</w:t>
      </w:r>
      <w:r w:rsidR="008D0EBE" w:rsidRPr="00A6359E">
        <w:rPr>
          <w:rFonts w:eastAsia="Aptos"/>
          <w:color w:val="000000" w:themeColor="text1"/>
          <w:sz w:val="22"/>
          <w:szCs w:val="22"/>
          <w:vertAlign w:val="superscript"/>
          <w:lang w:val="en-GB"/>
        </w:rPr>
        <w:t>3</w:t>
      </w:r>
      <w:r w:rsidR="00644036" w:rsidRPr="00A6359E">
        <w:rPr>
          <w:rFonts w:eastAsia="Aptos"/>
          <w:color w:val="000000" w:themeColor="text1"/>
          <w:sz w:val="22"/>
          <w:szCs w:val="22"/>
          <w:lang w:val="en-GB" w:eastAsia="en-CA"/>
        </w:rPr>
        <w:t>,</w:t>
      </w:r>
      <w:r w:rsidR="00C16C39" w:rsidRPr="00A6359E">
        <w:rPr>
          <w:color w:val="000000" w:themeColor="text1"/>
          <w:sz w:val="22"/>
          <w:szCs w:val="22"/>
          <w:lang w:val="en-GB" w:eastAsia="en-CA"/>
        </w:rPr>
        <w:t>Alvaro Avezum</w:t>
      </w:r>
      <w:r w:rsidR="00644036" w:rsidRPr="00A6359E">
        <w:rPr>
          <w:color w:val="000000" w:themeColor="text1"/>
          <w:sz w:val="22"/>
          <w:szCs w:val="22"/>
          <w:vertAlign w:val="superscript"/>
          <w:lang w:val="en-GB" w:eastAsia="en-CA"/>
        </w:rPr>
        <w:t>2</w:t>
      </w:r>
      <w:r w:rsidR="008D0EBE" w:rsidRPr="00A6359E">
        <w:rPr>
          <w:color w:val="000000" w:themeColor="text1"/>
          <w:sz w:val="22"/>
          <w:szCs w:val="22"/>
          <w:vertAlign w:val="superscript"/>
          <w:lang w:val="en-GB" w:eastAsia="en-CA"/>
        </w:rPr>
        <w:t>4</w:t>
      </w:r>
      <w:r w:rsidR="00644036" w:rsidRPr="00A6359E">
        <w:rPr>
          <w:rFonts w:eastAsia="Aptos"/>
          <w:color w:val="000000" w:themeColor="text1"/>
          <w:sz w:val="22"/>
          <w:szCs w:val="22"/>
          <w:lang w:val="en-GB" w:eastAsia="en-CA"/>
        </w:rPr>
        <w:t>,</w:t>
      </w:r>
      <w:r w:rsidR="00C16C39" w:rsidRPr="00A6359E">
        <w:rPr>
          <w:color w:val="000000" w:themeColor="text1"/>
          <w:sz w:val="22"/>
          <w:szCs w:val="22"/>
          <w:lang w:val="en-GB" w:eastAsia="en-CA"/>
        </w:rPr>
        <w:t>Afzalhussein Yusufali</w:t>
      </w:r>
      <w:r w:rsidR="00644036" w:rsidRPr="00A6359E">
        <w:rPr>
          <w:color w:val="000000" w:themeColor="text1"/>
          <w:sz w:val="22"/>
          <w:szCs w:val="22"/>
          <w:vertAlign w:val="superscript"/>
          <w:lang w:val="en-GB" w:eastAsia="en-CA"/>
        </w:rPr>
        <w:t>2</w:t>
      </w:r>
      <w:r w:rsidR="008D0EBE" w:rsidRPr="00A6359E">
        <w:rPr>
          <w:color w:val="000000" w:themeColor="text1"/>
          <w:sz w:val="22"/>
          <w:szCs w:val="22"/>
          <w:vertAlign w:val="superscript"/>
          <w:lang w:val="en-GB" w:eastAsia="en-CA"/>
        </w:rPr>
        <w:t>5</w:t>
      </w:r>
      <w:r w:rsidR="00644036" w:rsidRPr="00A6359E">
        <w:rPr>
          <w:rFonts w:eastAsia="Aptos"/>
          <w:color w:val="000000" w:themeColor="text1"/>
          <w:sz w:val="22"/>
          <w:szCs w:val="22"/>
          <w:lang w:val="en-GB" w:eastAsia="en-CA"/>
        </w:rPr>
        <w:t>,</w:t>
      </w:r>
      <w:r w:rsidR="004D556B" w:rsidRPr="00A6359E">
        <w:rPr>
          <w:rFonts w:eastAsia="Aptos"/>
          <w:color w:val="000000" w:themeColor="text1"/>
          <w:sz w:val="22"/>
          <w:szCs w:val="22"/>
          <w:vertAlign w:val="subscript"/>
          <w:lang w:val="en-GB" w:eastAsia="en-CA"/>
        </w:rPr>
        <w:t xml:space="preserve"> </w:t>
      </w:r>
      <w:r w:rsidR="00C16C39" w:rsidRPr="00A6359E">
        <w:rPr>
          <w:rFonts w:eastAsia="Aptos"/>
          <w:color w:val="000000" w:themeColor="text1"/>
          <w:sz w:val="22"/>
          <w:szCs w:val="22"/>
          <w:lang w:val="en-GB" w:eastAsia="en-CA"/>
        </w:rPr>
        <w:t>Rita Yusuf</w:t>
      </w:r>
      <w:r w:rsidR="002E3A7D" w:rsidRPr="00A6359E">
        <w:rPr>
          <w:rFonts w:eastAsia="Aptos"/>
          <w:color w:val="000000" w:themeColor="text1"/>
          <w:sz w:val="22"/>
          <w:szCs w:val="22"/>
          <w:lang w:val="en-GB" w:eastAsia="en-CA"/>
        </w:rPr>
        <w:t xml:space="preserve"> </w:t>
      </w:r>
      <w:r w:rsidR="00644036" w:rsidRPr="00A6359E">
        <w:rPr>
          <w:rFonts w:eastAsia="Aptos"/>
          <w:color w:val="000000" w:themeColor="text1"/>
          <w:sz w:val="22"/>
          <w:szCs w:val="22"/>
          <w:vertAlign w:val="superscript"/>
          <w:lang w:val="en-GB" w:eastAsia="en-CA"/>
        </w:rPr>
        <w:t>2</w:t>
      </w:r>
      <w:r w:rsidR="008D0EBE" w:rsidRPr="00A6359E">
        <w:rPr>
          <w:rFonts w:eastAsia="Aptos"/>
          <w:color w:val="000000" w:themeColor="text1"/>
          <w:sz w:val="22"/>
          <w:szCs w:val="22"/>
          <w:vertAlign w:val="superscript"/>
          <w:lang w:val="en-GB" w:eastAsia="en-CA"/>
        </w:rPr>
        <w:t>6</w:t>
      </w:r>
      <w:r w:rsidR="00644036" w:rsidRPr="00A6359E">
        <w:rPr>
          <w:rFonts w:eastAsia="Aptos"/>
          <w:color w:val="000000" w:themeColor="text1"/>
          <w:sz w:val="22"/>
          <w:szCs w:val="22"/>
          <w:lang w:val="en-GB" w:eastAsia="en-CA"/>
        </w:rPr>
        <w:t>,</w:t>
      </w:r>
      <w:r w:rsidR="001735E2" w:rsidRPr="00A6359E">
        <w:rPr>
          <w:rFonts w:eastAsia="Aptos"/>
          <w:color w:val="000000" w:themeColor="text1"/>
          <w:sz w:val="22"/>
          <w:szCs w:val="22"/>
          <w:lang w:val="en-GB" w:eastAsia="en-CA"/>
        </w:rPr>
        <w:t xml:space="preserve"> </w:t>
      </w:r>
      <w:r w:rsidR="00C16C39" w:rsidRPr="00A6359E">
        <w:rPr>
          <w:color w:val="000000" w:themeColor="text1"/>
          <w:sz w:val="22"/>
          <w:szCs w:val="22"/>
          <w:lang w:val="en-GB"/>
        </w:rPr>
        <w:t>Jephat Chifamba</w:t>
      </w:r>
      <w:r w:rsidR="00644036" w:rsidRPr="00A6359E">
        <w:rPr>
          <w:color w:val="000000" w:themeColor="text1"/>
          <w:sz w:val="22"/>
          <w:szCs w:val="22"/>
          <w:vertAlign w:val="superscript"/>
          <w:lang w:val="en-GB"/>
        </w:rPr>
        <w:t>2</w:t>
      </w:r>
      <w:r w:rsidR="008D0EBE" w:rsidRPr="00A6359E">
        <w:rPr>
          <w:color w:val="000000" w:themeColor="text1"/>
          <w:sz w:val="22"/>
          <w:szCs w:val="22"/>
          <w:vertAlign w:val="superscript"/>
          <w:lang w:val="en-GB"/>
        </w:rPr>
        <w:t>7</w:t>
      </w:r>
      <w:r w:rsidR="00644036" w:rsidRPr="00A6359E">
        <w:rPr>
          <w:rFonts w:eastAsia="Aptos"/>
          <w:color w:val="000000" w:themeColor="text1"/>
          <w:sz w:val="22"/>
          <w:szCs w:val="22"/>
          <w:lang w:val="en-GB" w:eastAsia="en-CA"/>
        </w:rPr>
        <w:t>,</w:t>
      </w:r>
      <w:r w:rsidR="004D556B" w:rsidRPr="00A6359E">
        <w:rPr>
          <w:rFonts w:eastAsia="Aptos"/>
          <w:color w:val="000000" w:themeColor="text1"/>
          <w:sz w:val="22"/>
          <w:szCs w:val="22"/>
          <w:vertAlign w:val="subscript"/>
          <w:lang w:val="en-GB" w:eastAsia="en-CA"/>
        </w:rPr>
        <w:t xml:space="preserve"> </w:t>
      </w:r>
      <w:r w:rsidR="00C16C39" w:rsidRPr="00A6359E">
        <w:rPr>
          <w:color w:val="000000" w:themeColor="text1"/>
          <w:sz w:val="22"/>
          <w:szCs w:val="22"/>
          <w:lang w:val="en-GB"/>
        </w:rPr>
        <w:t>Ahmet Temizhan</w:t>
      </w:r>
      <w:r w:rsidR="008D0EBE" w:rsidRPr="00A6359E">
        <w:rPr>
          <w:color w:val="000000" w:themeColor="text1"/>
          <w:sz w:val="22"/>
          <w:szCs w:val="22"/>
          <w:vertAlign w:val="superscript"/>
          <w:lang w:val="en-GB"/>
        </w:rPr>
        <w:t>2</w:t>
      </w:r>
      <w:r w:rsidR="00F45BF9" w:rsidRPr="00A6359E">
        <w:rPr>
          <w:color w:val="000000" w:themeColor="text1"/>
          <w:sz w:val="22"/>
          <w:szCs w:val="22"/>
          <w:vertAlign w:val="superscript"/>
          <w:lang w:val="en-GB"/>
        </w:rPr>
        <w:t>8</w:t>
      </w:r>
      <w:r w:rsidR="00644036" w:rsidRPr="00A6359E">
        <w:rPr>
          <w:rFonts w:eastAsia="Aptos"/>
          <w:color w:val="000000" w:themeColor="text1"/>
          <w:sz w:val="22"/>
          <w:szCs w:val="22"/>
          <w:vertAlign w:val="subscript"/>
          <w:lang w:val="en-GB" w:eastAsia="en-CA"/>
        </w:rPr>
        <w:t>,</w:t>
      </w:r>
      <w:r w:rsidR="004D556B" w:rsidRPr="00A6359E">
        <w:rPr>
          <w:rFonts w:eastAsia="Aptos"/>
          <w:color w:val="000000" w:themeColor="text1"/>
          <w:sz w:val="22"/>
          <w:szCs w:val="22"/>
          <w:vertAlign w:val="subscript"/>
          <w:lang w:val="en-GB" w:eastAsia="en-CA"/>
        </w:rPr>
        <w:t xml:space="preserve"> </w:t>
      </w:r>
      <w:r w:rsidR="00C16C39" w:rsidRPr="00A6359E">
        <w:rPr>
          <w:color w:val="000000" w:themeColor="text1"/>
          <w:sz w:val="22"/>
          <w:szCs w:val="22"/>
          <w:lang w:val="en-GB"/>
        </w:rPr>
        <w:t>Romaina Iqbal</w:t>
      </w:r>
      <w:r w:rsidR="00F45BF9" w:rsidRPr="00A6359E">
        <w:rPr>
          <w:color w:val="000000" w:themeColor="text1"/>
          <w:sz w:val="22"/>
          <w:szCs w:val="22"/>
          <w:vertAlign w:val="superscript"/>
          <w:lang w:val="en-GB"/>
        </w:rPr>
        <w:t>29</w:t>
      </w:r>
      <w:r w:rsidR="00644036" w:rsidRPr="00A6359E">
        <w:rPr>
          <w:color w:val="000000" w:themeColor="text1"/>
          <w:sz w:val="22"/>
          <w:szCs w:val="22"/>
          <w:lang w:val="en-GB"/>
        </w:rPr>
        <w:t xml:space="preserve">, </w:t>
      </w:r>
      <w:r w:rsidR="008D0EBE" w:rsidRPr="00A6359E">
        <w:rPr>
          <w:color w:val="000000" w:themeColor="text1"/>
          <w:sz w:val="22"/>
          <w:szCs w:val="22"/>
          <w:lang w:val="en-GB"/>
        </w:rPr>
        <w:t>Sumathy Rangarajan</w:t>
      </w:r>
      <w:r w:rsidR="008D0EBE" w:rsidRPr="00A6359E">
        <w:rPr>
          <w:color w:val="000000" w:themeColor="text1"/>
          <w:sz w:val="22"/>
          <w:szCs w:val="22"/>
          <w:vertAlign w:val="superscript"/>
          <w:lang w:val="en-GB"/>
        </w:rPr>
        <w:t>3</w:t>
      </w:r>
      <w:r w:rsidR="00F45BF9" w:rsidRPr="00A6359E">
        <w:rPr>
          <w:color w:val="000000" w:themeColor="text1"/>
          <w:sz w:val="22"/>
          <w:szCs w:val="22"/>
          <w:vertAlign w:val="superscript"/>
          <w:lang w:val="en-GB"/>
        </w:rPr>
        <w:t>0</w:t>
      </w:r>
      <w:r w:rsidR="008D0EBE" w:rsidRPr="00A6359E">
        <w:rPr>
          <w:rFonts w:eastAsia="Aptos"/>
          <w:color w:val="000000" w:themeColor="text1"/>
          <w:sz w:val="22"/>
          <w:szCs w:val="22"/>
          <w:lang w:val="en-GB" w:eastAsia="en-CA"/>
        </w:rPr>
        <w:t>,</w:t>
      </w:r>
      <w:r w:rsidR="008D0EBE" w:rsidRPr="00A6359E">
        <w:rPr>
          <w:rFonts w:eastAsia="Aptos"/>
          <w:color w:val="000000" w:themeColor="text1"/>
          <w:sz w:val="22"/>
          <w:szCs w:val="22"/>
          <w:vertAlign w:val="subscript"/>
          <w:lang w:val="en-GB" w:eastAsia="en-CA"/>
        </w:rPr>
        <w:t xml:space="preserve"> </w:t>
      </w:r>
      <w:r w:rsidR="0052568A" w:rsidRPr="00A6359E">
        <w:rPr>
          <w:color w:val="000000" w:themeColor="text1"/>
          <w:sz w:val="22"/>
          <w:szCs w:val="22"/>
          <w:lang w:val="en-GB"/>
        </w:rPr>
        <w:t>Martin McKee</w:t>
      </w:r>
      <w:r w:rsidR="0052568A" w:rsidRPr="00A6359E">
        <w:rPr>
          <w:color w:val="000000" w:themeColor="text1"/>
          <w:sz w:val="22"/>
          <w:szCs w:val="22"/>
          <w:vertAlign w:val="superscript"/>
          <w:lang w:val="en-GB"/>
        </w:rPr>
        <w:t>31</w:t>
      </w:r>
      <w:r w:rsidR="0052568A" w:rsidRPr="00A6359E">
        <w:rPr>
          <w:color w:val="000000" w:themeColor="text1"/>
          <w:sz w:val="22"/>
          <w:szCs w:val="22"/>
          <w:lang w:val="en-GB"/>
        </w:rPr>
        <w:t>,</w:t>
      </w:r>
      <w:r w:rsidR="0052568A" w:rsidRPr="00A6359E">
        <w:rPr>
          <w:rFonts w:eastAsia="Aptos"/>
          <w:color w:val="000000" w:themeColor="text1"/>
          <w:sz w:val="22"/>
          <w:szCs w:val="22"/>
          <w:vertAlign w:val="subscript"/>
          <w:lang w:val="en-GB" w:eastAsia="en-CA"/>
        </w:rPr>
        <w:t xml:space="preserve"> </w:t>
      </w:r>
      <w:r w:rsidR="008D0EBE" w:rsidRPr="00A6359E">
        <w:rPr>
          <w:color w:val="000000" w:themeColor="text1"/>
          <w:sz w:val="22"/>
          <w:szCs w:val="22"/>
          <w:lang w:val="en-GB"/>
        </w:rPr>
        <w:t>Salim Yusuf</w:t>
      </w:r>
      <w:r w:rsidR="00F45BF9" w:rsidRPr="00A6359E">
        <w:rPr>
          <w:color w:val="000000" w:themeColor="text1"/>
          <w:sz w:val="22"/>
          <w:szCs w:val="22"/>
          <w:vertAlign w:val="superscript"/>
          <w:lang w:val="en-GB"/>
        </w:rPr>
        <w:t>30</w:t>
      </w:r>
      <w:r w:rsidR="008D0EBE" w:rsidRPr="00A6359E">
        <w:rPr>
          <w:rFonts w:eastAsia="Aptos"/>
          <w:color w:val="000000" w:themeColor="text1"/>
          <w:sz w:val="22"/>
          <w:szCs w:val="22"/>
          <w:vertAlign w:val="subscript"/>
          <w:lang w:val="en-GB" w:eastAsia="en-CA"/>
        </w:rPr>
        <w:t xml:space="preserve">, </w:t>
      </w:r>
      <w:r w:rsidR="00644036" w:rsidRPr="00A6359E">
        <w:rPr>
          <w:color w:val="000000" w:themeColor="text1"/>
          <w:sz w:val="22"/>
          <w:szCs w:val="22"/>
          <w:lang w:val="en-GB"/>
        </w:rPr>
        <w:t>Clara K Chow</w:t>
      </w:r>
      <w:r w:rsidR="00644036" w:rsidRPr="00A6359E">
        <w:rPr>
          <w:color w:val="000000" w:themeColor="text1"/>
          <w:sz w:val="22"/>
          <w:szCs w:val="22"/>
          <w:vertAlign w:val="superscript"/>
          <w:lang w:val="en-GB"/>
        </w:rPr>
        <w:t>1</w:t>
      </w:r>
    </w:p>
    <w:p w14:paraId="784B5FD6" w14:textId="614CE44E" w:rsidR="00770F2C" w:rsidRPr="00A6359E" w:rsidRDefault="00770F2C"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 xml:space="preserve">NHMRC Clinical Trials </w:t>
      </w:r>
      <w:r w:rsidR="00F45BF9" w:rsidRPr="00A6359E">
        <w:rPr>
          <w:color w:val="000000" w:themeColor="text1"/>
          <w:sz w:val="22"/>
          <w:szCs w:val="22"/>
          <w:lang w:val="en-GB"/>
        </w:rPr>
        <w:t>Centre</w:t>
      </w:r>
      <w:r w:rsidRPr="00A6359E">
        <w:rPr>
          <w:color w:val="000000" w:themeColor="text1"/>
          <w:sz w:val="22"/>
          <w:szCs w:val="22"/>
          <w:lang w:val="en-GB"/>
        </w:rPr>
        <w:t>, University of Sydney,</w:t>
      </w:r>
      <w:r w:rsidR="00190482" w:rsidRPr="00A6359E">
        <w:rPr>
          <w:color w:val="000000" w:themeColor="text1"/>
          <w:sz w:val="22"/>
          <w:szCs w:val="22"/>
          <w:lang w:val="en-GB"/>
        </w:rPr>
        <w:t xml:space="preserve"> </w:t>
      </w:r>
      <w:r w:rsidRPr="00A6359E">
        <w:rPr>
          <w:color w:val="000000" w:themeColor="text1"/>
          <w:sz w:val="22"/>
          <w:szCs w:val="22"/>
          <w:lang w:val="en-GB"/>
        </w:rPr>
        <w:t>Australia</w:t>
      </w:r>
    </w:p>
    <w:p w14:paraId="31F03F2E" w14:textId="5DDF7374" w:rsidR="00D37F5F" w:rsidRPr="00A6359E" w:rsidRDefault="00770F2C"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 xml:space="preserve">Westmead Applied Research </w:t>
      </w:r>
      <w:r w:rsidR="00F45BF9" w:rsidRPr="00A6359E">
        <w:rPr>
          <w:color w:val="000000" w:themeColor="text1"/>
          <w:sz w:val="22"/>
          <w:szCs w:val="22"/>
          <w:lang w:val="en-GB"/>
        </w:rPr>
        <w:t>Centre</w:t>
      </w:r>
      <w:r w:rsidRPr="00A6359E">
        <w:rPr>
          <w:color w:val="000000" w:themeColor="text1"/>
          <w:sz w:val="22"/>
          <w:szCs w:val="22"/>
          <w:lang w:val="en-GB"/>
        </w:rPr>
        <w:t>, University of Sydney, Australia</w:t>
      </w:r>
    </w:p>
    <w:p w14:paraId="133B0AA5" w14:textId="1E5BE62A" w:rsidR="00D21839" w:rsidRPr="00A6359E" w:rsidRDefault="00D21839" w:rsidP="00E96396">
      <w:pPr>
        <w:pStyle w:val="ListParagraph"/>
        <w:numPr>
          <w:ilvl w:val="0"/>
          <w:numId w:val="32"/>
        </w:numPr>
        <w:spacing w:before="100" w:beforeAutospacing="1" w:after="100" w:afterAutospacing="1" w:line="276" w:lineRule="auto"/>
        <w:rPr>
          <w:rFonts w:eastAsia="Aptos"/>
          <w:color w:val="000000" w:themeColor="text1"/>
          <w:sz w:val="22"/>
          <w:szCs w:val="22"/>
          <w:lang w:val="en-GB" w:eastAsia="en-CA"/>
        </w:rPr>
      </w:pPr>
      <w:r w:rsidRPr="00A6359E">
        <w:rPr>
          <w:rFonts w:eastAsia="Aptos"/>
          <w:color w:val="000000" w:themeColor="text1"/>
          <w:sz w:val="22"/>
          <w:szCs w:val="22"/>
          <w:lang w:val="en-GB" w:eastAsia="en-CA"/>
        </w:rPr>
        <w:t xml:space="preserve">Masira Research Institute, Bucaramanga, Colombia </w:t>
      </w:r>
      <w:r w:rsidR="00FE5035" w:rsidRPr="00A6359E">
        <w:rPr>
          <w:rFonts w:eastAsia="Aptos"/>
          <w:color w:val="000000" w:themeColor="text1"/>
          <w:sz w:val="22"/>
          <w:szCs w:val="22"/>
          <w:lang w:val="en-GB" w:eastAsia="en-CA"/>
        </w:rPr>
        <w:t>and Facultad</w:t>
      </w:r>
      <w:r w:rsidRPr="00A6359E">
        <w:rPr>
          <w:rFonts w:eastAsia="Aptos"/>
          <w:color w:val="000000" w:themeColor="text1"/>
          <w:sz w:val="22"/>
          <w:szCs w:val="22"/>
          <w:lang w:val="en-GB" w:eastAsia="en-CA"/>
        </w:rPr>
        <w:t xml:space="preserve"> de Ciencias Medicas Eugenio Espejo, UTE, Quito, Ecuador</w:t>
      </w:r>
    </w:p>
    <w:p w14:paraId="0CF8AD66" w14:textId="0F494AB7" w:rsidR="00EC213A" w:rsidRPr="00A6359E" w:rsidRDefault="00EC213A" w:rsidP="00E96396">
      <w:pPr>
        <w:pStyle w:val="ListParagraph"/>
        <w:numPr>
          <w:ilvl w:val="0"/>
          <w:numId w:val="32"/>
        </w:numPr>
        <w:spacing w:before="100" w:beforeAutospacing="1" w:after="100" w:afterAutospacing="1" w:line="276" w:lineRule="auto"/>
        <w:rPr>
          <w:rFonts w:eastAsia="Aptos"/>
          <w:color w:val="000000" w:themeColor="text1"/>
          <w:sz w:val="22"/>
          <w:szCs w:val="22"/>
          <w:lang w:val="en-GB" w:eastAsia="en-CA"/>
        </w:rPr>
      </w:pPr>
      <w:r w:rsidRPr="00A6359E">
        <w:rPr>
          <w:rFonts w:eastAsia="Aptos"/>
          <w:color w:val="000000" w:themeColor="text1"/>
          <w:sz w:val="22"/>
          <w:szCs w:val="22"/>
          <w:lang w:val="en-GB" w:eastAsia="en-CA"/>
        </w:rPr>
        <w:t xml:space="preserve">Department of Public Health Medicine, Faculty of Medicine, </w:t>
      </w:r>
      <w:r w:rsidR="00FE5035" w:rsidRPr="00A6359E">
        <w:rPr>
          <w:rFonts w:eastAsia="Aptos"/>
          <w:color w:val="000000" w:themeColor="text1"/>
          <w:sz w:val="22"/>
          <w:szCs w:val="22"/>
          <w:lang w:val="en-GB" w:eastAsia="en-CA"/>
        </w:rPr>
        <w:t>University</w:t>
      </w:r>
      <w:r w:rsidRPr="00A6359E">
        <w:rPr>
          <w:rFonts w:eastAsia="Aptos"/>
          <w:color w:val="000000" w:themeColor="text1"/>
          <w:sz w:val="22"/>
          <w:szCs w:val="22"/>
          <w:lang w:val="en-GB" w:eastAsia="en-CA"/>
        </w:rPr>
        <w:t xml:space="preserve"> Kebangsaan</w:t>
      </w:r>
      <w:r w:rsidR="00EA0597" w:rsidRPr="00A6359E">
        <w:rPr>
          <w:rFonts w:eastAsia="Aptos"/>
          <w:color w:val="000000" w:themeColor="text1"/>
          <w:sz w:val="22"/>
          <w:szCs w:val="22"/>
          <w:lang w:val="en-GB" w:eastAsia="en-CA"/>
        </w:rPr>
        <w:t>,</w:t>
      </w:r>
      <w:r w:rsidRPr="00A6359E">
        <w:rPr>
          <w:rFonts w:eastAsia="Aptos"/>
          <w:color w:val="000000" w:themeColor="text1"/>
          <w:sz w:val="22"/>
          <w:szCs w:val="22"/>
          <w:lang w:val="en-GB" w:eastAsia="en-CA"/>
        </w:rPr>
        <w:t xml:space="preserve"> Malaysia</w:t>
      </w:r>
    </w:p>
    <w:p w14:paraId="1B4F77E2" w14:textId="77777777" w:rsidR="002B5D5C" w:rsidRPr="00A6359E" w:rsidRDefault="002B5D5C"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St John's Research Institute, Bangalore, India</w:t>
      </w:r>
    </w:p>
    <w:p w14:paraId="566026DD" w14:textId="4C22F0B8" w:rsidR="00644036" w:rsidRPr="00A6359E" w:rsidRDefault="006871BD" w:rsidP="00E96396">
      <w:pPr>
        <w:pStyle w:val="ListParagraph"/>
        <w:numPr>
          <w:ilvl w:val="0"/>
          <w:numId w:val="32"/>
        </w:numPr>
        <w:spacing w:after="240" w:line="276" w:lineRule="auto"/>
        <w:rPr>
          <w:color w:val="000000" w:themeColor="text1"/>
          <w:sz w:val="22"/>
          <w:szCs w:val="22"/>
          <w:lang w:val="en-GB"/>
        </w:rPr>
      </w:pPr>
      <w:r w:rsidRPr="00A6359E">
        <w:rPr>
          <w:color w:val="000000" w:themeColor="text1"/>
          <w:sz w:val="22"/>
          <w:szCs w:val="22"/>
          <w:lang w:val="en-GB"/>
        </w:rPr>
        <w:t>Dept</w:t>
      </w:r>
      <w:r w:rsidR="0054474D" w:rsidRPr="00A6359E">
        <w:rPr>
          <w:color w:val="000000" w:themeColor="text1"/>
          <w:sz w:val="22"/>
          <w:szCs w:val="22"/>
          <w:lang w:val="en-GB"/>
        </w:rPr>
        <w:t>artment</w:t>
      </w:r>
      <w:r w:rsidRPr="00A6359E">
        <w:rPr>
          <w:color w:val="000000" w:themeColor="text1"/>
          <w:sz w:val="22"/>
          <w:szCs w:val="22"/>
          <w:lang w:val="en-GB"/>
        </w:rPr>
        <w:t xml:space="preserve"> of Community Medicine, Mahatma Gandhi Medical College, Jaipur, India</w:t>
      </w:r>
    </w:p>
    <w:p w14:paraId="7203D759" w14:textId="6D6D3027" w:rsidR="006871BD" w:rsidRPr="00A6359E" w:rsidRDefault="001442F1" w:rsidP="00E96396">
      <w:pPr>
        <w:pStyle w:val="ListParagraph"/>
        <w:numPr>
          <w:ilvl w:val="0"/>
          <w:numId w:val="32"/>
        </w:numPr>
        <w:spacing w:after="240" w:line="276" w:lineRule="auto"/>
        <w:rPr>
          <w:color w:val="000000" w:themeColor="text1"/>
          <w:sz w:val="22"/>
          <w:szCs w:val="22"/>
          <w:lang w:val="en-GB"/>
        </w:rPr>
      </w:pPr>
      <w:r w:rsidRPr="00A6359E">
        <w:rPr>
          <w:color w:val="000000" w:themeColor="text1"/>
          <w:sz w:val="22"/>
          <w:szCs w:val="22"/>
          <w:lang w:val="en-GB"/>
        </w:rPr>
        <w:t xml:space="preserve">Health Action by People, Trivandrum </w:t>
      </w:r>
      <w:r w:rsidR="00EA0597" w:rsidRPr="00A6359E">
        <w:rPr>
          <w:color w:val="000000" w:themeColor="text1"/>
          <w:sz w:val="22"/>
          <w:szCs w:val="22"/>
          <w:lang w:val="en-GB"/>
        </w:rPr>
        <w:t>India</w:t>
      </w:r>
    </w:p>
    <w:p w14:paraId="3079694A" w14:textId="1123393C" w:rsidR="001442F1" w:rsidRPr="00A6359E" w:rsidRDefault="00010A8F" w:rsidP="00E96396">
      <w:pPr>
        <w:pStyle w:val="ListParagraph"/>
        <w:numPr>
          <w:ilvl w:val="0"/>
          <w:numId w:val="32"/>
        </w:numPr>
        <w:spacing w:after="240" w:line="276" w:lineRule="auto"/>
        <w:rPr>
          <w:color w:val="000000" w:themeColor="text1"/>
          <w:sz w:val="22"/>
          <w:szCs w:val="22"/>
          <w:lang w:val="en-GB"/>
        </w:rPr>
      </w:pPr>
      <w:r w:rsidRPr="00A6359E">
        <w:rPr>
          <w:color w:val="000000" w:themeColor="text1"/>
          <w:sz w:val="22"/>
          <w:szCs w:val="22"/>
          <w:lang w:val="en-GB"/>
        </w:rPr>
        <w:t>HealthEquity Action Learnings Foundation</w:t>
      </w:r>
      <w:r w:rsidR="0054474D" w:rsidRPr="00A6359E">
        <w:rPr>
          <w:color w:val="000000" w:themeColor="text1"/>
          <w:sz w:val="22"/>
          <w:szCs w:val="22"/>
          <w:lang w:val="en-GB"/>
        </w:rPr>
        <w:t xml:space="preserve">, </w:t>
      </w:r>
      <w:r w:rsidRPr="00A6359E">
        <w:rPr>
          <w:color w:val="000000" w:themeColor="text1"/>
          <w:sz w:val="22"/>
          <w:szCs w:val="22"/>
          <w:lang w:val="en-GB"/>
        </w:rPr>
        <w:t xml:space="preserve">Chandigarh, </w:t>
      </w:r>
      <w:r w:rsidR="009F2EE5" w:rsidRPr="00A6359E">
        <w:rPr>
          <w:color w:val="000000" w:themeColor="text1"/>
          <w:sz w:val="22"/>
          <w:szCs w:val="22"/>
          <w:lang w:val="en-GB"/>
        </w:rPr>
        <w:t>India</w:t>
      </w:r>
    </w:p>
    <w:p w14:paraId="206FD7F2" w14:textId="00CBA561" w:rsidR="005B1E77" w:rsidRPr="00A6359E" w:rsidRDefault="005B1E77" w:rsidP="00E96396">
      <w:pPr>
        <w:pStyle w:val="ListParagraph"/>
        <w:numPr>
          <w:ilvl w:val="0"/>
          <w:numId w:val="32"/>
        </w:numPr>
        <w:spacing w:line="276" w:lineRule="auto"/>
        <w:rPr>
          <w:rFonts w:eastAsia="Aptos"/>
          <w:color w:val="000000" w:themeColor="text1"/>
          <w:sz w:val="22"/>
          <w:szCs w:val="22"/>
          <w:lang w:val="en-GB" w:eastAsia="en-CA"/>
        </w:rPr>
      </w:pPr>
      <w:r w:rsidRPr="00A6359E">
        <w:rPr>
          <w:rFonts w:eastAsia="Aptos"/>
          <w:color w:val="000000" w:themeColor="text1"/>
          <w:sz w:val="22"/>
          <w:szCs w:val="22"/>
          <w:lang w:val="en-GB" w:eastAsia="en-CA"/>
        </w:rPr>
        <w:t>Department of</w:t>
      </w:r>
      <w:r w:rsidRPr="00A6359E">
        <w:rPr>
          <w:rFonts w:eastAsia="Aptos"/>
          <w:color w:val="000000" w:themeColor="text1"/>
          <w:spacing w:val="-2"/>
          <w:sz w:val="22"/>
          <w:szCs w:val="22"/>
          <w:lang w:val="en-GB" w:eastAsia="en-CA"/>
        </w:rPr>
        <w:t xml:space="preserve"> </w:t>
      </w:r>
      <w:r w:rsidRPr="00A6359E">
        <w:rPr>
          <w:rFonts w:eastAsia="Aptos"/>
          <w:color w:val="000000" w:themeColor="text1"/>
          <w:sz w:val="22"/>
          <w:szCs w:val="22"/>
          <w:lang w:val="en-GB" w:eastAsia="en-CA"/>
        </w:rPr>
        <w:t>Molecular</w:t>
      </w:r>
      <w:r w:rsidRPr="00A6359E">
        <w:rPr>
          <w:rFonts w:eastAsia="Aptos"/>
          <w:color w:val="000000" w:themeColor="text1"/>
          <w:spacing w:val="-3"/>
          <w:sz w:val="22"/>
          <w:szCs w:val="22"/>
          <w:lang w:val="en-GB" w:eastAsia="en-CA"/>
        </w:rPr>
        <w:t xml:space="preserve"> </w:t>
      </w:r>
      <w:r w:rsidRPr="00A6359E">
        <w:rPr>
          <w:rFonts w:eastAsia="Aptos"/>
          <w:color w:val="000000" w:themeColor="text1"/>
          <w:sz w:val="22"/>
          <w:szCs w:val="22"/>
          <w:lang w:val="en-GB" w:eastAsia="en-CA"/>
        </w:rPr>
        <w:t>and</w:t>
      </w:r>
      <w:r w:rsidRPr="00A6359E">
        <w:rPr>
          <w:rFonts w:eastAsia="Aptos"/>
          <w:color w:val="000000" w:themeColor="text1"/>
          <w:spacing w:val="-2"/>
          <w:sz w:val="22"/>
          <w:szCs w:val="22"/>
          <w:lang w:val="en-GB" w:eastAsia="en-CA"/>
        </w:rPr>
        <w:t xml:space="preserve"> </w:t>
      </w:r>
      <w:r w:rsidRPr="00A6359E">
        <w:rPr>
          <w:rFonts w:eastAsia="Aptos"/>
          <w:color w:val="000000" w:themeColor="text1"/>
          <w:sz w:val="22"/>
          <w:szCs w:val="22"/>
          <w:lang w:val="en-GB" w:eastAsia="en-CA"/>
        </w:rPr>
        <w:t>Clinical Medicine,</w:t>
      </w:r>
      <w:r w:rsidRPr="00A6359E">
        <w:rPr>
          <w:rFonts w:eastAsia="Aptos"/>
          <w:color w:val="000000" w:themeColor="text1"/>
          <w:spacing w:val="-3"/>
          <w:sz w:val="22"/>
          <w:szCs w:val="22"/>
          <w:lang w:val="en-GB" w:eastAsia="en-CA"/>
        </w:rPr>
        <w:t xml:space="preserve"> </w:t>
      </w:r>
      <w:r w:rsidRPr="00A6359E">
        <w:rPr>
          <w:rFonts w:eastAsia="Aptos"/>
          <w:color w:val="000000" w:themeColor="text1"/>
          <w:sz w:val="22"/>
          <w:szCs w:val="22"/>
          <w:lang w:val="en-GB" w:eastAsia="en-CA"/>
        </w:rPr>
        <w:t>Institute</w:t>
      </w:r>
      <w:r w:rsidRPr="00A6359E">
        <w:rPr>
          <w:rFonts w:eastAsia="Aptos"/>
          <w:color w:val="000000" w:themeColor="text1"/>
          <w:spacing w:val="-3"/>
          <w:sz w:val="22"/>
          <w:szCs w:val="22"/>
          <w:lang w:val="en-GB" w:eastAsia="en-CA"/>
        </w:rPr>
        <w:t xml:space="preserve"> </w:t>
      </w:r>
      <w:r w:rsidRPr="00A6359E">
        <w:rPr>
          <w:rFonts w:eastAsia="Aptos"/>
          <w:color w:val="000000" w:themeColor="text1"/>
          <w:sz w:val="22"/>
          <w:szCs w:val="22"/>
          <w:lang w:val="en-GB" w:eastAsia="en-CA"/>
        </w:rPr>
        <w:t>of</w:t>
      </w:r>
      <w:r w:rsidRPr="00A6359E">
        <w:rPr>
          <w:rFonts w:eastAsia="Aptos"/>
          <w:color w:val="000000" w:themeColor="text1"/>
          <w:spacing w:val="-2"/>
          <w:sz w:val="22"/>
          <w:szCs w:val="22"/>
          <w:lang w:val="en-GB" w:eastAsia="en-CA"/>
        </w:rPr>
        <w:t xml:space="preserve"> </w:t>
      </w:r>
      <w:r w:rsidRPr="00A6359E">
        <w:rPr>
          <w:rFonts w:eastAsia="Aptos"/>
          <w:color w:val="000000" w:themeColor="text1"/>
          <w:sz w:val="22"/>
          <w:szCs w:val="22"/>
          <w:lang w:val="en-GB" w:eastAsia="en-CA"/>
        </w:rPr>
        <w:t>Medicine,</w:t>
      </w:r>
      <w:r w:rsidRPr="00A6359E">
        <w:rPr>
          <w:rFonts w:eastAsia="Aptos"/>
          <w:color w:val="000000" w:themeColor="text1"/>
          <w:spacing w:val="-3"/>
          <w:sz w:val="22"/>
          <w:szCs w:val="22"/>
          <w:lang w:val="en-GB" w:eastAsia="en-CA"/>
        </w:rPr>
        <w:t xml:space="preserve"> </w:t>
      </w:r>
      <w:r w:rsidRPr="00A6359E">
        <w:rPr>
          <w:rFonts w:eastAsia="Aptos"/>
          <w:color w:val="000000" w:themeColor="text1"/>
          <w:sz w:val="22"/>
          <w:szCs w:val="22"/>
          <w:lang w:val="en-GB" w:eastAsia="en-CA"/>
        </w:rPr>
        <w:t>Sahlgrenska Academy,</w:t>
      </w:r>
      <w:r w:rsidRPr="00A6359E">
        <w:rPr>
          <w:rFonts w:eastAsia="Aptos"/>
          <w:color w:val="000000" w:themeColor="text1"/>
          <w:spacing w:val="-3"/>
          <w:sz w:val="22"/>
          <w:szCs w:val="22"/>
          <w:lang w:val="en-GB" w:eastAsia="en-CA"/>
        </w:rPr>
        <w:t xml:space="preserve"> U</w:t>
      </w:r>
      <w:r w:rsidRPr="00A6359E">
        <w:rPr>
          <w:rFonts w:eastAsia="Aptos"/>
          <w:color w:val="000000" w:themeColor="text1"/>
          <w:sz w:val="22"/>
          <w:szCs w:val="22"/>
          <w:lang w:val="en-GB" w:eastAsia="en-CA"/>
        </w:rPr>
        <w:t>niversity</w:t>
      </w:r>
      <w:r w:rsidRPr="00A6359E">
        <w:rPr>
          <w:rFonts w:eastAsia="Aptos"/>
          <w:color w:val="000000" w:themeColor="text1"/>
          <w:spacing w:val="-4"/>
          <w:sz w:val="22"/>
          <w:szCs w:val="22"/>
          <w:lang w:val="en-GB" w:eastAsia="en-CA"/>
        </w:rPr>
        <w:t xml:space="preserve"> </w:t>
      </w:r>
      <w:r w:rsidRPr="00A6359E">
        <w:rPr>
          <w:rFonts w:eastAsia="Aptos"/>
          <w:color w:val="000000" w:themeColor="text1"/>
          <w:sz w:val="22"/>
          <w:szCs w:val="22"/>
          <w:lang w:val="en-GB" w:eastAsia="en-CA"/>
        </w:rPr>
        <w:t>of</w:t>
      </w:r>
      <w:r w:rsidRPr="00A6359E">
        <w:rPr>
          <w:rFonts w:eastAsia="Aptos"/>
          <w:color w:val="000000" w:themeColor="text1"/>
          <w:spacing w:val="-2"/>
          <w:sz w:val="22"/>
          <w:szCs w:val="22"/>
          <w:lang w:val="en-GB" w:eastAsia="en-CA"/>
        </w:rPr>
        <w:t xml:space="preserve"> </w:t>
      </w:r>
      <w:r w:rsidRPr="00A6359E">
        <w:rPr>
          <w:rFonts w:eastAsia="Aptos"/>
          <w:color w:val="000000" w:themeColor="text1"/>
          <w:sz w:val="22"/>
          <w:szCs w:val="22"/>
          <w:lang w:val="en-GB" w:eastAsia="en-CA"/>
        </w:rPr>
        <w:t>Gothenbu</w:t>
      </w:r>
      <w:r w:rsidRPr="00A6359E">
        <w:rPr>
          <w:rFonts w:eastAsia="Aptos"/>
          <w:color w:val="000000" w:themeColor="text1"/>
          <w:spacing w:val="-4"/>
          <w:sz w:val="22"/>
          <w:szCs w:val="22"/>
          <w:lang w:val="en-GB" w:eastAsia="en-CA"/>
        </w:rPr>
        <w:t>r</w:t>
      </w:r>
      <w:r w:rsidRPr="00A6359E">
        <w:rPr>
          <w:rFonts w:eastAsia="Aptos"/>
          <w:color w:val="000000" w:themeColor="text1"/>
          <w:sz w:val="22"/>
          <w:szCs w:val="22"/>
          <w:lang w:val="en-GB" w:eastAsia="en-CA"/>
        </w:rPr>
        <w:t>g</w:t>
      </w:r>
      <w:r w:rsidR="00F27372">
        <w:rPr>
          <w:rFonts w:eastAsia="Aptos"/>
          <w:color w:val="000000" w:themeColor="text1"/>
          <w:sz w:val="22"/>
          <w:szCs w:val="22"/>
          <w:lang w:val="en-GB" w:eastAsia="en-CA"/>
        </w:rPr>
        <w:t>, Sweden</w:t>
      </w:r>
    </w:p>
    <w:p w14:paraId="7DBC2844" w14:textId="7700E149" w:rsidR="005B1E77" w:rsidRPr="00A6359E" w:rsidRDefault="005B1E77" w:rsidP="00E96396">
      <w:pPr>
        <w:pStyle w:val="ListParagraph"/>
        <w:numPr>
          <w:ilvl w:val="0"/>
          <w:numId w:val="32"/>
        </w:numPr>
        <w:spacing w:line="276" w:lineRule="auto"/>
        <w:rPr>
          <w:rFonts w:eastAsia="Aptos"/>
          <w:color w:val="000000" w:themeColor="text1"/>
          <w:sz w:val="22"/>
          <w:szCs w:val="22"/>
          <w:lang w:val="en-GB" w:eastAsia="en-CA"/>
        </w:rPr>
      </w:pPr>
      <w:r w:rsidRPr="00A6359E">
        <w:rPr>
          <w:rFonts w:eastAsia="Aptos"/>
          <w:color w:val="000000" w:themeColor="text1"/>
          <w:sz w:val="22"/>
          <w:szCs w:val="22"/>
          <w:lang w:val="en-GB" w:eastAsia="en-CA"/>
        </w:rPr>
        <w:t>Department of Food and Nutrition, and Sport Science, University of Gothenburg</w:t>
      </w:r>
      <w:r w:rsidR="00F27372">
        <w:rPr>
          <w:rFonts w:eastAsia="Aptos"/>
          <w:color w:val="000000" w:themeColor="text1"/>
          <w:sz w:val="22"/>
          <w:szCs w:val="22"/>
          <w:lang w:val="en-GB" w:eastAsia="en-CA"/>
        </w:rPr>
        <w:t xml:space="preserve">, </w:t>
      </w:r>
      <w:r w:rsidRPr="00A6359E">
        <w:rPr>
          <w:rFonts w:eastAsia="Aptos"/>
          <w:color w:val="000000" w:themeColor="text1"/>
          <w:sz w:val="22"/>
          <w:szCs w:val="22"/>
          <w:lang w:val="en-GB" w:eastAsia="en-CA"/>
        </w:rPr>
        <w:t xml:space="preserve">Gothenburg, </w:t>
      </w:r>
      <w:r w:rsidR="009F2EE5" w:rsidRPr="00A6359E">
        <w:rPr>
          <w:rFonts w:eastAsia="Aptos"/>
          <w:color w:val="000000" w:themeColor="text1"/>
          <w:sz w:val="22"/>
          <w:szCs w:val="22"/>
          <w:lang w:val="en-GB" w:eastAsia="en-CA"/>
        </w:rPr>
        <w:t>Sweden</w:t>
      </w:r>
    </w:p>
    <w:p w14:paraId="07855DD4" w14:textId="10F28B69" w:rsidR="00010A8F" w:rsidRPr="00A6359E" w:rsidRDefault="00553DC1" w:rsidP="00E96396">
      <w:pPr>
        <w:pStyle w:val="ListParagraph"/>
        <w:numPr>
          <w:ilvl w:val="0"/>
          <w:numId w:val="32"/>
        </w:numPr>
        <w:spacing w:after="240" w:line="276" w:lineRule="auto"/>
        <w:rPr>
          <w:color w:val="000000" w:themeColor="text1"/>
          <w:sz w:val="22"/>
          <w:szCs w:val="22"/>
          <w:lang w:val="en-GB"/>
        </w:rPr>
      </w:pPr>
      <w:r w:rsidRPr="00A6359E">
        <w:rPr>
          <w:color w:val="000000" w:themeColor="text1"/>
          <w:sz w:val="22"/>
          <w:szCs w:val="22"/>
          <w:lang w:val="en-GB"/>
        </w:rPr>
        <w:t xml:space="preserve">Department of Medicine, Queen's University, 94 Stuart Street, Etherington Hall, Queen's University, </w:t>
      </w:r>
      <w:r w:rsidR="00D23314" w:rsidRPr="00A6359E">
        <w:rPr>
          <w:color w:val="000000" w:themeColor="text1"/>
          <w:sz w:val="22"/>
          <w:szCs w:val="22"/>
          <w:lang w:val="en-GB"/>
        </w:rPr>
        <w:t>Kingston</w:t>
      </w:r>
      <w:r w:rsidRPr="00A6359E">
        <w:rPr>
          <w:color w:val="000000" w:themeColor="text1"/>
          <w:sz w:val="22"/>
          <w:szCs w:val="22"/>
          <w:lang w:val="en-GB"/>
        </w:rPr>
        <w:t>, Ontario, Canada</w:t>
      </w:r>
    </w:p>
    <w:p w14:paraId="49AA1DBA" w14:textId="0F576A19" w:rsidR="0009512C" w:rsidRPr="00A6359E" w:rsidRDefault="0009512C"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 xml:space="preserve">Department of Cardiac Sciences, King Fahad Cardiac </w:t>
      </w:r>
      <w:r w:rsidR="00F45BF9" w:rsidRPr="00A6359E">
        <w:rPr>
          <w:color w:val="000000" w:themeColor="text1"/>
          <w:sz w:val="22"/>
          <w:szCs w:val="22"/>
          <w:lang w:val="en-GB"/>
        </w:rPr>
        <w:t>Centre</w:t>
      </w:r>
      <w:r w:rsidRPr="00A6359E">
        <w:rPr>
          <w:color w:val="000000" w:themeColor="text1"/>
          <w:sz w:val="22"/>
          <w:szCs w:val="22"/>
          <w:lang w:val="en-GB"/>
        </w:rPr>
        <w:t>, College of Medicine, King Saud University Medical City, King Saud University. Riyadh, Saudi Arabia</w:t>
      </w:r>
    </w:p>
    <w:p w14:paraId="4484316A" w14:textId="278DF682" w:rsidR="005611DB" w:rsidRPr="00A6359E" w:rsidRDefault="005611DB"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 xml:space="preserve">Isfahan Cardiovascular Research </w:t>
      </w:r>
      <w:r w:rsidR="00F45BF9" w:rsidRPr="00A6359E">
        <w:rPr>
          <w:color w:val="000000" w:themeColor="text1"/>
          <w:sz w:val="22"/>
          <w:szCs w:val="22"/>
          <w:lang w:val="en-GB"/>
        </w:rPr>
        <w:t>Centre</w:t>
      </w:r>
      <w:r w:rsidRPr="00A6359E">
        <w:rPr>
          <w:color w:val="000000" w:themeColor="text1"/>
          <w:sz w:val="22"/>
          <w:szCs w:val="22"/>
          <w:lang w:val="en-GB"/>
        </w:rPr>
        <w:t>, Cardiovascular Research Institute, Isfahan University of Medical Sciences, Isfahan, Iran</w:t>
      </w:r>
    </w:p>
    <w:p w14:paraId="7683ACB0" w14:textId="41BFD74F" w:rsidR="002D3D4D" w:rsidRPr="00A6359E" w:rsidRDefault="002D3D4D"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Population Health Department, Wroclaw Medical University, Bujwida 44 St, 50-345 Wroclaw, Poland</w:t>
      </w:r>
    </w:p>
    <w:p w14:paraId="3374278D" w14:textId="1F04F358" w:rsidR="00553DC1" w:rsidRPr="00A6359E" w:rsidRDefault="00CE6286" w:rsidP="00E96396">
      <w:pPr>
        <w:pStyle w:val="ListParagraph"/>
        <w:numPr>
          <w:ilvl w:val="0"/>
          <w:numId w:val="32"/>
        </w:numPr>
        <w:spacing w:after="240" w:line="276" w:lineRule="auto"/>
        <w:rPr>
          <w:color w:val="000000" w:themeColor="text1"/>
          <w:sz w:val="22"/>
          <w:szCs w:val="22"/>
          <w:lang w:val="en-GB"/>
        </w:rPr>
      </w:pPr>
      <w:r w:rsidRPr="00A6359E">
        <w:rPr>
          <w:color w:val="000000" w:themeColor="text1"/>
          <w:sz w:val="22"/>
          <w:szCs w:val="22"/>
          <w:lang w:val="en-GB"/>
        </w:rPr>
        <w:t>University of the Philippines College of Medicine, Pedro Gil. St, Ermita, Manila, Philippines</w:t>
      </w:r>
    </w:p>
    <w:p w14:paraId="7DF14ED0" w14:textId="76546009" w:rsidR="00D82015" w:rsidRPr="00A6359E" w:rsidRDefault="00D82015"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Faculty of Health Sciences, Simon Fraser University</w:t>
      </w:r>
      <w:r w:rsidR="000644C7" w:rsidRPr="00A6359E">
        <w:rPr>
          <w:color w:val="000000" w:themeColor="text1"/>
          <w:sz w:val="22"/>
          <w:szCs w:val="22"/>
          <w:lang w:val="en-GB"/>
        </w:rPr>
        <w:t xml:space="preserve">, </w:t>
      </w:r>
      <w:r w:rsidRPr="00A6359E">
        <w:rPr>
          <w:color w:val="000000" w:themeColor="text1"/>
          <w:sz w:val="22"/>
          <w:szCs w:val="22"/>
          <w:lang w:val="en-GB"/>
        </w:rPr>
        <w:t>Vancouver, BC, Canada</w:t>
      </w:r>
    </w:p>
    <w:p w14:paraId="6351E192" w14:textId="526C90BF" w:rsidR="00ED4039" w:rsidRPr="00A6359E" w:rsidRDefault="00ED4039"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University of Ottawa Heart Institute, 40 Ruskin St., Room S112, Ottawa, K1Y 4W7, Canada</w:t>
      </w:r>
    </w:p>
    <w:p w14:paraId="18F2F7B1" w14:textId="601B67E6" w:rsidR="006F641F" w:rsidRPr="00A6359E" w:rsidRDefault="006F641F"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 xml:space="preserve">Africa Unit for Transdisciplinary Health Research (AUTHeR), North-West University, </w:t>
      </w:r>
    </w:p>
    <w:p w14:paraId="0CAE7492" w14:textId="66531A0C" w:rsidR="006F641F" w:rsidRPr="00A6359E" w:rsidRDefault="006F641F" w:rsidP="00E96396">
      <w:pPr>
        <w:pStyle w:val="ListParagraph"/>
        <w:spacing w:line="276" w:lineRule="auto"/>
        <w:rPr>
          <w:color w:val="000000" w:themeColor="text1"/>
          <w:sz w:val="22"/>
          <w:szCs w:val="22"/>
          <w:lang w:val="en-GB"/>
        </w:rPr>
      </w:pPr>
      <w:r w:rsidRPr="00A6359E">
        <w:rPr>
          <w:color w:val="000000" w:themeColor="text1"/>
          <w:sz w:val="22"/>
          <w:szCs w:val="22"/>
          <w:lang w:val="en-GB"/>
        </w:rPr>
        <w:t>Potchefstroom Campus, 11 Hoffman Street, Potchefstroom, 2533, South Africa</w:t>
      </w:r>
    </w:p>
    <w:p w14:paraId="5F7BF9DA" w14:textId="21B8E1E0" w:rsidR="009759B3" w:rsidRPr="00A6359E" w:rsidRDefault="009759B3"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Universidad de La Frontera, Facultad de Medicina, Dpto de Ciencias de la Rehabilitación. Address: Claro Solar 115, Temuco, Chile</w:t>
      </w:r>
    </w:p>
    <w:p w14:paraId="2359CFC7" w14:textId="0ECBDEC8" w:rsidR="00695266" w:rsidRPr="00A6359E" w:rsidRDefault="00695266"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ECLA (Estudios Clinicos Latinoamerica), ICR (Instituto Cardiovascular de Rosario)</w:t>
      </w:r>
      <w:r w:rsidR="001478F1" w:rsidRPr="00A6359E">
        <w:rPr>
          <w:color w:val="000000" w:themeColor="text1"/>
          <w:sz w:val="22"/>
          <w:szCs w:val="22"/>
          <w:lang w:val="en-GB"/>
        </w:rPr>
        <w:t>, Argentina</w:t>
      </w:r>
    </w:p>
    <w:p w14:paraId="58FB501F" w14:textId="781EA883" w:rsidR="00ED4039" w:rsidRPr="00A6359E" w:rsidRDefault="001A4B88" w:rsidP="00E96396">
      <w:pPr>
        <w:pStyle w:val="ListParagraph"/>
        <w:numPr>
          <w:ilvl w:val="0"/>
          <w:numId w:val="32"/>
        </w:numPr>
        <w:spacing w:line="276" w:lineRule="auto"/>
        <w:rPr>
          <w:color w:val="000000" w:themeColor="text1"/>
          <w:sz w:val="22"/>
          <w:szCs w:val="22"/>
          <w:lang w:val="en-GB"/>
        </w:rPr>
      </w:pPr>
      <w:r w:rsidRPr="00A6359E">
        <w:rPr>
          <w:rFonts w:eastAsia="SimSun"/>
          <w:color w:val="000000" w:themeColor="text1"/>
          <w:sz w:val="22"/>
          <w:szCs w:val="22"/>
          <w:lang w:val="en-GB"/>
        </w:rPr>
        <w:lastRenderedPageBreak/>
        <w:t xml:space="preserve">Medical Research and Biometrics </w:t>
      </w:r>
      <w:r w:rsidR="00F45BF9" w:rsidRPr="00A6359E">
        <w:rPr>
          <w:rFonts w:eastAsia="SimSun"/>
          <w:color w:val="000000" w:themeColor="text1"/>
          <w:sz w:val="22"/>
          <w:szCs w:val="22"/>
          <w:lang w:val="en-GB"/>
        </w:rPr>
        <w:t>Centre</w:t>
      </w:r>
      <w:r w:rsidRPr="00A6359E">
        <w:rPr>
          <w:rFonts w:eastAsia="SimSun"/>
          <w:color w:val="000000" w:themeColor="text1"/>
          <w:sz w:val="22"/>
          <w:szCs w:val="22"/>
          <w:lang w:val="en-GB"/>
        </w:rPr>
        <w:t xml:space="preserve">, National Clinical Research </w:t>
      </w:r>
      <w:r w:rsidR="00F45BF9" w:rsidRPr="00A6359E">
        <w:rPr>
          <w:rFonts w:eastAsia="SimSun"/>
          <w:color w:val="000000" w:themeColor="text1"/>
          <w:sz w:val="22"/>
          <w:szCs w:val="22"/>
          <w:lang w:val="en-GB"/>
        </w:rPr>
        <w:t>Centre</w:t>
      </w:r>
      <w:r w:rsidRPr="00A6359E">
        <w:rPr>
          <w:rFonts w:eastAsia="SimSun"/>
          <w:color w:val="000000" w:themeColor="text1"/>
          <w:sz w:val="22"/>
          <w:szCs w:val="22"/>
          <w:lang w:val="en-GB"/>
        </w:rPr>
        <w:t xml:space="preserve"> for Cardiovascular Diseases, Fuwai Hospital, National </w:t>
      </w:r>
      <w:r w:rsidR="00F45BF9" w:rsidRPr="00A6359E">
        <w:rPr>
          <w:rFonts w:eastAsia="SimSun"/>
          <w:color w:val="000000" w:themeColor="text1"/>
          <w:sz w:val="22"/>
          <w:szCs w:val="22"/>
          <w:lang w:val="en-GB"/>
        </w:rPr>
        <w:t>Centre</w:t>
      </w:r>
      <w:r w:rsidRPr="00A6359E">
        <w:rPr>
          <w:rFonts w:eastAsia="SimSun"/>
          <w:color w:val="000000" w:themeColor="text1"/>
          <w:sz w:val="22"/>
          <w:szCs w:val="22"/>
          <w:lang w:val="en-GB"/>
        </w:rPr>
        <w:t xml:space="preserve"> for Cardiovascular Diseases, Peking Union Medical College and Chinese Academy of Medical Sciences, Beijing, China</w:t>
      </w:r>
    </w:p>
    <w:p w14:paraId="07104D57" w14:textId="567ADBD7" w:rsidR="001A4B88" w:rsidRPr="00A6359E" w:rsidRDefault="00EF7297" w:rsidP="00E96396">
      <w:pPr>
        <w:pStyle w:val="ListParagraph"/>
        <w:numPr>
          <w:ilvl w:val="0"/>
          <w:numId w:val="32"/>
        </w:numPr>
        <w:spacing w:line="276" w:lineRule="auto"/>
        <w:rPr>
          <w:color w:val="000000" w:themeColor="text1"/>
          <w:sz w:val="22"/>
          <w:szCs w:val="22"/>
          <w:lang w:val="en-GB"/>
        </w:rPr>
      </w:pPr>
      <w:r w:rsidRPr="00A6359E">
        <w:rPr>
          <w:rFonts w:eastAsia="SimSun"/>
          <w:color w:val="000000" w:themeColor="text1"/>
          <w:sz w:val="22"/>
          <w:szCs w:val="22"/>
          <w:lang w:val="en-GB"/>
        </w:rPr>
        <w:t>Clinical Trial Unit, Department of Pharmacy, Beijing Anzhen Hospital, Capital Medical University, Beijing, China</w:t>
      </w:r>
    </w:p>
    <w:p w14:paraId="673B6431" w14:textId="0BF26F3C" w:rsidR="00EF7297" w:rsidRPr="00A6359E" w:rsidRDefault="001C234F" w:rsidP="00E96396">
      <w:pPr>
        <w:pStyle w:val="ListParagraph"/>
        <w:numPr>
          <w:ilvl w:val="0"/>
          <w:numId w:val="32"/>
        </w:numPr>
        <w:spacing w:line="276" w:lineRule="auto"/>
        <w:rPr>
          <w:color w:val="000000" w:themeColor="text1"/>
          <w:sz w:val="22"/>
          <w:szCs w:val="22"/>
          <w:lang w:val="en-GB"/>
        </w:rPr>
      </w:pPr>
      <w:r w:rsidRPr="00A6359E">
        <w:rPr>
          <w:rFonts w:eastAsia="SimSun"/>
          <w:color w:val="000000" w:themeColor="text1"/>
          <w:sz w:val="22"/>
          <w:szCs w:val="22"/>
          <w:lang w:val="en-GB"/>
        </w:rPr>
        <w:t xml:space="preserve">Medical Research and Biometrics </w:t>
      </w:r>
      <w:r w:rsidR="00F45BF9" w:rsidRPr="00A6359E">
        <w:rPr>
          <w:rFonts w:eastAsia="SimSun"/>
          <w:color w:val="000000" w:themeColor="text1"/>
          <w:sz w:val="22"/>
          <w:szCs w:val="22"/>
          <w:lang w:val="en-GB"/>
        </w:rPr>
        <w:t>Centre</w:t>
      </w:r>
      <w:r w:rsidRPr="00A6359E">
        <w:rPr>
          <w:rFonts w:eastAsia="SimSun"/>
          <w:color w:val="000000" w:themeColor="text1"/>
          <w:sz w:val="22"/>
          <w:szCs w:val="22"/>
          <w:lang w:val="en-GB"/>
        </w:rPr>
        <w:t xml:space="preserve">, National Clinical Research </w:t>
      </w:r>
      <w:r w:rsidR="00F45BF9" w:rsidRPr="00A6359E">
        <w:rPr>
          <w:rFonts w:eastAsia="SimSun"/>
          <w:color w:val="000000" w:themeColor="text1"/>
          <w:sz w:val="22"/>
          <w:szCs w:val="22"/>
          <w:lang w:val="en-GB"/>
        </w:rPr>
        <w:t>Centre</w:t>
      </w:r>
      <w:r w:rsidRPr="00A6359E">
        <w:rPr>
          <w:rFonts w:eastAsia="SimSun"/>
          <w:color w:val="000000" w:themeColor="text1"/>
          <w:sz w:val="22"/>
          <w:szCs w:val="22"/>
          <w:lang w:val="en-GB"/>
        </w:rPr>
        <w:t xml:space="preserve"> for Cardiovascular Diseases, Fuwai Hospital, National </w:t>
      </w:r>
      <w:r w:rsidR="00F45BF9" w:rsidRPr="00A6359E">
        <w:rPr>
          <w:rFonts w:eastAsia="SimSun"/>
          <w:color w:val="000000" w:themeColor="text1"/>
          <w:sz w:val="22"/>
          <w:szCs w:val="22"/>
          <w:lang w:val="en-GB"/>
        </w:rPr>
        <w:t>Centre</w:t>
      </w:r>
      <w:r w:rsidRPr="00A6359E">
        <w:rPr>
          <w:rFonts w:eastAsia="SimSun"/>
          <w:color w:val="000000" w:themeColor="text1"/>
          <w:sz w:val="22"/>
          <w:szCs w:val="22"/>
          <w:lang w:val="en-GB"/>
        </w:rPr>
        <w:t xml:space="preserve"> for Cardiovascular Diseases, Peking Union Medical College and Chinese Academy of Medical Sciences, Beijing, China</w:t>
      </w:r>
    </w:p>
    <w:p w14:paraId="03F26923" w14:textId="6EA20FCF" w:rsidR="00934EA6" w:rsidRPr="00A6359E" w:rsidRDefault="00934EA6" w:rsidP="00E96396">
      <w:pPr>
        <w:pStyle w:val="ListParagraph"/>
        <w:numPr>
          <w:ilvl w:val="0"/>
          <w:numId w:val="32"/>
        </w:numPr>
        <w:spacing w:line="276" w:lineRule="auto"/>
        <w:rPr>
          <w:color w:val="000000" w:themeColor="text1"/>
          <w:sz w:val="22"/>
          <w:szCs w:val="22"/>
          <w:lang w:val="en-GB" w:eastAsia="en-CA"/>
        </w:rPr>
      </w:pPr>
      <w:r w:rsidRPr="00A6359E">
        <w:rPr>
          <w:color w:val="000000" w:themeColor="text1"/>
          <w:sz w:val="22"/>
          <w:szCs w:val="22"/>
          <w:lang w:val="en-GB" w:eastAsia="en-CA"/>
        </w:rPr>
        <w:t xml:space="preserve">International Research </w:t>
      </w:r>
      <w:r w:rsidR="00F45BF9" w:rsidRPr="00A6359E">
        <w:rPr>
          <w:color w:val="000000" w:themeColor="text1"/>
          <w:sz w:val="22"/>
          <w:szCs w:val="22"/>
          <w:lang w:val="en-GB" w:eastAsia="en-CA"/>
        </w:rPr>
        <w:t>Centre</w:t>
      </w:r>
      <w:r w:rsidRPr="00A6359E">
        <w:rPr>
          <w:color w:val="000000" w:themeColor="text1"/>
          <w:sz w:val="22"/>
          <w:szCs w:val="22"/>
          <w:lang w:val="en-GB" w:eastAsia="en-CA"/>
        </w:rPr>
        <w:t>, Hospital Alemão Oswaldo Cruz and UNISA</w:t>
      </w:r>
    </w:p>
    <w:p w14:paraId="05B824FB" w14:textId="4E551070" w:rsidR="00934EA6" w:rsidRPr="00A6359E" w:rsidRDefault="00934EA6" w:rsidP="00E96396">
      <w:pPr>
        <w:pStyle w:val="ListParagraph"/>
        <w:spacing w:line="276" w:lineRule="auto"/>
        <w:rPr>
          <w:color w:val="000000" w:themeColor="text1"/>
          <w:sz w:val="22"/>
          <w:szCs w:val="22"/>
          <w:lang w:val="en-GB" w:eastAsia="en-CA"/>
        </w:rPr>
      </w:pPr>
      <w:r w:rsidRPr="00A6359E">
        <w:rPr>
          <w:color w:val="000000" w:themeColor="text1"/>
          <w:sz w:val="22"/>
          <w:szCs w:val="22"/>
          <w:lang w:val="en-GB" w:eastAsia="en-CA"/>
        </w:rPr>
        <w:t>Avenida Paulista 500 - 5th Floor. São Paulo, SP, Brazil</w:t>
      </w:r>
    </w:p>
    <w:p w14:paraId="5980621A" w14:textId="7F324C6A" w:rsidR="00397981" w:rsidRPr="00A6359E" w:rsidRDefault="00397981" w:rsidP="00E96396">
      <w:pPr>
        <w:pStyle w:val="ListParagraph"/>
        <w:numPr>
          <w:ilvl w:val="0"/>
          <w:numId w:val="32"/>
        </w:numPr>
        <w:spacing w:line="276" w:lineRule="auto"/>
        <w:rPr>
          <w:color w:val="000000" w:themeColor="text1"/>
          <w:sz w:val="22"/>
          <w:szCs w:val="22"/>
          <w:lang w:val="en-GB" w:eastAsia="en-CA"/>
        </w:rPr>
      </w:pPr>
      <w:r w:rsidRPr="00A6359E">
        <w:rPr>
          <w:color w:val="000000" w:themeColor="text1"/>
          <w:sz w:val="22"/>
          <w:szCs w:val="22"/>
          <w:lang w:val="en-GB" w:eastAsia="en-CA"/>
        </w:rPr>
        <w:t>Tamani Foundation, Matemwe, Zanzibar, United Republic of Tanzania</w:t>
      </w:r>
    </w:p>
    <w:p w14:paraId="6347E5F8" w14:textId="69E06CE9" w:rsidR="005363D7" w:rsidRPr="00A6359E" w:rsidRDefault="005363D7" w:rsidP="00E96396">
      <w:pPr>
        <w:pStyle w:val="ListParagraph"/>
        <w:numPr>
          <w:ilvl w:val="0"/>
          <w:numId w:val="32"/>
        </w:numPr>
        <w:spacing w:line="276" w:lineRule="auto"/>
        <w:rPr>
          <w:rFonts w:eastAsia="Aptos"/>
          <w:color w:val="000000" w:themeColor="text1"/>
          <w:sz w:val="22"/>
          <w:szCs w:val="22"/>
          <w:lang w:val="en-GB" w:eastAsia="en-CA"/>
        </w:rPr>
      </w:pPr>
      <w:r w:rsidRPr="00A6359E">
        <w:rPr>
          <w:rFonts w:eastAsia="Aptos"/>
          <w:color w:val="000000" w:themeColor="text1"/>
          <w:sz w:val="22"/>
          <w:szCs w:val="22"/>
          <w:lang w:val="en-GB" w:eastAsia="en-CA"/>
        </w:rPr>
        <w:t>Independent University, Bangladesh, Plot 16, Block B, Aftabuddin Ahmed Road</w:t>
      </w:r>
    </w:p>
    <w:p w14:paraId="5095A9D7" w14:textId="6F4EC1F4" w:rsidR="005363D7" w:rsidRPr="00A6359E" w:rsidRDefault="005363D7" w:rsidP="00E96396">
      <w:pPr>
        <w:pStyle w:val="ListParagraph"/>
        <w:spacing w:line="276" w:lineRule="auto"/>
        <w:rPr>
          <w:rFonts w:eastAsia="Aptos"/>
          <w:color w:val="000000" w:themeColor="text1"/>
          <w:sz w:val="22"/>
          <w:szCs w:val="22"/>
          <w:lang w:val="en-GB" w:eastAsia="en-CA"/>
        </w:rPr>
      </w:pPr>
      <w:r w:rsidRPr="00A6359E">
        <w:rPr>
          <w:rFonts w:eastAsia="Aptos"/>
          <w:color w:val="000000" w:themeColor="text1"/>
          <w:sz w:val="22"/>
          <w:szCs w:val="22"/>
          <w:lang w:val="en-GB" w:eastAsia="en-CA"/>
        </w:rPr>
        <w:t>Bashundhara R/A, Dhaka, Bangladesh</w:t>
      </w:r>
    </w:p>
    <w:p w14:paraId="4E3C56B8" w14:textId="2EECC3C4" w:rsidR="001C234F" w:rsidRPr="00A6359E" w:rsidRDefault="00D04DF1"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University of Zimbabwe, Faculty of Medicine and Health Sciences, Department of Biomedical Sciences MP167 Mount Plesant Harare</w:t>
      </w:r>
      <w:r w:rsidR="000E6D74" w:rsidRPr="00A6359E">
        <w:rPr>
          <w:color w:val="000000" w:themeColor="text1"/>
          <w:sz w:val="22"/>
          <w:szCs w:val="22"/>
          <w:lang w:val="en-GB"/>
        </w:rPr>
        <w:t>,</w:t>
      </w:r>
      <w:r w:rsidRPr="00A6359E">
        <w:rPr>
          <w:color w:val="000000" w:themeColor="text1"/>
          <w:sz w:val="22"/>
          <w:szCs w:val="22"/>
          <w:lang w:val="en-GB"/>
        </w:rPr>
        <w:t xml:space="preserve"> Zimbabwe</w:t>
      </w:r>
    </w:p>
    <w:p w14:paraId="1300600C" w14:textId="5906534F" w:rsidR="00637C3D" w:rsidRPr="00A6359E" w:rsidRDefault="00637C3D"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University of Health Sciences, Ankara Bilkent City Hospital, Cardiology Department, Ankara, Türkiye</w:t>
      </w:r>
    </w:p>
    <w:p w14:paraId="69BF9B03" w14:textId="7D8430B4" w:rsidR="008500BC" w:rsidRPr="00A6359E" w:rsidRDefault="008500BC"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 xml:space="preserve">The Aga Khan University, Department of Community Health Sciences, Stadium Road, Karachi 74800, Pakistan </w:t>
      </w:r>
    </w:p>
    <w:p w14:paraId="7148FF75" w14:textId="77777777" w:rsidR="008D0EBE" w:rsidRPr="00A6359E" w:rsidRDefault="008D0EBE"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Population health Research Institute, McMaster University, Hamilton Health Sciences</w:t>
      </w:r>
    </w:p>
    <w:p w14:paraId="2738B1EC" w14:textId="77777777" w:rsidR="00F87F62" w:rsidRPr="00A6359E" w:rsidRDefault="008D0EBE" w:rsidP="00E96396">
      <w:pPr>
        <w:pStyle w:val="ListParagraph"/>
        <w:spacing w:line="276" w:lineRule="auto"/>
        <w:rPr>
          <w:color w:val="000000" w:themeColor="text1"/>
          <w:sz w:val="22"/>
          <w:szCs w:val="22"/>
          <w:lang w:val="en-GB"/>
        </w:rPr>
      </w:pPr>
      <w:r w:rsidRPr="00A6359E">
        <w:rPr>
          <w:color w:val="000000" w:themeColor="text1"/>
          <w:sz w:val="22"/>
          <w:szCs w:val="22"/>
          <w:lang w:val="en-GB"/>
        </w:rPr>
        <w:t>237 Barton St East, Hamilton, ON L8L 2X2, Canada</w:t>
      </w:r>
    </w:p>
    <w:p w14:paraId="2109B10F" w14:textId="04EAE951" w:rsidR="00644036" w:rsidRPr="00A6359E" w:rsidRDefault="00F87F62" w:rsidP="00E96396">
      <w:pPr>
        <w:pStyle w:val="ListParagraph"/>
        <w:numPr>
          <w:ilvl w:val="0"/>
          <w:numId w:val="32"/>
        </w:numPr>
        <w:spacing w:line="276" w:lineRule="auto"/>
        <w:rPr>
          <w:color w:val="000000" w:themeColor="text1"/>
          <w:sz w:val="22"/>
          <w:szCs w:val="22"/>
          <w:lang w:val="en-GB"/>
        </w:rPr>
      </w:pPr>
      <w:r w:rsidRPr="00A6359E">
        <w:rPr>
          <w:color w:val="000000" w:themeColor="text1"/>
          <w:sz w:val="22"/>
          <w:szCs w:val="22"/>
          <w:lang w:val="en-GB"/>
        </w:rPr>
        <w:t>London School of Hygiene and Tropical Medicine, London, UK.</w:t>
      </w:r>
    </w:p>
    <w:p w14:paraId="01D11153" w14:textId="77777777" w:rsidR="00F87F62" w:rsidRPr="00A6359E" w:rsidRDefault="00F87F62" w:rsidP="00E96396">
      <w:pPr>
        <w:spacing w:line="360" w:lineRule="auto"/>
        <w:rPr>
          <w:b/>
          <w:sz w:val="22"/>
          <w:szCs w:val="22"/>
          <w:lang w:val="en-GB"/>
        </w:rPr>
      </w:pPr>
    </w:p>
    <w:p w14:paraId="72E04888" w14:textId="338148C2" w:rsidR="00EC7C06" w:rsidRPr="00A6359E" w:rsidRDefault="00EC7C06" w:rsidP="00E96396">
      <w:pPr>
        <w:spacing w:line="360" w:lineRule="auto"/>
        <w:rPr>
          <w:sz w:val="22"/>
          <w:szCs w:val="22"/>
          <w:lang w:val="en-GB"/>
        </w:rPr>
      </w:pPr>
      <w:r w:rsidRPr="00A6359E">
        <w:rPr>
          <w:b/>
          <w:sz w:val="22"/>
          <w:szCs w:val="22"/>
          <w:lang w:val="en-GB"/>
        </w:rPr>
        <w:t>Corresponding author</w:t>
      </w:r>
      <w:r w:rsidRPr="00A6359E">
        <w:rPr>
          <w:sz w:val="22"/>
          <w:szCs w:val="22"/>
          <w:lang w:val="en-GB"/>
        </w:rPr>
        <w:t xml:space="preserve">: </w:t>
      </w:r>
    </w:p>
    <w:p w14:paraId="7BDA792D" w14:textId="77777777" w:rsidR="00EC7C06" w:rsidRPr="00A6359E" w:rsidRDefault="00EC7C06" w:rsidP="00E96396">
      <w:pPr>
        <w:spacing w:line="360" w:lineRule="auto"/>
        <w:rPr>
          <w:sz w:val="22"/>
          <w:szCs w:val="22"/>
          <w:lang w:val="en-GB"/>
        </w:rPr>
      </w:pPr>
      <w:r w:rsidRPr="00A6359E">
        <w:rPr>
          <w:sz w:val="22"/>
          <w:szCs w:val="22"/>
          <w:lang w:val="en-GB"/>
        </w:rPr>
        <w:t xml:space="preserve">Clara K. Chow, </w:t>
      </w:r>
    </w:p>
    <w:p w14:paraId="36C67D29" w14:textId="5E0B8AD8" w:rsidR="00EC7C06" w:rsidRPr="00A6359E" w:rsidRDefault="00EC7C06" w:rsidP="00E96396">
      <w:pPr>
        <w:spacing w:line="360" w:lineRule="auto"/>
        <w:rPr>
          <w:sz w:val="22"/>
          <w:szCs w:val="22"/>
          <w:lang w:val="en-GB"/>
        </w:rPr>
      </w:pPr>
      <w:r w:rsidRPr="00A6359E">
        <w:rPr>
          <w:sz w:val="22"/>
          <w:szCs w:val="22"/>
          <w:lang w:val="en-GB"/>
        </w:rPr>
        <w:t xml:space="preserve">Westmead Applied Research Centre, </w:t>
      </w:r>
    </w:p>
    <w:p w14:paraId="6AD56075" w14:textId="77777777" w:rsidR="00EC7C06" w:rsidRPr="00A6359E" w:rsidRDefault="00EC7C06" w:rsidP="00E96396">
      <w:pPr>
        <w:spacing w:line="360" w:lineRule="auto"/>
        <w:rPr>
          <w:sz w:val="22"/>
          <w:szCs w:val="22"/>
          <w:lang w:val="en-GB"/>
        </w:rPr>
      </w:pPr>
      <w:r w:rsidRPr="00A6359E">
        <w:rPr>
          <w:sz w:val="22"/>
          <w:szCs w:val="22"/>
          <w:lang w:val="en-GB"/>
        </w:rPr>
        <w:t xml:space="preserve">University of Sydney, Westmead Hospital, Westmead, </w:t>
      </w:r>
    </w:p>
    <w:p w14:paraId="56FFA584" w14:textId="1775AB09" w:rsidR="00EC7C06" w:rsidRPr="00A6359E" w:rsidRDefault="00EC7C06" w:rsidP="00E96396">
      <w:pPr>
        <w:spacing w:line="360" w:lineRule="auto"/>
        <w:rPr>
          <w:sz w:val="22"/>
          <w:szCs w:val="22"/>
          <w:lang w:val="en-GB"/>
        </w:rPr>
      </w:pPr>
      <w:r w:rsidRPr="00A6359E">
        <w:rPr>
          <w:sz w:val="22"/>
          <w:szCs w:val="22"/>
          <w:lang w:val="en-GB"/>
        </w:rPr>
        <w:t>New South Wales, Australia. Tel +61 2 8890 3125</w:t>
      </w:r>
    </w:p>
    <w:p w14:paraId="0DFDBC91" w14:textId="770A08C7" w:rsidR="00EC7C06" w:rsidRPr="00A6359E" w:rsidRDefault="00EC7C06" w:rsidP="00E96396">
      <w:pPr>
        <w:spacing w:line="360" w:lineRule="auto"/>
        <w:rPr>
          <w:sz w:val="22"/>
          <w:szCs w:val="22"/>
          <w:lang w:val="en-GB"/>
        </w:rPr>
      </w:pPr>
      <w:r w:rsidRPr="00A6359E">
        <w:rPr>
          <w:sz w:val="22"/>
          <w:szCs w:val="22"/>
          <w:lang w:val="en-GB"/>
        </w:rPr>
        <w:t>Email: clara.chow@sydney.edu.au</w:t>
      </w:r>
    </w:p>
    <w:p w14:paraId="52549B28" w14:textId="77777777" w:rsidR="00147B3F" w:rsidRPr="00A6359E" w:rsidRDefault="00147B3F" w:rsidP="00E96396">
      <w:pPr>
        <w:spacing w:line="360" w:lineRule="auto"/>
        <w:jc w:val="both"/>
        <w:rPr>
          <w:color w:val="000000" w:themeColor="text1"/>
          <w:sz w:val="22"/>
          <w:szCs w:val="22"/>
          <w:lang w:val="en-GB"/>
        </w:rPr>
      </w:pPr>
    </w:p>
    <w:p w14:paraId="12D13FE0" w14:textId="0C00E629" w:rsidR="00147B3F" w:rsidRPr="00A6359E" w:rsidRDefault="00147B3F" w:rsidP="00E96396">
      <w:pPr>
        <w:spacing w:line="360" w:lineRule="auto"/>
        <w:jc w:val="both"/>
        <w:rPr>
          <w:color w:val="000000" w:themeColor="text1"/>
          <w:sz w:val="22"/>
          <w:szCs w:val="22"/>
          <w:lang w:val="en-GB"/>
        </w:rPr>
      </w:pPr>
      <w:r w:rsidRPr="00A6359E">
        <w:rPr>
          <w:color w:val="000000" w:themeColor="text1"/>
          <w:sz w:val="22"/>
          <w:szCs w:val="22"/>
          <w:lang w:val="en-GB"/>
        </w:rPr>
        <w:t xml:space="preserve">Number of tables/figures: </w:t>
      </w:r>
      <w:r w:rsidR="00846C1B">
        <w:rPr>
          <w:color w:val="000000" w:themeColor="text1"/>
          <w:sz w:val="22"/>
          <w:szCs w:val="22"/>
          <w:lang w:val="en-GB"/>
        </w:rPr>
        <w:t>6</w:t>
      </w:r>
    </w:p>
    <w:p w14:paraId="008C2EE6" w14:textId="30890E95" w:rsidR="00147B3F" w:rsidRPr="00A6359E" w:rsidRDefault="00147B3F" w:rsidP="00E96396">
      <w:pPr>
        <w:spacing w:line="360" w:lineRule="auto"/>
        <w:jc w:val="both"/>
        <w:rPr>
          <w:color w:val="000000" w:themeColor="text1"/>
          <w:sz w:val="22"/>
          <w:szCs w:val="22"/>
          <w:lang w:val="en-GB"/>
        </w:rPr>
      </w:pPr>
      <w:r w:rsidRPr="00A6359E">
        <w:rPr>
          <w:color w:val="000000" w:themeColor="text1"/>
          <w:sz w:val="22"/>
          <w:szCs w:val="22"/>
          <w:lang w:val="en-GB"/>
        </w:rPr>
        <w:t xml:space="preserve">Word Count: </w:t>
      </w:r>
      <w:r w:rsidR="00BA4065">
        <w:rPr>
          <w:color w:val="000000" w:themeColor="text1"/>
          <w:sz w:val="22"/>
          <w:szCs w:val="22"/>
          <w:lang w:val="en-GB"/>
        </w:rPr>
        <w:t>2981</w:t>
      </w:r>
      <w:r w:rsidRPr="00A6359E">
        <w:rPr>
          <w:color w:val="000000" w:themeColor="text1"/>
          <w:sz w:val="22"/>
          <w:szCs w:val="22"/>
          <w:lang w:val="en-GB"/>
        </w:rPr>
        <w:t xml:space="preserve"> (excluding tables)</w:t>
      </w:r>
    </w:p>
    <w:p w14:paraId="1CEFDBB7" w14:textId="77777777" w:rsidR="00147B3F" w:rsidRPr="00A6359E" w:rsidRDefault="00147B3F" w:rsidP="00E96396">
      <w:pPr>
        <w:spacing w:line="360" w:lineRule="auto"/>
        <w:rPr>
          <w:sz w:val="22"/>
          <w:szCs w:val="22"/>
          <w:lang w:val="en-GB"/>
        </w:rPr>
      </w:pPr>
      <w:r w:rsidRPr="00A6359E">
        <w:rPr>
          <w:sz w:val="22"/>
          <w:szCs w:val="22"/>
          <w:lang w:val="en-GB"/>
        </w:rPr>
        <w:t>Funding: None</w:t>
      </w:r>
    </w:p>
    <w:p w14:paraId="4D148E68" w14:textId="77777777" w:rsidR="00367C17" w:rsidRPr="00A6359E" w:rsidRDefault="00367C17" w:rsidP="00367C17">
      <w:pPr>
        <w:spacing w:after="160" w:line="259" w:lineRule="auto"/>
        <w:rPr>
          <w:sz w:val="22"/>
          <w:szCs w:val="22"/>
          <w:lang w:val="en-GB"/>
        </w:rPr>
      </w:pPr>
      <w:r w:rsidRPr="00A6359E">
        <w:rPr>
          <w:sz w:val="22"/>
          <w:szCs w:val="22"/>
          <w:lang w:val="en-GB"/>
        </w:rPr>
        <w:br w:type="page"/>
      </w:r>
    </w:p>
    <w:p w14:paraId="26181E05" w14:textId="77777777" w:rsidR="00736804" w:rsidRPr="00A6359E" w:rsidRDefault="00736804" w:rsidP="00253337">
      <w:pPr>
        <w:spacing w:line="480" w:lineRule="auto"/>
        <w:rPr>
          <w:rFonts w:ascii="Arial" w:hAnsi="Arial" w:cs="Arial"/>
          <w:b/>
          <w:bCs/>
          <w:color w:val="7F7F7F" w:themeColor="text1" w:themeTint="80"/>
          <w:sz w:val="22"/>
          <w:szCs w:val="22"/>
          <w:lang w:val="en-GB"/>
        </w:rPr>
      </w:pPr>
      <w:r w:rsidRPr="00A6359E">
        <w:rPr>
          <w:rFonts w:ascii="Arial" w:hAnsi="Arial" w:cs="Arial"/>
          <w:b/>
          <w:bCs/>
          <w:color w:val="7F7F7F" w:themeColor="text1" w:themeTint="80"/>
          <w:sz w:val="22"/>
          <w:szCs w:val="22"/>
          <w:lang w:val="en-GB"/>
        </w:rPr>
        <w:lastRenderedPageBreak/>
        <w:t xml:space="preserve">ABSTRACT </w:t>
      </w:r>
    </w:p>
    <w:p w14:paraId="064479E4" w14:textId="5A29527A" w:rsidR="00736804" w:rsidRPr="00016C9B" w:rsidRDefault="002A1B70" w:rsidP="00253337">
      <w:pPr>
        <w:pStyle w:val="BodyText"/>
        <w:rPr>
          <w:b/>
        </w:rPr>
      </w:pPr>
      <w:r>
        <w:rPr>
          <w:b/>
          <w:color w:val="000000" w:themeColor="text1"/>
        </w:rPr>
        <w:t>Aims</w:t>
      </w:r>
      <w:r w:rsidR="00736804" w:rsidRPr="00A6359E">
        <w:rPr>
          <w:b/>
          <w:color w:val="000000" w:themeColor="text1"/>
        </w:rPr>
        <w:t>:</w:t>
      </w:r>
      <w:r w:rsidR="00736804" w:rsidRPr="00A6359E">
        <w:rPr>
          <w:color w:val="767171" w:themeColor="background2" w:themeShade="80"/>
        </w:rPr>
        <w:t xml:space="preserve"> </w:t>
      </w:r>
      <w:r w:rsidR="00736804" w:rsidRPr="00016C9B">
        <w:t>Th</w:t>
      </w:r>
      <w:r w:rsidR="00D52342">
        <w:t xml:space="preserve">is </w:t>
      </w:r>
      <w:r w:rsidR="00736804" w:rsidRPr="00016C9B">
        <w:t xml:space="preserve">study </w:t>
      </w:r>
      <w:del w:id="0" w:author="Shiva Mishra (South Western Sydney LHD)" w:date="2025-02-25T17:22:00Z" w16du:dateUtc="2025-02-25T06:22:00Z">
        <w:r w:rsidR="00736804" w:rsidRPr="00016C9B" w:rsidDel="002576B0">
          <w:delText>assess</w:delText>
        </w:r>
        <w:r w:rsidR="00D52342" w:rsidDel="002576B0">
          <w:delText>es</w:delText>
        </w:r>
        <w:r w:rsidR="00736804" w:rsidRPr="00016C9B" w:rsidDel="002576B0">
          <w:delText xml:space="preserve"> two</w:delText>
        </w:r>
      </w:del>
      <w:ins w:id="1" w:author="Shiva Mishra (South Western Sydney LHD)" w:date="2025-02-25T17:23:00Z" w16du:dateUtc="2025-02-25T06:23:00Z">
        <w:r w:rsidR="002576B0">
          <w:t>aims to assess</w:t>
        </w:r>
      </w:ins>
      <w:del w:id="2" w:author="Shiva Mishra (South Western Sydney LHD)" w:date="2025-02-25T17:22:00Z" w16du:dateUtc="2025-02-25T06:22:00Z">
        <w:r w:rsidR="00736804" w:rsidRPr="00016C9B" w:rsidDel="002576B0">
          <w:delText xml:space="preserve"> </w:delText>
        </w:r>
      </w:del>
      <w:r w:rsidR="00736804" w:rsidRPr="00016C9B">
        <w:t xml:space="preserve">aspects of health knowledge: i) awareness of health </w:t>
      </w:r>
      <w:del w:id="3" w:author="Shiva Mishra" w:date="2024-12-18T23:36:00Z" w16du:dateUtc="2024-12-18T12:36:00Z">
        <w:r w:rsidR="00736804" w:rsidRPr="00016C9B" w:rsidDel="00764F57">
          <w:delText xml:space="preserve">of </w:delText>
        </w:r>
      </w:del>
      <w:r w:rsidR="00736804" w:rsidRPr="00016C9B">
        <w:t>effect of tobacco smoking and ii) awareness of preventive actions for heart disease and stroke</w:t>
      </w:r>
      <w:r w:rsidR="000874DC" w:rsidRPr="00016C9B">
        <w:t>,</w:t>
      </w:r>
      <w:r w:rsidR="007206C9" w:rsidRPr="00016C9B">
        <w:t xml:space="preserve"> and their relationship</w:t>
      </w:r>
      <w:r w:rsidR="0087609F" w:rsidRPr="00016C9B">
        <w:t>s</w:t>
      </w:r>
      <w:r w:rsidR="007206C9" w:rsidRPr="00016C9B">
        <w:t xml:space="preserve"> with</w:t>
      </w:r>
      <w:r w:rsidR="00736804" w:rsidRPr="00016C9B">
        <w:t xml:space="preserve"> adoption of heart healthy </w:t>
      </w:r>
      <w:r w:rsidR="008A6716" w:rsidRPr="00016C9B">
        <w:t>behaviours</w:t>
      </w:r>
      <w:r w:rsidR="00C41508" w:rsidRPr="00016C9B">
        <w:t xml:space="preserve"> (</w:t>
      </w:r>
      <w:r w:rsidR="00736804" w:rsidRPr="00016C9B">
        <w:t>smoking cessation and utilisation of antihypertensive treatment</w:t>
      </w:r>
      <w:r w:rsidR="00C41508" w:rsidRPr="00016C9B">
        <w:t>)</w:t>
      </w:r>
      <w:r w:rsidR="00736804" w:rsidRPr="00016C9B">
        <w:t>.</w:t>
      </w:r>
    </w:p>
    <w:p w14:paraId="0C04CBAA" w14:textId="32E5D41B" w:rsidR="00736804" w:rsidRPr="00A6359E" w:rsidRDefault="00736804" w:rsidP="00CD2782">
      <w:pPr>
        <w:pStyle w:val="BodyText"/>
        <w:rPr>
          <w:b/>
        </w:rPr>
      </w:pPr>
      <w:r w:rsidRPr="00016C9B">
        <w:rPr>
          <w:b/>
        </w:rPr>
        <w:t xml:space="preserve">Methods: </w:t>
      </w:r>
      <w:r w:rsidR="00243651" w:rsidRPr="00243651">
        <w:t xml:space="preserve">In this multi-cohort study, we recruited adults aged 35 to 70 years from 21 countries. Data on health effects of tobacco smoking (10 questions) and health actions to prevent heart disease or stroke (11 questions) were collected at baseline. </w:t>
      </w:r>
      <w:ins w:id="4" w:author="Shiva Mishra (South Western Sydney LHD)" w:date="2025-02-25T17:28:00Z" w16du:dateUtc="2025-02-25T06:28:00Z">
        <w:del w:id="5" w:author="Shiva Mishra" w:date="2024-12-18T23:41:00Z" w16du:dateUtc="2024-12-18T12:41:00Z">
          <w:r w:rsidR="00290BFF" w:rsidRPr="00243651" w:rsidDel="004E58CC">
            <w:delText xml:space="preserve">A </w:delText>
          </w:r>
        </w:del>
        <w:r w:rsidR="00290BFF">
          <w:t>L</w:t>
        </w:r>
        <w:r w:rsidR="00290BFF" w:rsidRPr="00243651">
          <w:t>ogistic regression analys</w:t>
        </w:r>
        <w:r w:rsidR="00290BFF">
          <w:t>e</w:t>
        </w:r>
        <w:r w:rsidR="00290BFF" w:rsidRPr="00243651">
          <w:t>s w</w:t>
        </w:r>
        <w:r w:rsidR="00290BFF">
          <w:t xml:space="preserve">ere </w:t>
        </w:r>
      </w:ins>
      <w:r w:rsidR="00243651" w:rsidRPr="00243651">
        <w:t>used to examine the relationship with the outcomes of smoking cessation and use of antihypertensive treatment</w:t>
      </w:r>
      <w:ins w:id="6" w:author="Shiva Mishra" w:date="2024-12-18T23:38:00Z" w16du:dateUtc="2024-12-18T12:38:00Z">
        <w:r w:rsidR="003157E5">
          <w:t xml:space="preserve"> </w:t>
        </w:r>
      </w:ins>
      <w:ins w:id="7" w:author="Shiva Mishra (South Western Sydney LHD)" w:date="2025-02-25T17:26:00Z" w16du:dateUtc="2025-02-25T06:26:00Z">
        <w:r w:rsidR="00290BFF">
          <w:t xml:space="preserve">adjusting for </w:t>
        </w:r>
        <w:r w:rsidR="00290BFF" w:rsidRPr="00A6359E">
          <w:t>adjusting for possible confounders</w:t>
        </w:r>
        <w:r w:rsidR="00290BFF" w:rsidRPr="00243651">
          <w:t>.</w:t>
        </w:r>
      </w:ins>
    </w:p>
    <w:p w14:paraId="2F05F633" w14:textId="70052933" w:rsidR="00736804" w:rsidRPr="00A6359E" w:rsidRDefault="00736804" w:rsidP="00253337">
      <w:pPr>
        <w:pStyle w:val="BodyText"/>
        <w:rPr>
          <w:b/>
        </w:rPr>
      </w:pPr>
      <w:r w:rsidRPr="00A6359E">
        <w:rPr>
          <w:b/>
        </w:rPr>
        <w:t xml:space="preserve">Results: </w:t>
      </w:r>
      <w:r w:rsidRPr="00A6359E">
        <w:t xml:space="preserve">Of the 12,962 included in the descriptive analysis, </w:t>
      </w:r>
      <w:r w:rsidR="004F604D" w:rsidRPr="00A6359E">
        <w:t>50.0</w:t>
      </w:r>
      <w:r w:rsidR="00562C7F" w:rsidRPr="00A6359E">
        <w:t xml:space="preserve">% </w:t>
      </w:r>
      <w:r w:rsidRPr="00A6359E">
        <w:t xml:space="preserve">were female, 42.9% had no or primary education, and 53.3 % were residing in low or lower middle-income country. </w:t>
      </w:r>
      <w:r w:rsidR="00E3445D">
        <w:t xml:space="preserve">Among current and former smokers, </w:t>
      </w:r>
      <w:ins w:id="8" w:author="Shiva Mishra (South Western Sydney LHD)" w:date="2025-02-25T17:27:00Z" w16du:dateUtc="2025-02-25T06:27:00Z">
        <w:r w:rsidR="00290BFF">
          <w:t>having k</w:t>
        </w:r>
        <w:r w:rsidR="00290BFF" w:rsidRPr="00A6359E">
          <w:t xml:space="preserve">nowledge </w:t>
        </w:r>
      </w:ins>
      <w:r w:rsidRPr="00A6359E">
        <w:t xml:space="preserve">of health effect of tobacco smoking on heart disease </w:t>
      </w:r>
      <w:ins w:id="9" w:author="Shiva Mishra (South Western Sydney LHD)" w:date="2025-02-25T17:27:00Z" w16du:dateUtc="2025-02-25T06:27:00Z">
        <w:r w:rsidR="00290BFF">
          <w:t>[Adjusted Odds Ratio (aOR):</w:t>
        </w:r>
        <w:r w:rsidR="00290BFF" w:rsidRPr="00A6359E">
          <w:t xml:space="preserve"> </w:t>
        </w:r>
      </w:ins>
      <w:r w:rsidRPr="00A6359E">
        <w:rPr>
          <w:color w:val="000000"/>
        </w:rPr>
        <w:t>1.70</w:t>
      </w:r>
      <w:ins w:id="10" w:author="Shiva Mishra" w:date="2024-12-18T23:45:00Z" w16du:dateUtc="2024-12-18T12:45:00Z">
        <w:r w:rsidR="001C2926">
          <w:rPr>
            <w:color w:val="000000"/>
          </w:rPr>
          <w:t xml:space="preserve">, </w:t>
        </w:r>
      </w:ins>
      <w:del w:id="11" w:author="Shiva Mishra" w:date="2024-12-18T23:45:00Z" w16du:dateUtc="2024-12-18T12:45:00Z">
        <w:r w:rsidRPr="00A6359E" w:rsidDel="001C2926">
          <w:rPr>
            <w:color w:val="000000"/>
          </w:rPr>
          <w:delText xml:space="preserve"> (</w:delText>
        </w:r>
      </w:del>
      <w:r w:rsidRPr="00A6359E">
        <w:rPr>
          <w:color w:val="000000"/>
        </w:rPr>
        <w:t>95% CI: 1.19, 2.43)</w:t>
      </w:r>
      <w:ins w:id="12" w:author="Shiva Mishra" w:date="2024-12-18T23:43:00Z" w16du:dateUtc="2024-12-18T12:43:00Z">
        <w:r w:rsidR="00D61599">
          <w:rPr>
            <w:color w:val="000000"/>
          </w:rPr>
          <w:t>]</w:t>
        </w:r>
      </w:ins>
      <w:r w:rsidRPr="00A6359E">
        <w:t xml:space="preserve">, stroke </w:t>
      </w:r>
      <w:ins w:id="13" w:author="Shiva Mishra" w:date="2024-12-18T23:44:00Z" w16du:dateUtc="2024-12-18T12:44:00Z">
        <w:r w:rsidR="00E642A4">
          <w:t>(</w:t>
        </w:r>
      </w:ins>
      <w:r w:rsidRPr="00A6359E">
        <w:rPr>
          <w:color w:val="000000"/>
        </w:rPr>
        <w:t>1.41</w:t>
      </w:r>
      <w:ins w:id="14" w:author="Shiva Mishra" w:date="2024-12-18T23:44:00Z" w16du:dateUtc="2024-12-18T12:44:00Z">
        <w:r w:rsidR="00E642A4">
          <w:rPr>
            <w:color w:val="000000"/>
          </w:rPr>
          <w:t xml:space="preserve">, </w:t>
        </w:r>
      </w:ins>
      <w:del w:id="15" w:author="Shiva Mishra" w:date="2024-12-18T23:44:00Z" w16du:dateUtc="2024-12-18T12:44:00Z">
        <w:r w:rsidRPr="00A6359E" w:rsidDel="00E642A4">
          <w:rPr>
            <w:color w:val="000000"/>
          </w:rPr>
          <w:delText xml:space="preserve"> (</w:delText>
        </w:r>
      </w:del>
      <w:r w:rsidRPr="00A6359E">
        <w:rPr>
          <w:color w:val="000000"/>
        </w:rPr>
        <w:t>1.08,1.86)</w:t>
      </w:r>
      <w:r w:rsidRPr="00A6359E">
        <w:t xml:space="preserve">, </w:t>
      </w:r>
      <w:r w:rsidR="00ED2784">
        <w:t xml:space="preserve">and </w:t>
      </w:r>
      <w:r w:rsidR="006769B0">
        <w:t xml:space="preserve">on </w:t>
      </w:r>
      <w:r w:rsidRPr="00A6359E">
        <w:t xml:space="preserve">heart disease in non-smokers </w:t>
      </w:r>
      <w:r w:rsidR="006769B0">
        <w:t xml:space="preserve">exposed to others smoking </w:t>
      </w:r>
      <w:ins w:id="16" w:author="Shiva Mishra" w:date="2024-12-18T23:44:00Z" w16du:dateUtc="2024-12-18T12:44:00Z">
        <w:r w:rsidR="001C2926">
          <w:t>(</w:t>
        </w:r>
      </w:ins>
      <w:del w:id="17" w:author="Shiva Mishra" w:date="2024-12-18T23:44:00Z" w16du:dateUtc="2024-12-18T12:44:00Z">
        <w:r w:rsidRPr="00A6359E" w:rsidDel="00E642A4">
          <w:delText xml:space="preserve">aOR </w:delText>
        </w:r>
      </w:del>
      <w:r w:rsidRPr="00A6359E">
        <w:rPr>
          <w:color w:val="000000"/>
        </w:rPr>
        <w:t>1.40</w:t>
      </w:r>
      <w:ins w:id="18" w:author="Shiva Mishra" w:date="2024-12-18T23:44:00Z" w16du:dateUtc="2024-12-18T12:44:00Z">
        <w:r w:rsidR="001C2926">
          <w:rPr>
            <w:color w:val="000000"/>
          </w:rPr>
          <w:t xml:space="preserve">, </w:t>
        </w:r>
      </w:ins>
      <w:del w:id="19" w:author="Shiva Mishra" w:date="2024-12-18T23:44:00Z" w16du:dateUtc="2024-12-18T12:44:00Z">
        <w:r w:rsidRPr="00A6359E" w:rsidDel="001C2926">
          <w:rPr>
            <w:color w:val="000000"/>
          </w:rPr>
          <w:delText xml:space="preserve"> (</w:delText>
        </w:r>
      </w:del>
      <w:r w:rsidRPr="00A6359E">
        <w:rPr>
          <w:color w:val="000000"/>
        </w:rPr>
        <w:t>1.06,1.86)</w:t>
      </w:r>
      <w:r w:rsidRPr="00A6359E">
        <w:t xml:space="preserve"> were significantly and positively associated with smoking cessation</w:t>
      </w:r>
      <w:ins w:id="20" w:author="Shiva Mishra (South Western Sydney LHD)" w:date="2025-02-25T17:27:00Z" w16du:dateUtc="2025-02-25T06:27:00Z">
        <w:r w:rsidR="00290BFF" w:rsidRPr="00290BFF">
          <w:t xml:space="preserve"> </w:t>
        </w:r>
        <w:r w:rsidR="00290BFF">
          <w:t>compared to those who were not aware of health effects</w:t>
        </w:r>
      </w:ins>
      <w:r w:rsidRPr="00A6359E">
        <w:t>.</w:t>
      </w:r>
      <w:r w:rsidR="00846EBD">
        <w:t xml:space="preserve"> </w:t>
      </w:r>
      <w:r w:rsidR="00E3445D">
        <w:t xml:space="preserve">Knowledge of the </w:t>
      </w:r>
      <w:r w:rsidR="00D60EDB">
        <w:t xml:space="preserve">importance of </w:t>
      </w:r>
      <w:r w:rsidRPr="00A6359E">
        <w:t xml:space="preserve">reducing </w:t>
      </w:r>
      <w:r w:rsidR="00D60EDB">
        <w:t xml:space="preserve">dietary </w:t>
      </w:r>
      <w:r w:rsidRPr="00A6359E">
        <w:t xml:space="preserve">salt aOR </w:t>
      </w:r>
      <w:r w:rsidRPr="00A6359E">
        <w:rPr>
          <w:color w:val="000000"/>
        </w:rPr>
        <w:t>1.62 (1.23,2.13)</w:t>
      </w:r>
      <w:r w:rsidRPr="00A6359E">
        <w:t xml:space="preserve">, </w:t>
      </w:r>
      <w:r w:rsidR="00D60EDB">
        <w:t xml:space="preserve">dietary </w:t>
      </w:r>
      <w:r w:rsidRPr="00A6359E">
        <w:t xml:space="preserve">fat aOR </w:t>
      </w:r>
      <w:r w:rsidRPr="00A6359E">
        <w:rPr>
          <w:color w:val="000000"/>
        </w:rPr>
        <w:t>1.56 (1.17,2.08)</w:t>
      </w:r>
      <w:r w:rsidRPr="00A6359E">
        <w:t xml:space="preserve"> and exercis</w:t>
      </w:r>
      <w:r w:rsidR="00D60EDB">
        <w:t xml:space="preserve">ing more </w:t>
      </w:r>
      <w:r w:rsidRPr="00A6359E">
        <w:t xml:space="preserve">aOR </w:t>
      </w:r>
      <w:r w:rsidRPr="00A6359E">
        <w:rPr>
          <w:color w:val="000000"/>
        </w:rPr>
        <w:t>1.48 (1.22,1.80)</w:t>
      </w:r>
      <w:r w:rsidRPr="00A6359E">
        <w:t xml:space="preserve"> </w:t>
      </w:r>
      <w:r w:rsidR="00D60EDB">
        <w:t xml:space="preserve">to </w:t>
      </w:r>
      <w:r w:rsidRPr="00A6359E">
        <w:t xml:space="preserve">prevent heart disease or stroke were positively associated with taking anti-hypertensive </w:t>
      </w:r>
      <w:r w:rsidR="005378F2" w:rsidRPr="00A6359E">
        <w:t>medication</w:t>
      </w:r>
      <w:ins w:id="21" w:author="Shiva Mishra" w:date="2024-12-18T23:47:00Z" w16du:dateUtc="2024-12-18T12:47:00Z">
        <w:r w:rsidR="00644BB6">
          <w:t xml:space="preserve"> </w:t>
        </w:r>
      </w:ins>
      <w:ins w:id="22" w:author="Shiva Mishra (South Western Sydney LHD)" w:date="2025-02-25T17:27:00Z" w16du:dateUtc="2025-02-25T06:27:00Z">
        <w:r w:rsidR="00290BFF">
          <w:t>compared to those who were not aware of preventative actions</w:t>
        </w:r>
        <w:r w:rsidR="00290BFF" w:rsidRPr="00A6359E">
          <w:t xml:space="preserve">. </w:t>
        </w:r>
      </w:ins>
    </w:p>
    <w:p w14:paraId="12C2DA45" w14:textId="2CFB3A59" w:rsidR="00736804" w:rsidRDefault="00736804" w:rsidP="00253337">
      <w:pPr>
        <w:pStyle w:val="BodyText"/>
      </w:pPr>
      <w:r w:rsidRPr="00A6359E">
        <w:rPr>
          <w:b/>
        </w:rPr>
        <w:t xml:space="preserve">Conclusion: </w:t>
      </w:r>
      <w:ins w:id="23" w:author="Shiva Mishra (South Western Sydney LHD)" w:date="2025-02-25T17:27:00Z" w16du:dateUtc="2025-02-25T06:27:00Z">
        <w:r w:rsidR="00290BFF" w:rsidRPr="00D16003">
          <w:rPr>
            <w:rPrChange w:id="24" w:author="Shiva Mishra" w:date="2024-12-18T23:50:00Z" w16du:dateUtc="2024-12-18T12:50:00Z">
              <w:rPr>
                <w:b/>
              </w:rPr>
            </w:rPrChange>
          </w:rPr>
          <w:t xml:space="preserve">Better </w:t>
        </w:r>
        <w:r w:rsidR="00290BFF">
          <w:t>h</w:t>
        </w:r>
        <w:del w:id="25" w:author="Shiva Mishra" w:date="2024-12-18T23:49:00Z" w16du:dateUtc="2024-12-18T12:49:00Z">
          <w:r w:rsidR="00290BFF" w:rsidRPr="00A6359E" w:rsidDel="00D16003">
            <w:delText>H</w:delText>
          </w:r>
        </w:del>
        <w:r w:rsidR="00290BFF" w:rsidRPr="00A6359E">
          <w:t>ealth</w:t>
        </w:r>
        <w:r w:rsidR="00290BFF" w:rsidRPr="00A6359E">
          <w:t xml:space="preserve"> </w:t>
        </w:r>
      </w:ins>
      <w:r w:rsidRPr="00A6359E">
        <w:t xml:space="preserve">knowledge is associated with </w:t>
      </w:r>
      <w:ins w:id="26" w:author="Shiva Mishra (South Western Sydney LHD)" w:date="2025-02-25T17:27:00Z" w16du:dateUtc="2025-02-25T06:27:00Z">
        <w:r w:rsidR="00290BFF">
          <w:t xml:space="preserve">greater </w:t>
        </w:r>
      </w:ins>
      <w:r w:rsidRPr="00A6359E">
        <w:t xml:space="preserve">adoption of heart healthy </w:t>
      </w:r>
      <w:r w:rsidR="008A6716" w:rsidRPr="00A6359E">
        <w:t>behaviours</w:t>
      </w:r>
      <w:r w:rsidRPr="00A6359E">
        <w:t xml:space="preserve"> such as smoking cessation and taking anti-hypertensive treatment even after accounting for baseline education and wealth. </w:t>
      </w:r>
    </w:p>
    <w:p w14:paraId="11819EFF" w14:textId="15A332CD" w:rsidR="004B5BCC" w:rsidDel="00D16003" w:rsidRDefault="004B5BCC">
      <w:pPr>
        <w:spacing w:after="160" w:line="259" w:lineRule="auto"/>
        <w:rPr>
          <w:del w:id="27" w:author="Shiva Mishra" w:date="2024-12-18T23:49:00Z" w16du:dateUtc="2024-12-18T12:49:00Z"/>
          <w:b/>
          <w:bCs/>
          <w:lang w:val="en-GB"/>
        </w:rPr>
      </w:pPr>
      <w:del w:id="28" w:author="Shiva Mishra" w:date="2024-12-18T23:49:00Z" w16du:dateUtc="2024-12-18T12:49:00Z">
        <w:r w:rsidDel="00D16003">
          <w:rPr>
            <w:b/>
            <w:bCs/>
          </w:rPr>
          <w:lastRenderedPageBreak/>
          <w:br w:type="page"/>
        </w:r>
      </w:del>
    </w:p>
    <w:p w14:paraId="06DD4055" w14:textId="77777777" w:rsidR="004B5BCC" w:rsidRDefault="0090705D">
      <w:pPr>
        <w:spacing w:after="160" w:line="259" w:lineRule="auto"/>
        <w:rPr>
          <w:b/>
          <w:bCs/>
        </w:rPr>
        <w:pPrChange w:id="29" w:author="Shiva Mishra" w:date="2024-12-18T23:49:00Z" w16du:dateUtc="2024-12-18T12:49:00Z">
          <w:pPr>
            <w:pStyle w:val="BodyText"/>
            <w:spacing w:after="0"/>
          </w:pPr>
        </w:pPrChange>
      </w:pPr>
      <w:r w:rsidRPr="0090705D">
        <w:rPr>
          <w:b/>
          <w:bCs/>
        </w:rPr>
        <w:lastRenderedPageBreak/>
        <w:t>Lay Summary:</w:t>
      </w:r>
    </w:p>
    <w:p w14:paraId="7FD3087F" w14:textId="026CB873" w:rsidR="004B5BCC" w:rsidRPr="004B5BCC" w:rsidRDefault="004B5BCC" w:rsidP="0096259F">
      <w:pPr>
        <w:pStyle w:val="BodyText"/>
        <w:spacing w:after="0"/>
        <w:rPr>
          <w:b/>
          <w:bCs/>
        </w:rPr>
      </w:pPr>
      <w:r w:rsidRPr="00A6359E">
        <w:t xml:space="preserve">Health </w:t>
      </w:r>
      <w:r w:rsidRPr="00016C9B">
        <w:t>knowledge is an important determinant of heart healthy behaviours</w:t>
      </w:r>
      <w:r w:rsidR="00B42BB0">
        <w:t xml:space="preserve"> regardless of </w:t>
      </w:r>
      <w:r w:rsidR="0096259F">
        <w:t>patient’s</w:t>
      </w:r>
      <w:r w:rsidR="00B42BB0">
        <w:t xml:space="preserve"> background education and socio-economic status</w:t>
      </w:r>
      <w:r w:rsidRPr="00016C9B">
        <w:t>.</w:t>
      </w:r>
    </w:p>
    <w:p w14:paraId="5DF9E4B9" w14:textId="70462F79" w:rsidR="004B5BCC" w:rsidRDefault="004B5BCC" w:rsidP="0096259F">
      <w:pPr>
        <w:pStyle w:val="ListParagraph"/>
        <w:numPr>
          <w:ilvl w:val="0"/>
          <w:numId w:val="33"/>
        </w:numPr>
        <w:spacing w:after="160" w:line="480" w:lineRule="auto"/>
      </w:pPr>
      <w:r>
        <w:t>K</w:t>
      </w:r>
      <w:r w:rsidRPr="00A6359E">
        <w:t xml:space="preserve">nowledge of health effect of smoking on heart disease, stroke, </w:t>
      </w:r>
      <w:r>
        <w:t xml:space="preserve">and on </w:t>
      </w:r>
      <w:r w:rsidRPr="00A6359E">
        <w:t xml:space="preserve">heart disease </w:t>
      </w:r>
      <w:r>
        <w:t xml:space="preserve">among </w:t>
      </w:r>
      <w:r w:rsidR="0072080A">
        <w:t>secondhand</w:t>
      </w:r>
      <w:r>
        <w:t xml:space="preserve"> smokers </w:t>
      </w:r>
      <w:r w:rsidRPr="00A6359E">
        <w:t>were associated with smoking cessation</w:t>
      </w:r>
      <w:r w:rsidR="001170A1">
        <w:t xml:space="preserve"> in PURE Study</w:t>
      </w:r>
      <w:r w:rsidRPr="00A6359E">
        <w:t>.</w:t>
      </w:r>
      <w:r>
        <w:t xml:space="preserve"> </w:t>
      </w:r>
    </w:p>
    <w:p w14:paraId="56C87F52" w14:textId="48249D1F" w:rsidR="004B5BCC" w:rsidRDefault="004B5BCC" w:rsidP="0096259F">
      <w:pPr>
        <w:pStyle w:val="ListParagraph"/>
        <w:numPr>
          <w:ilvl w:val="0"/>
          <w:numId w:val="33"/>
        </w:numPr>
        <w:spacing w:line="480" w:lineRule="auto"/>
      </w:pPr>
      <w:r>
        <w:t xml:space="preserve">Knowledge of the importance of </w:t>
      </w:r>
      <w:r w:rsidRPr="00A6359E">
        <w:t xml:space="preserve">reducing </w:t>
      </w:r>
      <w:r>
        <w:t xml:space="preserve">dietary </w:t>
      </w:r>
      <w:r w:rsidRPr="00A6359E">
        <w:t xml:space="preserve">salt, </w:t>
      </w:r>
      <w:r>
        <w:t xml:space="preserve">dietary </w:t>
      </w:r>
      <w:r w:rsidRPr="00A6359E">
        <w:t xml:space="preserve">fat </w:t>
      </w:r>
      <w:r>
        <w:t>and</w:t>
      </w:r>
      <w:r w:rsidRPr="00A6359E">
        <w:t xml:space="preserve"> exercis</w:t>
      </w:r>
      <w:r>
        <w:t xml:space="preserve">ing more </w:t>
      </w:r>
      <w:r w:rsidRPr="00A6359E">
        <w:t>to</w:t>
      </w:r>
      <w:r>
        <w:t xml:space="preserve"> </w:t>
      </w:r>
      <w:r w:rsidRPr="00A6359E">
        <w:t>prevent heart disease or stroke were associated with taking hypertensive medication</w:t>
      </w:r>
      <w:r w:rsidR="001170A1">
        <w:t xml:space="preserve"> in PURE Study</w:t>
      </w:r>
      <w:r w:rsidRPr="00A6359E">
        <w:t>.</w:t>
      </w:r>
    </w:p>
    <w:p w14:paraId="583C5771" w14:textId="77777777" w:rsidR="00736804" w:rsidRPr="00253337" w:rsidRDefault="00736804" w:rsidP="00253337">
      <w:pPr>
        <w:spacing w:before="240" w:line="480" w:lineRule="auto"/>
        <w:rPr>
          <w:lang w:val="en-GB"/>
        </w:rPr>
      </w:pPr>
      <w:r w:rsidRPr="00253337">
        <w:rPr>
          <w:b/>
          <w:bCs/>
          <w:lang w:val="en-GB"/>
        </w:rPr>
        <w:t>Keywords:</w:t>
      </w:r>
      <w:r w:rsidRPr="00253337">
        <w:rPr>
          <w:lang w:val="en-GB"/>
        </w:rPr>
        <w:t xml:space="preserve"> health knowledge, hypertension, medication, prevention</w:t>
      </w:r>
    </w:p>
    <w:p w14:paraId="617FEE9F" w14:textId="77777777" w:rsidR="004B5BCC" w:rsidRDefault="004B5BCC">
      <w:pPr>
        <w:spacing w:after="160" w:line="259" w:lineRule="auto"/>
        <w:rPr>
          <w:rFonts w:ascii="Arial" w:hAnsi="Arial" w:cs="Arial"/>
          <w:b/>
          <w:bCs/>
          <w:color w:val="7F7F7F" w:themeColor="text1" w:themeTint="80"/>
          <w:sz w:val="22"/>
          <w:szCs w:val="22"/>
          <w:lang w:val="en-GB"/>
        </w:rPr>
      </w:pPr>
      <w:r>
        <w:rPr>
          <w:rFonts w:ascii="Arial" w:hAnsi="Arial" w:cs="Arial"/>
          <w:b/>
          <w:bCs/>
          <w:color w:val="7F7F7F" w:themeColor="text1" w:themeTint="80"/>
          <w:sz w:val="22"/>
          <w:szCs w:val="22"/>
          <w:lang w:val="en-GB"/>
        </w:rPr>
        <w:br w:type="page"/>
      </w:r>
    </w:p>
    <w:p w14:paraId="54396199" w14:textId="34BD695D" w:rsidR="000B5A17" w:rsidRPr="00E96396" w:rsidRDefault="00527B3F" w:rsidP="007B6421">
      <w:pPr>
        <w:spacing w:line="480" w:lineRule="auto"/>
        <w:rPr>
          <w:rFonts w:ascii="Arial" w:hAnsi="Arial" w:cs="Arial"/>
          <w:b/>
          <w:bCs/>
          <w:color w:val="7F7F7F" w:themeColor="text1" w:themeTint="80"/>
          <w:sz w:val="22"/>
          <w:szCs w:val="22"/>
          <w:lang w:val="en-GB"/>
        </w:rPr>
      </w:pPr>
      <w:r>
        <w:rPr>
          <w:rFonts w:ascii="Arial" w:hAnsi="Arial" w:cs="Arial"/>
          <w:b/>
          <w:bCs/>
          <w:color w:val="7F7F7F" w:themeColor="text1" w:themeTint="80"/>
          <w:sz w:val="22"/>
          <w:szCs w:val="22"/>
          <w:lang w:val="en-GB"/>
        </w:rPr>
        <w:lastRenderedPageBreak/>
        <w:t xml:space="preserve">1 </w:t>
      </w:r>
      <w:r w:rsidR="007A3C21" w:rsidRPr="00E96396">
        <w:rPr>
          <w:rFonts w:ascii="Arial" w:hAnsi="Arial" w:cs="Arial"/>
          <w:b/>
          <w:bCs/>
          <w:color w:val="7F7F7F" w:themeColor="text1" w:themeTint="80"/>
          <w:sz w:val="22"/>
          <w:szCs w:val="22"/>
          <w:lang w:val="en-GB"/>
        </w:rPr>
        <w:t>INTRODUCTION</w:t>
      </w:r>
    </w:p>
    <w:p w14:paraId="49A456EE" w14:textId="343BA0E5" w:rsidR="00DA61ED" w:rsidRPr="00A6359E" w:rsidRDefault="00DA61ED" w:rsidP="00406408">
      <w:pPr>
        <w:pStyle w:val="BodyText"/>
      </w:pPr>
      <w:r w:rsidRPr="00A6359E">
        <w:t>Health inequalities are driven largely by the conditions in which people live but knowledge about health and disease also plays a role. This in</w:t>
      </w:r>
      <w:r w:rsidR="000F636F">
        <w:t xml:space="preserve">cludes </w:t>
      </w:r>
      <w:r w:rsidRPr="00A6359E">
        <w:t>hea</w:t>
      </w:r>
      <w:r w:rsidR="00430E33" w:rsidRPr="00A6359E">
        <w:t>lth knowledge</w:t>
      </w:r>
      <w:r w:rsidRPr="00A6359E">
        <w:t xml:space="preserve"> in general, or the ability to find, understand, and use information and services to inform health-related decisions</w:t>
      </w:r>
      <w:r w:rsidR="006F1409" w:rsidRPr="00A6359E">
        <w:t xml:space="preserve"> (health literacy)</w:t>
      </w:r>
      <w:r w:rsidR="00EC04B1">
        <w:t xml:space="preserve">, and </w:t>
      </w:r>
      <w:r w:rsidR="00312E15">
        <w:t>specific knowledge about one or more conditions</w:t>
      </w:r>
      <w:r w:rsidRPr="00A6359E">
        <w:t xml:space="preserve">. The association between these two types of knowledge is inconsistent, perhaps reflecting differences in the impact of the </w:t>
      </w:r>
      <w:r w:rsidR="001C7BCC">
        <w:t xml:space="preserve">particular </w:t>
      </w:r>
      <w:r w:rsidRPr="00A6359E">
        <w:t xml:space="preserve">condition on one’s life </w:t>
      </w:r>
      <w:r w:rsidRPr="00A6359E">
        <w:fldChar w:fldCharType="begin">
          <w:fldData xml:space="preserve">PEVuZE5vdGU+PENpdGU+PEF1dGhvcj5NYWhlc3dhcmFuYXRoYW48L0F1dGhvcj48WWVhcj4yMDIy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</w:fldData>
        </w:fldChar>
      </w:r>
      <w:r w:rsidR="0021722F" w:rsidRPr="00A6359E">
        <w:instrText xml:space="preserve"> ADDIN EN.CITE </w:instrText>
      </w:r>
      <w:r w:rsidR="0021722F" w:rsidRPr="00A6359E">
        <w:fldChar w:fldCharType="begin">
          <w:fldData xml:space="preserve">PEVuZE5vdGU+PENpdGU+PEF1dGhvcj5NYWhlc3dhcmFuYXRoYW48L0F1dGhvcj48WWVhcj4yMDIy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</w:fldData>
        </w:fldChar>
      </w:r>
      <w:r w:rsidR="0021722F" w:rsidRPr="00A6359E">
        <w:instrText xml:space="preserve"> ADDIN EN.CITE.DATA </w:instrText>
      </w:r>
      <w:r w:rsidR="0021722F" w:rsidRPr="00A6359E">
        <w:fldChar w:fldCharType="end"/>
      </w:r>
      <w:r w:rsidRPr="00A6359E">
        <w:fldChar w:fldCharType="separate"/>
      </w:r>
      <w:r w:rsidRPr="00A6359E">
        <w:t>(1, 2)</w:t>
      </w:r>
      <w:r w:rsidRPr="00A6359E">
        <w:fldChar w:fldCharType="end"/>
      </w:r>
      <w:r w:rsidRPr="00A6359E">
        <w:t xml:space="preserve"> but there is some evidence that disease-specific knowledge is a mediator between health literacy and health outcomes.</w:t>
      </w:r>
      <w:r w:rsidRPr="00A6359E">
        <w:fldChar w:fldCharType="begin"/>
      </w:r>
      <w:r w:rsidR="00016C9B">
        <w:instrText xml:space="preserve"> ADDIN EN.CITE &lt;EndNote&gt;&lt;Cite&gt;&lt;Author&gt;Van Der Heide&lt;/Author&gt;&lt;Year&gt;2014&lt;/Year&gt;&lt;RecNum&gt;26052&lt;/RecNum&gt;&lt;DisplayText&gt;(3)&lt;/DisplayText&gt;&lt;record&gt;&lt;rec-number&gt;26052&lt;/rec-number&gt;&lt;foreign-keys&gt;&lt;key app="EN" db-id="0srpdf2w6t55p2epz0sxaft20vaesfdta25s" timestamp="1693987718"&gt;26052&lt;/key&gt;&lt;/foreign-keys&gt;&lt;ref-type name="Journal Article"&gt;17&lt;/ref-type&gt;&lt;contributors&gt;&lt;authors&gt;&lt;author&gt;Van Der Heide, Iris&lt;/author&gt;&lt;author&gt;Uiters, Ellen&lt;/author&gt;&lt;author&gt;Rademakers, Jany&lt;/author&gt;&lt;author&gt;Struijs, Jeroen N&lt;/author&gt;&lt;author&gt;Schuit, A Jantine&lt;/author&gt;&lt;author&gt;Baan, Caroline A %J Journal of health communication&lt;/author&gt;&lt;/authors&gt;&lt;/contributors&gt;&lt;titles&gt;&lt;title&gt;Associations among health literacy, diabetes knowledge, and self-management behavior in adults with diabetes: results of a dutch cross-sectional study&lt;/title&gt;&lt;/titles&gt;&lt;pages&gt;115-131&lt;/pages&gt;&lt;volume&gt;19&lt;/volume&gt;&lt;number&gt;sup2&lt;/number&gt;&lt;dates&gt;&lt;year&gt;2014&lt;/year&gt;&lt;/dates&gt;&lt;isbn&gt;1081-0730&lt;/isbn&gt;&lt;urls&gt;&lt;/urls&gt;&lt;/record&gt;&lt;/Cite&gt;&lt;/EndNote&gt;</w:instrText>
      </w:r>
      <w:r w:rsidRPr="00A6359E">
        <w:fldChar w:fldCharType="separate"/>
      </w:r>
      <w:r w:rsidRPr="00A6359E">
        <w:rPr>
          <w:noProof/>
        </w:rPr>
        <w:t>(3)</w:t>
      </w:r>
      <w:r w:rsidRPr="00A6359E">
        <w:fldChar w:fldCharType="end"/>
      </w:r>
      <w:r w:rsidRPr="00A6359E">
        <w:t xml:space="preserve"> </w:t>
      </w:r>
    </w:p>
    <w:p w14:paraId="40A7CDD7" w14:textId="53ED620F" w:rsidR="00DA61ED" w:rsidRPr="00A6359E" w:rsidRDefault="00DA61ED" w:rsidP="00406408">
      <w:pPr>
        <w:pStyle w:val="BodyText"/>
        <w:rPr>
          <w:bCs/>
        </w:rPr>
      </w:pPr>
      <w:r w:rsidRPr="00A6359E">
        <w:t>Most research has focused on health literacy which, when low, is associated with greater cardiovascular disease mortality,</w:t>
      </w:r>
      <w:r w:rsidRPr="00A6359E">
        <w:fldChar w:fldCharType="begin"/>
      </w:r>
      <w:r w:rsidR="00016C9B">
        <w:instrText xml:space="preserve"> ADDIN EN.CITE &lt;EndNote&gt;&lt;Cite&gt;&lt;Author&gt;Baker&lt;/Author&gt;&lt;Year&gt;2007&lt;/Year&gt;&lt;RecNum&gt;26048&lt;/RecNum&gt;&lt;DisplayText&gt;(4)&lt;/DisplayText&gt;&lt;record&gt;&lt;rec-number&gt;26048&lt;/rec-number&gt;&lt;foreign-keys&gt;&lt;key app="EN" db-id="0srpdf2w6t55p2epz0sxaft20vaesfdta25s" timestamp="1693987097"&gt;26048&lt;/key&gt;&lt;/foreign-keys&gt;&lt;ref-type name="Journal Article"&gt;17&lt;/ref-type&gt;&lt;contributors&gt;&lt;authors&gt;&lt;author&gt;Baker, David W&lt;/author&gt;&lt;author&gt;Wolf, Michael S&lt;/author&gt;&lt;author&gt;Feinglass, Joseph&lt;/author&gt;&lt;author&gt;Thompson, Jason A&lt;/author&gt;&lt;author&gt;Gazmararian, Julie A&lt;/author&gt;&lt;author&gt;Huang, Jenny %J Archives of internal medicine&lt;/author&gt;&lt;/authors&gt;&lt;/contributors&gt;&lt;titles&gt;&lt;title&gt;Health literacy and mortality among elderly persons&lt;/title&gt;&lt;/titles&gt;&lt;pages&gt;1503-1509&lt;/pages&gt;&lt;volume&gt;167&lt;/volume&gt;&lt;number&gt;14&lt;/number&gt;&lt;dates&gt;&lt;year&gt;2007&lt;/year&gt;&lt;/dates&gt;&lt;isbn&gt;0003-9926&lt;/isbn&gt;&lt;urls&gt;&lt;/urls&gt;&lt;/record&gt;&lt;/Cite&gt;&lt;/EndNote&gt;</w:instrText>
      </w:r>
      <w:r w:rsidRPr="00A6359E">
        <w:fldChar w:fldCharType="separate"/>
      </w:r>
      <w:r w:rsidRPr="00A6359E">
        <w:rPr>
          <w:noProof/>
        </w:rPr>
        <w:t>(4)</w:t>
      </w:r>
      <w:r w:rsidRPr="00A6359E">
        <w:fldChar w:fldCharType="end"/>
      </w:r>
      <w:r w:rsidRPr="00A6359E">
        <w:t xml:space="preserve"> with higher body mass index (BMI), physical inactivity, smoking, and increased anxiety and depression,</w:t>
      </w:r>
      <w:r w:rsidRPr="00A6359E">
        <w:fldChar w:fldCharType="begin">
          <w:fldData xml:space="preserve">PEVuZE5vdGU+PENpdGU+PEF1dGhvcj5CcsO4cnM8L0F1dGhvcj48WWVhcj4yMDIyPC9ZZWFyPjxS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</w:fldData>
        </w:fldChar>
      </w:r>
      <w:r w:rsidR="0021722F" w:rsidRPr="00A6359E">
        <w:instrText xml:space="preserve"> ADDIN EN.CITE </w:instrText>
      </w:r>
      <w:r w:rsidR="0021722F" w:rsidRPr="00A6359E">
        <w:fldChar w:fldCharType="begin">
          <w:fldData xml:space="preserve">PEVuZE5vdGU+PENpdGU+PEF1dGhvcj5CcsO4cnM8L0F1dGhvcj48WWVhcj4yMDIyPC9ZZWFyPjxS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</w:fldData>
        </w:fldChar>
      </w:r>
      <w:r w:rsidR="0021722F" w:rsidRPr="00A6359E">
        <w:instrText xml:space="preserve"> ADDIN EN.CITE.DATA </w:instrText>
      </w:r>
      <w:r w:rsidR="0021722F" w:rsidRPr="00A6359E">
        <w:fldChar w:fldCharType="end"/>
      </w:r>
      <w:r w:rsidRPr="00A6359E">
        <w:fldChar w:fldCharType="separate"/>
      </w:r>
      <w:r w:rsidRPr="00A6359E">
        <w:t>(5)</w:t>
      </w:r>
      <w:r w:rsidRPr="00A6359E">
        <w:fldChar w:fldCharType="end"/>
      </w:r>
      <w:r w:rsidRPr="00A6359E">
        <w:t xml:space="preserve"> and with higher prevalence of ultrasound-detected carotid artery plaques, similar to that for smoking.</w:t>
      </w:r>
      <w:r w:rsidRPr="00A6359E">
        <w:fldChar w:fldCharType="begin">
          <w:fldData xml:space="preserve">PEVuZE5vdGU+PENpdGU+PEF1dGhvcj5MaW5kYWhsPC9BdXRob3I+PFllYXI+MjAyMDwvWWVhcj48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</w:fldData>
        </w:fldChar>
      </w:r>
      <w:r w:rsidR="0021722F" w:rsidRPr="00A6359E">
        <w:instrText xml:space="preserve"> ADDIN EN.CITE </w:instrText>
      </w:r>
      <w:r w:rsidR="0021722F" w:rsidRPr="00A6359E">
        <w:fldChar w:fldCharType="begin">
          <w:fldData xml:space="preserve">PEVuZE5vdGU+PENpdGU+PEF1dGhvcj5MaW5kYWhsPC9BdXRob3I+PFllYXI+MjAyMDwvWWVhcj48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</w:fldData>
        </w:fldChar>
      </w:r>
      <w:r w:rsidR="0021722F" w:rsidRPr="00A6359E">
        <w:instrText xml:space="preserve"> ADDIN EN.CITE.DATA </w:instrText>
      </w:r>
      <w:r w:rsidR="0021722F" w:rsidRPr="00A6359E">
        <w:fldChar w:fldCharType="end"/>
      </w:r>
      <w:r w:rsidRPr="00A6359E">
        <w:fldChar w:fldCharType="separate"/>
      </w:r>
      <w:r w:rsidRPr="00A6359E">
        <w:t>(6)</w:t>
      </w:r>
      <w:r w:rsidRPr="00A6359E">
        <w:fldChar w:fldCharType="end"/>
      </w:r>
      <w:r w:rsidRPr="00A6359E">
        <w:t xml:space="preserve"> Evidence on the association with medication adherence is, however, inconsistent,</w:t>
      </w:r>
      <w:r w:rsidRPr="00A6359E">
        <w:fldChar w:fldCharType="begin">
          <w:fldData xml:space="preserve">PEVuZE5vdGU+PENpdGU+PEF1dGhvcj5DYWJlbGxvcy1HYXJjw61hPC9BdXRob3I+PFllYXI+MjAy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</w:fldData>
        </w:fldChar>
      </w:r>
      <w:r w:rsidR="00016C9B">
        <w:instrText xml:space="preserve"> ADDIN EN.CITE </w:instrText>
      </w:r>
      <w:r w:rsidR="00016C9B">
        <w:fldChar w:fldCharType="begin">
          <w:fldData xml:space="preserve">PEVuZE5vdGU+PENpdGU+PEF1dGhvcj5DYWJlbGxvcy1HYXJjw61hPC9BdXRob3I+PFllYXI+MjAy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</w:fldData>
        </w:fldChar>
      </w:r>
      <w:r w:rsidR="00016C9B">
        <w:instrText xml:space="preserve"> ADDIN EN.CITE.DATA </w:instrText>
      </w:r>
      <w:r w:rsidR="00016C9B">
        <w:fldChar w:fldCharType="end"/>
      </w:r>
      <w:r w:rsidRPr="00A6359E">
        <w:fldChar w:fldCharType="separate"/>
      </w:r>
      <w:r w:rsidRPr="00A6359E">
        <w:rPr>
          <w:noProof/>
        </w:rPr>
        <w:t>(7, 8)</w:t>
      </w:r>
      <w:r w:rsidRPr="00A6359E">
        <w:fldChar w:fldCharType="end"/>
      </w:r>
      <w:r w:rsidRPr="00A6359E">
        <w:t xml:space="preserve"> although patients at emergency departments with low levels of health literacy were three times as likely to return within 90 days.</w:t>
      </w:r>
      <w:r w:rsidRPr="00A6359E">
        <w:fldChar w:fldCharType="begin"/>
      </w:r>
      <w:r w:rsidR="00016C9B">
        <w:instrText xml:space="preserve"> ADDIN EN.CITE &lt;EndNote&gt;&lt;Cite&gt;&lt;Author&gt;Shahid&lt;/Author&gt;&lt;Year&gt;2022&lt;/Year&gt;&lt;RecNum&gt;26051&lt;/RecNum&gt;&lt;DisplayText&gt;(9)&lt;/DisplayText&gt;&lt;record&gt;&lt;rec-number&gt;26051&lt;/rec-number&gt;&lt;foreign-keys&gt;&lt;key app="EN" db-id="0srpdf2w6t55p2epz0sxaft20vaesfdta25s" timestamp="1693987594"&gt;26051&lt;/key&gt;&lt;/foreign-keys&gt;&lt;ref-type name="Journal Article"&gt;17&lt;/ref-type&gt;&lt;contributors&gt;&lt;authors&gt;&lt;author&gt;Shahid, Rabia&lt;/author&gt;&lt;author&gt;Shoker, Muhammad&lt;/author&gt;&lt;author&gt;Chu, Luan Manh&lt;/author&gt;&lt;author&gt;Frehlick, Ryan&lt;/author&gt;&lt;author&gt;Ward, Heather&lt;/author&gt;&lt;author&gt;Pahwa, Punam %J BMC health services research&lt;/author&gt;&lt;/authors&gt;&lt;/contributors&gt;&lt;titles&gt;&lt;title&gt;Impact of low health literacy on patients’ health outcomes: a multicenter cohort study&lt;/title&gt;&lt;/titles&gt;&lt;pages&gt;1-9&lt;/pages&gt;&lt;volume&gt;22&lt;/volume&gt;&lt;number&gt;1&lt;/number&gt;&lt;dates&gt;&lt;year&gt;2022&lt;/year&gt;&lt;/dates&gt;&lt;isbn&gt;1472-6963&lt;/isbn&gt;&lt;urls&gt;&lt;/urls&gt;&lt;/record&gt;&lt;/Cite&gt;&lt;/EndNote&gt;</w:instrText>
      </w:r>
      <w:r w:rsidRPr="00A6359E">
        <w:fldChar w:fldCharType="separate"/>
      </w:r>
      <w:r w:rsidRPr="00A6359E">
        <w:rPr>
          <w:noProof/>
        </w:rPr>
        <w:t>(9)</w:t>
      </w:r>
      <w:r w:rsidRPr="00A6359E">
        <w:fldChar w:fldCharType="end"/>
      </w:r>
      <w:r w:rsidRPr="00A6359E">
        <w:t xml:space="preserve"> Other research finds an association between lower health literacy and greater utilization and costs.</w:t>
      </w:r>
      <w:r w:rsidRPr="00A6359E">
        <w:fldChar w:fldCharType="begin">
          <w:fldData xml:space="preserve">PEVuZE5vdGU+PENpdGU+PEF1dGhvcj5Qcm90aGVyb2U8L0F1dGhvcj48WWVhcj4yMDA5PC9ZZWFy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</w:fldData>
        </w:fldChar>
      </w:r>
      <w:r w:rsidR="00016C9B">
        <w:instrText xml:space="preserve"> ADDIN EN.CITE </w:instrText>
      </w:r>
      <w:r w:rsidR="00016C9B">
        <w:fldChar w:fldCharType="begin">
          <w:fldData xml:space="preserve">PEVuZE5vdGU+PENpdGU+PEF1dGhvcj5Qcm90aGVyb2U8L0F1dGhvcj48WWVhcj4yMDA5PC9ZZWFy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</w:fldData>
        </w:fldChar>
      </w:r>
      <w:r w:rsidR="00016C9B">
        <w:instrText xml:space="preserve"> ADDIN EN.CITE.DATA </w:instrText>
      </w:r>
      <w:r w:rsidR="00016C9B">
        <w:fldChar w:fldCharType="end"/>
      </w:r>
      <w:r w:rsidRPr="00A6359E">
        <w:fldChar w:fldCharType="separate"/>
      </w:r>
      <w:r w:rsidRPr="00A6359E">
        <w:rPr>
          <w:noProof/>
        </w:rPr>
        <w:t>(10-13)</w:t>
      </w:r>
      <w:r w:rsidRPr="00A6359E">
        <w:fldChar w:fldCharType="end"/>
      </w:r>
      <w:r w:rsidRPr="00A6359E">
        <w:t xml:space="preserve"> There is some evidence on the mechanisms involved. Patients with low health literacy were more likely to misinterpret warning levels on prescription medications, increasing sub-optimal compliance and adverse events.</w:t>
      </w:r>
      <w:r w:rsidRPr="00A6359E">
        <w:fldChar w:fldCharType="begin"/>
      </w:r>
      <w:r w:rsidR="00016C9B">
        <w:instrText xml:space="preserve"> ADDIN EN.CITE &lt;EndNote&gt;&lt;Cite&gt;&lt;Author&gt;Wolf&lt;/Author&gt;&lt;Year&gt;2006&lt;/Year&gt;&lt;RecNum&gt;26141&lt;/RecNum&gt;&lt;DisplayText&gt;(14)&lt;/DisplayText&gt;&lt;record&gt;&lt;rec-number&gt;26141&lt;/rec-number&gt;&lt;foreign-keys&gt;&lt;key app="EN" db-id="0srpdf2w6t55p2epz0sxaft20vaesfdta25s" timestamp="1699248005"&gt;26141&lt;/key&gt;&lt;/foreign-keys&gt;&lt;ref-type name="Journal Article"&gt;17&lt;/ref-type&gt;&lt;contributors&gt;&lt;authors&gt;&lt;author&gt;Wolf, Michael S&lt;/author&gt;&lt;author&gt;Davis, Terry C&lt;/author&gt;&lt;author&gt;Tilson, Hugh H&lt;/author&gt;&lt;author&gt;Bass III, Pat F&lt;/author&gt;&lt;author&gt;Parker, Ruth M %J American Journal of Health-System Pharmacy&lt;/author&gt;&lt;/authors&gt;&lt;/contributors&gt;&lt;titles&gt;&lt;title&gt;Misunderstanding of prescription drug warning labels among patients with low literacy&lt;/title&gt;&lt;/titles&gt;&lt;pages&gt;1048-1055&lt;/pages&gt;&lt;volume&gt;63&lt;/volume&gt;&lt;number&gt;11&lt;/number&gt;&lt;dates&gt;&lt;year&gt;2006&lt;/year&gt;&lt;/dates&gt;&lt;isbn&gt;1079-2082&lt;/isbn&gt;&lt;urls&gt;&lt;/urls&gt;&lt;/record&gt;&lt;/Cite&gt;&lt;/EndNote&gt;</w:instrText>
      </w:r>
      <w:r w:rsidRPr="00A6359E">
        <w:fldChar w:fldCharType="separate"/>
      </w:r>
      <w:r w:rsidRPr="00A6359E">
        <w:rPr>
          <w:noProof/>
        </w:rPr>
        <w:t>(14)</w:t>
      </w:r>
      <w:r w:rsidRPr="00A6359E">
        <w:fldChar w:fldCharType="end"/>
      </w:r>
      <w:r w:rsidRPr="00A6359E">
        <w:t xml:space="preserve"> They were less responsive to prevention messages, less able to manage their health conditions,</w:t>
      </w:r>
      <w:r w:rsidRPr="00A6359E">
        <w:fldChar w:fldCharType="begin"/>
      </w:r>
      <w:r w:rsidR="00016C9B">
        <w:instrText xml:space="preserve"> ADDIN EN.CITE &lt;EndNote&gt;&lt;Cite&gt;&lt;Author&gt;Protheroe&lt;/Author&gt;&lt;Year&gt;2009&lt;/Year&gt;&lt;RecNum&gt;26140&lt;/RecNum&gt;&lt;DisplayText&gt;(10)&lt;/DisplayText&gt;&lt;record&gt;&lt;rec-number&gt;26140&lt;/rec-number&gt;&lt;foreign-keys&gt;&lt;key app="EN" db-id="0srpdf2w6t55p2epz0sxaft20vaesfdta25s" timestamp="1699247950"&gt;26140&lt;/key&gt;&lt;/foreign-keys&gt;&lt;ref-type name="Generic"&gt;13&lt;/ref-type&gt;&lt;contributors&gt;&lt;authors&gt;&lt;author&gt;Protheroe, Joanne&lt;/author&gt;&lt;author&gt;Nutbeam, Don&lt;/author&gt;&lt;author&gt;Rowlands, Gill %J British Journal of General Practice&lt;/author&gt;&lt;/authors&gt;&lt;/contributors&gt;&lt;titles&gt;&lt;title&gt;Health literacy: a necessity for increasing participation in health care&lt;/title&gt;&lt;/titles&gt;&lt;pages&gt;721-723&lt;/pages&gt;&lt;volume&gt;59&lt;/volume&gt;&lt;number&gt;567&lt;/number&gt;&lt;dates&gt;&lt;year&gt;2009&lt;/year&gt;&lt;/dates&gt;&lt;publisher&gt;British Journal of General Practice&lt;/publisher&gt;&lt;isbn&gt;0960-1643&lt;/isbn&gt;&lt;urls&gt;&lt;/urls&gt;&lt;/record&gt;&lt;/Cite&gt;&lt;/EndNote&gt;</w:instrText>
      </w:r>
      <w:r w:rsidRPr="00A6359E">
        <w:fldChar w:fldCharType="separate"/>
      </w:r>
      <w:r w:rsidRPr="00A6359E">
        <w:rPr>
          <w:noProof/>
        </w:rPr>
        <w:t>(10)</w:t>
      </w:r>
      <w:r w:rsidRPr="00A6359E">
        <w:fldChar w:fldCharType="end"/>
      </w:r>
      <w:r w:rsidRPr="00A6359E">
        <w:t xml:space="preserve"> and </w:t>
      </w:r>
      <w:r w:rsidRPr="00A6359E">
        <w:rPr>
          <w:bCs/>
        </w:rPr>
        <w:t>follow advice on medication use</w:t>
      </w:r>
      <w:r w:rsidR="00507A7B" w:rsidRPr="00A6359E">
        <w:rPr>
          <w:bCs/>
        </w:rPr>
        <w:t>.</w:t>
      </w:r>
      <w:r w:rsidRPr="00A6359E">
        <w:rPr>
          <w:bCs/>
        </w:rPr>
        <w:t xml:space="preserve"> </w:t>
      </w:r>
      <w:r w:rsidRPr="00A6359E">
        <w:rPr>
          <w:bCs/>
        </w:rPr>
        <w:fldChar w:fldCharType="begin"/>
      </w:r>
      <w:r w:rsidR="00016C9B">
        <w:rPr>
          <w:bCs/>
        </w:rPr>
        <w:instrText xml:space="preserve"> ADDIN EN.CITE &lt;EndNote&gt;&lt;Cite&gt;&lt;Author&gt;Haun&lt;/Author&gt;&lt;Year&gt;2015&lt;/Year&gt;&lt;RecNum&gt;26057&lt;/RecNum&gt;&lt;DisplayText&gt;(12, 13)&lt;/DisplayText&gt;&lt;record&gt;&lt;rec-number&gt;26057&lt;/rec-number&gt;&lt;foreign-keys&gt;&lt;key app="EN" db-id="0srpdf2w6t55p2epz0sxaft20vaesfdta25s" timestamp="1694006052"&gt;26057&lt;/key&gt;&lt;/foreign-keys&gt;&lt;ref-type name="Journal Article"&gt;17&lt;/ref-type&gt;&lt;contributors&gt;&lt;authors&gt;&lt;author&gt;Haun, Jolie N&lt;/author&gt;&lt;author&gt;Patel, Nitin R&lt;/author&gt;&lt;author&gt;French, Dustin D&lt;/author&gt;&lt;author&gt;Campbell, Robert R&lt;/author&gt;&lt;author&gt;Bradham, Douglas D&lt;/author&gt;&lt;author&gt;Lapcevic, William A %J BMC health services research&lt;/author&gt;&lt;/authors&gt;&lt;/contributors&gt;&lt;titles&gt;&lt;title&gt;Association between health literacy and medical care costs in an integrated healthcare system: a regional population based study&lt;/title&gt;&lt;/titles&gt;&lt;pages&gt;1-11&lt;/pages&gt;&lt;volume&gt;15&lt;/volume&gt;&lt;dates&gt;&lt;year&gt;2015&lt;/year&gt;&lt;/dates&gt;&lt;urls&gt;&lt;/urls&gt;&lt;/record&gt;&lt;/Cite&gt;&lt;Cite&gt;&lt;Author&gt;Rasu&lt;/Author&gt;&lt;Year&gt;2015&lt;/Year&gt;&lt;RecNum&gt;10&lt;/RecNum&gt;&lt;record&gt;&lt;rec-number&gt;10&lt;/rec-number&gt;&lt;foreign-keys&gt;&lt;key app="EN" db-id="wf5t20rwp2tfrzed9sa5xveo2fvt0rdrt99v" timestamp="1719388603"&gt;10&lt;/key&gt;&lt;/foreign-keys&gt;&lt;ref-type name="Journal Article"&gt;17&lt;/ref-type&gt;&lt;contributors&gt;&lt;authors&gt;&lt;author&gt;Rasu, Rafia S&lt;/author&gt;&lt;author&gt;Bawa, Walter Agbor&lt;/author&gt;&lt;author&gt;Suminski, Richard&lt;/author&gt;&lt;author&gt;Snella, Kathleen&lt;/author&gt;&lt;author&gt;Warady, Bradley %J International journal of health policy&lt;/author&gt;&lt;author&gt;management&lt;/author&gt;&lt;/authors&gt;&lt;/contributors&gt;&lt;titles&gt;&lt;title&gt;Health literacy impact on national healthcare utilization and expenditure&lt;/title&gt;&lt;/titles&gt;&lt;pages&gt;747&lt;/pages&gt;&lt;volume&gt;4&lt;/volume&gt;&lt;number&gt;11&lt;/number&gt;&lt;dates&gt;&lt;year&gt;2015&lt;/year&gt;&lt;/dates&gt;&lt;urls&gt;&lt;/urls&gt;&lt;/record&gt;&lt;/Cite&gt;&lt;/EndNote&gt;</w:instrText>
      </w:r>
      <w:r w:rsidRPr="00A6359E">
        <w:rPr>
          <w:bCs/>
        </w:rPr>
        <w:fldChar w:fldCharType="separate"/>
      </w:r>
      <w:r w:rsidRPr="00A6359E">
        <w:rPr>
          <w:bCs/>
          <w:noProof/>
        </w:rPr>
        <w:t>(12, 13)</w:t>
      </w:r>
      <w:r w:rsidRPr="00A6359E">
        <w:rPr>
          <w:bCs/>
        </w:rPr>
        <w:fldChar w:fldCharType="end"/>
      </w:r>
    </w:p>
    <w:p w14:paraId="009081BC" w14:textId="38D828F3" w:rsidR="00DA61ED" w:rsidRPr="00A6359E" w:rsidRDefault="00DA61ED" w:rsidP="00406408">
      <w:pPr>
        <w:pStyle w:val="BodyText"/>
      </w:pPr>
      <w:r w:rsidRPr="00A6359E">
        <w:t xml:space="preserve">Research on disease-specific knowledge has largely focused on chronic conditions. There is an incentive for those affected to invest in obtaining information, although they are not always better informed than those without the condition, as seen with cardiovascular disease in one </w:t>
      </w:r>
      <w:r w:rsidRPr="00A6359E">
        <w:lastRenderedPageBreak/>
        <w:t>German study.</w:t>
      </w:r>
      <w:r w:rsidRPr="00A6359E">
        <w:fldChar w:fldCharType="begin"/>
      </w:r>
      <w:r w:rsidR="0021722F" w:rsidRPr="00A6359E">
        <w:instrText xml:space="preserve"> ADDIN EN.CITE &lt;EndNote&gt;&lt;Cite&gt;&lt;Author&gt;Gellert&lt;/Author&gt;&lt;Year&gt;2018&lt;/Year&gt;&lt;RecNum&gt;35&lt;/RecNum&gt;&lt;DisplayText&gt;(15)&lt;/DisplayText&gt;&lt;record&gt;&lt;rec-number&gt;35&lt;/rec-number&gt;&lt;foreign-keys&gt;&lt;key app="EN" db-id="wf5t20rwp2tfrzed9sa5xveo2fvt0rdrt99v" timestamp="1719393929"&gt;35&lt;/key&gt;&lt;/foreign-keys&gt;&lt;ref-type name="Journal Article"&gt;17&lt;/ref-type&gt;&lt;contributors&gt;&lt;authors&gt;&lt;author&gt;Gellert, Paul&lt;/author&gt;&lt;author&gt;Ernsting, C.&lt;/author&gt;&lt;author&gt;Salm, F.&lt;/author&gt;&lt;author&gt;Oedekoven, M.&lt;/author&gt;&lt;author&gt;Kanzler, M.&lt;/author&gt;&lt;author&gt;Kuhlmey, A.&lt;/author&gt;&lt;/authors&gt;&lt;/contributors&gt;&lt;titles&gt;&lt;title&gt;Disease-specific knowledge in individuals with and without chronic conditions&lt;/title&gt;&lt;secondary-title&gt;Journal of Public Health&lt;/secondary-title&gt;&lt;/titles&gt;&lt;periodical&gt;&lt;full-title&gt;Journal of Public Health&lt;/full-title&gt;&lt;/periodical&gt;&lt;pages&gt;145-150&lt;/pages&gt;&lt;volume&gt;26&lt;/volume&gt;&lt;number&gt;2&lt;/number&gt;&lt;dates&gt;&lt;year&gt;2018&lt;/year&gt;&lt;pub-dates&gt;&lt;date&gt;2018/04/01&lt;/date&gt;&lt;/pub-dates&gt;&lt;/dates&gt;&lt;isbn&gt;1613-2238&lt;/isbn&gt;&lt;urls&gt;&lt;related-urls&gt;&lt;url&gt;https://doi.org/10.1007/s10389-017-0855-7&lt;/url&gt;&lt;/related-urls&gt;&lt;/urls&gt;&lt;electronic-resource-num&gt;10.1007/s10389-017-0855-7&lt;/electronic-resource-num&gt;&lt;/record&gt;&lt;/Cite&gt;&lt;/EndNote&gt;</w:instrText>
      </w:r>
      <w:r w:rsidRPr="00A6359E">
        <w:fldChar w:fldCharType="separate"/>
      </w:r>
      <w:r w:rsidRPr="00A6359E">
        <w:t>(15)</w:t>
      </w:r>
      <w:r w:rsidRPr="00A6359E">
        <w:fldChar w:fldCharType="end"/>
      </w:r>
      <w:r w:rsidRPr="00A6359E">
        <w:t xml:space="preserve"> However, greater knowledge </w:t>
      </w:r>
      <w:r w:rsidR="00FB16B4">
        <w:t xml:space="preserve">has been linked to </w:t>
      </w:r>
      <w:r w:rsidRPr="00A6359E">
        <w:t>better outcomes for several conditions, including chronic airways disease,</w:t>
      </w:r>
      <w:r w:rsidRPr="00A6359E">
        <w:fldChar w:fldCharType="begin">
          <w:fldData xml:space="preserve">PEVuZE5vdGU+PENpdGU+PEF1dGhvcj5MZWU8L0F1dGhvcj48WWVhcj4yMDIwPC9ZZWFyPjxSZWNO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==
</w:fldData>
        </w:fldChar>
      </w:r>
      <w:r w:rsidR="0021722F" w:rsidRPr="00A6359E">
        <w:instrText xml:space="preserve"> ADDIN EN.CITE </w:instrText>
      </w:r>
      <w:r w:rsidR="0021722F" w:rsidRPr="00A6359E">
        <w:fldChar w:fldCharType="begin">
          <w:fldData xml:space="preserve">PEVuZE5vdGU+PENpdGU+PEF1dGhvcj5MZWU8L0F1dGhvcj48WWVhcj4yMDIwPC9ZZWFyPjxSZWNO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==
</w:fldData>
        </w:fldChar>
      </w:r>
      <w:r w:rsidR="0021722F" w:rsidRPr="00A6359E">
        <w:instrText xml:space="preserve"> ADDIN EN.CITE.DATA </w:instrText>
      </w:r>
      <w:r w:rsidR="0021722F" w:rsidRPr="00A6359E">
        <w:fldChar w:fldCharType="end"/>
      </w:r>
      <w:r w:rsidRPr="00A6359E">
        <w:fldChar w:fldCharType="separate"/>
      </w:r>
      <w:r w:rsidRPr="00A6359E">
        <w:t>(16)</w:t>
      </w:r>
      <w:r w:rsidRPr="00A6359E">
        <w:fldChar w:fldCharType="end"/>
      </w:r>
      <w:r w:rsidRPr="00A6359E">
        <w:t xml:space="preserve"> irritable bowel disease,</w:t>
      </w:r>
      <w:r w:rsidRPr="00A6359E">
        <w:fldChar w:fldCharType="begin">
          <w:fldData xml:space="preserve">PEVuZE5vdGU+PENpdGU+PEF1dGhvcj5Nb3JhZGtoYW5pPC9BdXRob3I+PFllYXI+MjAxMTwvWWVh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</w:fldData>
        </w:fldChar>
      </w:r>
      <w:r w:rsidR="0021722F" w:rsidRPr="00A6359E">
        <w:instrText xml:space="preserve"> ADDIN EN.CITE </w:instrText>
      </w:r>
      <w:r w:rsidR="0021722F" w:rsidRPr="00A6359E">
        <w:fldChar w:fldCharType="begin">
          <w:fldData xml:space="preserve">PEVuZE5vdGU+PENpdGU+PEF1dGhvcj5Nb3JhZGtoYW5pPC9BdXRob3I+PFllYXI+MjAxMTwvWWVh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</w:fldData>
        </w:fldChar>
      </w:r>
      <w:r w:rsidR="0021722F" w:rsidRPr="00A6359E">
        <w:instrText xml:space="preserve"> ADDIN EN.CITE.DATA </w:instrText>
      </w:r>
      <w:r w:rsidR="0021722F" w:rsidRPr="00A6359E">
        <w:fldChar w:fldCharType="end"/>
      </w:r>
      <w:r w:rsidRPr="00A6359E">
        <w:fldChar w:fldCharType="separate"/>
      </w:r>
      <w:r w:rsidRPr="00A6359E">
        <w:t>(16, 17)</w:t>
      </w:r>
      <w:r w:rsidRPr="00A6359E">
        <w:fldChar w:fldCharType="end"/>
      </w:r>
      <w:r w:rsidRPr="00A6359E">
        <w:t xml:space="preserve"> and rheumatoid arthritis.</w:t>
      </w:r>
      <w:r w:rsidRPr="00A6359E">
        <w:fldChar w:fldCharType="begin"/>
      </w:r>
      <w:r w:rsidR="0021722F" w:rsidRPr="00A6359E">
        <w:instrText xml:space="preserve"> ADDIN EN.CITE &lt;EndNote&gt;&lt;Cite&gt;&lt;Author&gt;Barlow&lt;/Author&gt;&lt;Year&gt;1998&lt;/Year&gt;&lt;RecNum&gt;34&lt;/RecNum&gt;&lt;DisplayText&gt;(18)&lt;/DisplayText&gt;&lt;record&gt;&lt;rec-number&gt;34&lt;/rec-number&gt;&lt;foreign-keys&gt;&lt;key app="EN" db-id="wf5t20rwp2tfrzed9sa5xveo2fvt0rdrt99v" timestamp="1719393660"&gt;34&lt;/key&gt;&lt;/foreign-keys&gt;&lt;ref-type name="Journal Article"&gt;17&lt;/ref-type&gt;&lt;contributors&gt;&lt;authors&gt;&lt;author&gt;Barlow, J. H.&lt;/author&gt;&lt;author&gt;Wright, C. C.&lt;/author&gt;&lt;/authors&gt;&lt;/contributors&gt;&lt;auth-address&gt;Psychosocial Rheumatology Research Centre, School of Health &amp;amp; Social Sciences, Coventry University.&lt;/auth-address&gt;&lt;titles&gt;&lt;title&gt;Knowledge in patients with rheumatoid arthritis: a longer term follow-up of a randomized controlled study of patient education leaflets&lt;/title&gt;&lt;secondary-title&gt;Br J Rheumatol&lt;/secondary-title&gt;&lt;/titles&gt;&lt;periodical&gt;&lt;full-title&gt;Br J Rheumatol&lt;/full-title&gt;&lt;/periodical&gt;&lt;pages&gt;373-6&lt;/pages&gt;&lt;volume&gt;37&lt;/volume&gt;&lt;number&gt;4&lt;/number&gt;&lt;keywords&gt;&lt;keyword&gt;Adult&lt;/keyword&gt;&lt;keyword&gt;Aged&lt;/keyword&gt;&lt;keyword&gt;Arthritis, Rheumatoid/*psychology/therapy&lt;/keyword&gt;&lt;keyword&gt;Female&lt;/keyword&gt;&lt;keyword&gt;Follow-Up Studies&lt;/keyword&gt;&lt;keyword&gt;Health Status Indicators&lt;/keyword&gt;&lt;keyword&gt;Humans&lt;/keyword&gt;&lt;keyword&gt;Male&lt;/keyword&gt;&lt;keyword&gt;Mental Health&lt;/keyword&gt;&lt;keyword&gt;Middle Aged&lt;/keyword&gt;&lt;keyword&gt;*Pamphlets&lt;/keyword&gt;&lt;keyword&gt;Patient Education as Topic/*methods&lt;/keyword&gt;&lt;keyword&gt;Quality of Life&lt;/keyword&gt;&lt;keyword&gt;Treatment Outcome&lt;/keyword&gt;&lt;/keywords&gt;&lt;dates&gt;&lt;year&gt;1998&lt;/year&gt;&lt;pub-dates&gt;&lt;date&gt;Apr&lt;/date&gt;&lt;/pub-dates&gt;&lt;/dates&gt;&lt;isbn&gt;0263-7103 (Print)&amp;#xD;0263-7103&lt;/isbn&gt;&lt;accession-num&gt;9619885&lt;/accession-num&gt;&lt;urls&gt;&lt;/urls&gt;&lt;electronic-resource-num&gt;10.1093/rheumatology/37.4.373&lt;/electronic-resource-num&gt;&lt;remote-database-provider&gt;NLM&lt;/remote-database-provider&gt;&lt;language&gt;eng&lt;/language&gt;&lt;/record&gt;&lt;/Cite&gt;&lt;/EndNote&gt;</w:instrText>
      </w:r>
      <w:r w:rsidRPr="00A6359E">
        <w:fldChar w:fldCharType="separate"/>
      </w:r>
      <w:r w:rsidRPr="00A6359E">
        <w:t>(18)</w:t>
      </w:r>
      <w:r w:rsidRPr="00A6359E">
        <w:fldChar w:fldCharType="end"/>
      </w:r>
      <w:r w:rsidRPr="00A6359E">
        <w:t xml:space="preserve"> </w:t>
      </w:r>
    </w:p>
    <w:p w14:paraId="42CDA77E" w14:textId="786F3839" w:rsidR="00DA61ED" w:rsidRPr="00A6359E" w:rsidRDefault="00DA61ED" w:rsidP="00406408">
      <w:pPr>
        <w:pStyle w:val="BodyText"/>
      </w:pPr>
      <w:r w:rsidRPr="00A6359E">
        <w:t>This research is, however, almost exclusively from high-income countries, as are many of the initiatives to enhance disease knowledge, such as those from the American Heart Association</w:t>
      </w:r>
      <w:r w:rsidRPr="00A6359E">
        <w:rPr>
          <w:bCs/>
        </w:rPr>
        <w:t xml:space="preserve"> </w:t>
      </w:r>
      <w:r w:rsidRPr="00A6359E">
        <w:rPr>
          <w:bCs/>
        </w:rPr>
        <w:fldChar w:fldCharType="begin"/>
      </w:r>
      <w:r w:rsidR="00016C9B">
        <w:rPr>
          <w:bCs/>
        </w:rPr>
        <w:instrText xml:space="preserve"> ADDIN EN.CITE &lt;EndNote&gt;&lt;Cite&gt;&lt;Author&gt;Magnani&lt;/Author&gt;&lt;Year&gt;2018&lt;/Year&gt;&lt;RecNum&gt;26016&lt;/RecNum&gt;&lt;DisplayText&gt;(19)&lt;/DisplayText&gt;&lt;record&gt;&lt;rec-number&gt;26016&lt;/rec-number&gt;&lt;foreign-keys&gt;&lt;key app="EN" db-id="0srpdf2w6t55p2epz0sxaft20vaesfdta25s" timestamp="1687863762"&gt;26016&lt;/key&gt;&lt;/foreign-keys&gt;&lt;ref-type name="Journal Article"&gt;17&lt;/ref-type&gt;&lt;contributors&gt;&lt;authors&gt;&lt;author&gt;Magnani, Jared W&lt;/author&gt;&lt;author&gt;Mujahid, Mahasin S&lt;/author&gt;&lt;author&gt;Aronow, Herbert D&lt;/author&gt;&lt;author&gt;Cené, Crystal W&lt;/author&gt;&lt;author&gt;Dickson, Victoria Vaughan&lt;/author&gt;&lt;author&gt;Havranek, Edward&lt;/author&gt;&lt;author&gt;Morgenstern, Lewis B&lt;/author&gt;&lt;author&gt;Paasche-Orlow, Michael K&lt;/author&gt;&lt;author&gt;Pollak, Amy&lt;/author&gt;&lt;author&gt;Willey, Joshua Z %J Circulation&lt;/author&gt;&lt;/authors&gt;&lt;/contributors&gt;&lt;titles&gt;&lt;title&gt;Health literacy and cardiovascular disease: fundamental relevance to primary and secondary prevention: a scientific statement from the American Heart Association&lt;/title&gt;&lt;/titles&gt;&lt;pages&gt;e48-e74&lt;/pages&gt;&lt;volume&gt;138&lt;/volume&gt;&lt;number&gt;2&lt;/number&gt;&lt;dates&gt;&lt;year&gt;2018&lt;/year&gt;&lt;/dates&gt;&lt;isbn&gt;0009-7322&lt;/isbn&gt;&lt;urls&gt;&lt;/urls&gt;&lt;/record&gt;&lt;/Cite&gt;&lt;/EndNote&gt;</w:instrText>
      </w:r>
      <w:r w:rsidRPr="00A6359E">
        <w:rPr>
          <w:bCs/>
        </w:rPr>
        <w:fldChar w:fldCharType="separate"/>
      </w:r>
      <w:r w:rsidRPr="00A6359E">
        <w:rPr>
          <w:bCs/>
          <w:noProof/>
        </w:rPr>
        <w:t>(19)</w:t>
      </w:r>
      <w:r w:rsidRPr="00A6359E">
        <w:rPr>
          <w:bCs/>
        </w:rPr>
        <w:fldChar w:fldCharType="end"/>
      </w:r>
      <w:r w:rsidRPr="00A6359E">
        <w:t xml:space="preserve"> and American Medical Association.</w:t>
      </w:r>
      <w:r w:rsidRPr="00A6359E">
        <w:fldChar w:fldCharType="begin"/>
      </w:r>
      <w:r w:rsidR="00016C9B">
        <w:instrText xml:space="preserve"> ADDIN EN.CITE &lt;EndNote&gt;&lt;Cite&gt;&lt;Author&gt;Robeznieks&lt;/Author&gt;&lt;Year&gt;2023&lt;/Year&gt;&lt;RecNum&gt;26054&lt;/RecNum&gt;&lt;DisplayText&gt;(20)&lt;/DisplayText&gt;&lt;record&gt;&lt;rec-number&gt;26054&lt;/rec-number&gt;&lt;foreign-keys&gt;&lt;key app="EN" db-id="0srpdf2w6t55p2epz0sxaft20vaesfdta25s" timestamp="1693988225"&gt;26054&lt;/key&gt;&lt;/foreign-keys&gt;&lt;ref-type name="Web Page"&gt;12&lt;/ref-type&gt;&lt;contributors&gt;&lt;authors&gt;&lt;author&gt;Robeznieks, Andis&lt;/author&gt;&lt;/authors&gt;&lt;/contributors&gt;&lt;titles&gt;&lt;title&gt;To boost outcomes, first unlock the power of health literacy&lt;/title&gt;&lt;/titles&gt;&lt;dates&gt;&lt;year&gt;2023&lt;/year&gt;&lt;/dates&gt;&lt;publisher&gt;American Medical Association,&lt;/publisher&gt;&lt;urls&gt;&lt;related-urls&gt;&lt;url&gt;https://www.ama-assn.org/delivering-care/health-equity/boost-outcomes-first-unlock-power-health-literacy#:~:text=Among%20other%20things%2C%20AMA%20policy,in%20outpatient%20and%20inpatient%20settings.&lt;/url&gt;&lt;/related-urls&gt;&lt;/urls&gt;&lt;/record&gt;&lt;/Cite&gt;&lt;/EndNote&gt;</w:instrText>
      </w:r>
      <w:r w:rsidRPr="00A6359E">
        <w:fldChar w:fldCharType="separate"/>
      </w:r>
      <w:r w:rsidRPr="00A6359E">
        <w:rPr>
          <w:noProof/>
        </w:rPr>
        <w:t>(20)</w:t>
      </w:r>
      <w:r w:rsidRPr="00A6359E">
        <w:fldChar w:fldCharType="end"/>
      </w:r>
      <w:r w:rsidRPr="00A6359E">
        <w:t xml:space="preserve"> Yet nearly three-quarters of the 17 million cardiovascular disease (CVD) deaths worldwide occur in low-and middle-income countries.</w:t>
      </w:r>
      <w:r w:rsidRPr="00A6359E">
        <w:fldChar w:fldCharType="begin"/>
      </w:r>
      <w:r w:rsidR="00016C9B">
        <w:instrText xml:space="preserve"> ADDIN EN.CITE &lt;EndNote&gt;&lt;Cite&gt;&lt;Author&gt;Mendis&lt;/Author&gt;&lt;Year&gt;2011&lt;/Year&gt;&lt;RecNum&gt;38&lt;/RecNum&gt;&lt;DisplayText&gt;(21, 22)&lt;/DisplayText&gt;&lt;record&gt;&lt;rec-number&gt;38&lt;/rec-number&gt;&lt;foreign-keys&gt;&lt;key app="EN" db-id="wf5t20rwp2tfrzed9sa5xveo2fvt0rdrt99v" timestamp="1719906073"&gt;38&lt;/key&gt;&lt;/foreign-keys&gt;&lt;ref-type name="Book"&gt;6&lt;/ref-type&gt;&lt;contributors&gt;&lt;authors&gt;&lt;author&gt;Mendis, S.&lt;/author&gt;&lt;author&gt;Puska, P.&lt;/author&gt;&lt;author&gt;Norving, B.&lt;/author&gt;&lt;/authors&gt;&lt;/contributors&gt;&lt;titles&gt;&lt;title&gt;Global atlas on cardiovascular disease prevention and control.&lt;/title&gt;&lt;/titles&gt;&lt;dates&gt;&lt;year&gt;2011&lt;/year&gt;&lt;/dates&gt;&lt;pub-location&gt;Geneva: World Health Organization&lt;/pub-location&gt;&lt;urls&gt;&lt;/urls&gt;&lt;/record&gt;&lt;/Cite&gt;&lt;Cite&gt;&lt;Author&gt;Smolina&lt;/Author&gt;&lt;Year&gt;2012&lt;/Year&gt;&lt;RecNum&gt;26046&lt;/RecNum&gt;&lt;record&gt;&lt;rec-number&gt;26046&lt;/rec-number&gt;&lt;foreign-keys&gt;&lt;key app="EN" db-id="0srpdf2w6t55p2epz0sxaft20vaesfdta25s" timestamp="1693987067"&gt;26046&lt;/key&gt;&lt;/foreign-keys&gt;&lt;ref-type name="Book"&gt;6&lt;/ref-type&gt;&lt;contributors&gt;&lt;authors&gt;&lt;author&gt;Smolina, Kate&lt;/author&gt;&lt;author&gt;Wright, Frances&lt;/author&gt;&lt;author&gt;Rayner, Mike&lt;/author&gt;&lt;author&gt;Goldacre, Michael&lt;/author&gt;&lt;/authors&gt;&lt;/contributors&gt;&lt;titles&gt;&lt;title&gt;Incidence and 30-day case fatality for acute myocardial infarction in England in 2010: National-linked database study&lt;/title&gt;&lt;alt-title&gt;European journal of public health&lt;/alt-title&gt;&lt;/titles&gt;&lt;volume&gt;22&lt;/volume&gt;&lt;dates&gt;&lt;year&gt;2012&lt;/year&gt;&lt;/dates&gt;&lt;urls&gt;&lt;/urls&gt;&lt;electronic-resource-num&gt;10.1093/eurpub/ckr196&lt;/electronic-resource-num&gt;&lt;/record&gt;&lt;/Cite&gt;&lt;/EndNote&gt;</w:instrText>
      </w:r>
      <w:r w:rsidRPr="00A6359E">
        <w:fldChar w:fldCharType="separate"/>
      </w:r>
      <w:r w:rsidRPr="00A6359E">
        <w:rPr>
          <w:noProof/>
        </w:rPr>
        <w:t>(21, 22)</w:t>
      </w:r>
      <w:r w:rsidRPr="00A6359E">
        <w:fldChar w:fldCharType="end"/>
      </w:r>
      <w:r w:rsidRPr="00A6359E">
        <w:t xml:space="preserve"> Health knowledge is also closely linked with other determinants of health such as socioeconomic position </w:t>
      </w:r>
      <w:r w:rsidRPr="00A6359E">
        <w:fldChar w:fldCharType="begin"/>
      </w:r>
      <w:r w:rsidR="00016C9B">
        <w:instrText xml:space="preserve"> ADDIN EN.CITE &lt;EndNote&gt;&lt;Cite&gt;&lt;Author&gt;Svendsen&lt;/Author&gt;&lt;Year&gt;2020&lt;/Year&gt;&lt;RecNum&gt;26044&lt;/RecNum&gt;&lt;DisplayText&gt;(23, 24)&lt;/DisplayText&gt;&lt;record&gt;&lt;rec-number&gt;26044&lt;/rec-number&gt;&lt;foreign-keys&gt;&lt;key app="EN" db-id="0srpdf2w6t55p2epz0sxaft20vaesfdta25s" timestamp="1689686305"&gt;26044&lt;/key&gt;&lt;/foreign-keys&gt;&lt;ref-type name="Journal Article"&gt;17&lt;/ref-type&gt;&lt;contributors&gt;&lt;authors&gt;&lt;author&gt;Svendsen, Majbritt Tang&lt;/author&gt;&lt;author&gt;Bak, Carsten Kronborg&lt;/author&gt;&lt;author&gt;Sørensen, Kristine&lt;/author&gt;&lt;author&gt;Pelikan, Jürgen&lt;/author&gt;&lt;author&gt;Riddersholm, Signe Juul&lt;/author&gt;&lt;author&gt;Skals, Regitze Kuhr&lt;/author&gt;&lt;author&gt;Mortensen, Rikke Nørmark&lt;/author&gt;&lt;author&gt;Maindal, Helle Terkildsen&lt;/author&gt;&lt;author&gt;Bøggild, Henrik&lt;/author&gt;&lt;author&gt;Nielsen, Gitte %J BMC public health&lt;/author&gt;&lt;/authors&gt;&lt;/contributors&gt;&lt;titles&gt;&lt;title&gt;Associations of health literacy with socioeconomic position, health risk behavior, and health status: a large national population-based survey among Danish adults&lt;/title&gt;&lt;/titles&gt;&lt;pages&gt;1-12&lt;/pages&gt;&lt;volume&gt;20&lt;/volume&gt;&lt;number&gt;1&lt;/number&gt;&lt;dates&gt;&lt;year&gt;2020&lt;/year&gt;&lt;/dates&gt;&lt;isbn&gt;1471-2458&lt;/isbn&gt;&lt;urls&gt;&lt;/urls&gt;&lt;/record&gt;&lt;/Cite&gt;&lt;Cite&gt;&lt;Author&gt;Coughlin&lt;/Author&gt;&lt;Year&gt;2020&lt;/Year&gt;&lt;RecNum&gt;26050&lt;/RecNum&gt;&lt;record&gt;&lt;rec-number&gt;26050&lt;/rec-number&gt;&lt;foreign-keys&gt;&lt;key app="EN" db-id="0srpdf2w6t55p2epz0sxaft20vaesfdta25s" timestamp="1693987436"&gt;26050&lt;/key&gt;&lt;/foreign-keys&gt;&lt;ref-type name="Journal Article"&gt;17&lt;/ref-type&gt;&lt;contributors&gt;&lt;authors&gt;&lt;author&gt;Coughlin, Steven S&lt;/author&gt;&lt;author&gt;Vernon, Marlo&lt;/author&gt;&lt;author&gt;Hatzigeorgiou, Christos&lt;/author&gt;&lt;author&gt;George, Varghese %J Journal of environment&lt;/author&gt;&lt;author&gt;health sciences&lt;/author&gt;&lt;/authors&gt;&lt;/contributors&gt;&lt;titles&gt;&lt;title&gt;Health literacy, social determinants of health, and disease prevention and control&lt;/title&gt;&lt;/titles&gt;&lt;volume&gt;6&lt;/volume&gt;&lt;number&gt;1&lt;/number&gt;&lt;dates&gt;&lt;year&gt;2020&lt;/year&gt;&lt;/dates&gt;&lt;urls&gt;&lt;/urls&gt;&lt;/record&gt;&lt;/Cite&gt;&lt;/EndNote&gt;</w:instrText>
      </w:r>
      <w:r w:rsidRPr="00A6359E">
        <w:fldChar w:fldCharType="separate"/>
      </w:r>
      <w:r w:rsidRPr="00A6359E">
        <w:rPr>
          <w:noProof/>
        </w:rPr>
        <w:t>(23, 24)</w:t>
      </w:r>
      <w:r w:rsidRPr="00A6359E">
        <w:fldChar w:fldCharType="end"/>
      </w:r>
      <w:r w:rsidRPr="00A6359E">
        <w:t xml:space="preserve">; such that individuals from lower socio-economic background are less likely to acquire health knowledge, and develop health literacy </w:t>
      </w:r>
      <w:r w:rsidRPr="00A6359E">
        <w:fldChar w:fldCharType="begin">
          <w:fldData xml:space="preserve">PEVuZE5vdGU+PENpdGU+PEF1dGhvcj5Sb3NlbmdyZW48L0F1dGhvcj48WWVhcj4yMDE5PC9ZZWFy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</w:fldData>
        </w:fldChar>
      </w:r>
      <w:r w:rsidR="00016C9B">
        <w:instrText xml:space="preserve"> ADDIN EN.CITE </w:instrText>
      </w:r>
      <w:r w:rsidR="00016C9B">
        <w:fldChar w:fldCharType="begin">
          <w:fldData xml:space="preserve">PEVuZE5vdGU+PENpdGU+PEF1dGhvcj5Sb3NlbmdyZW48L0F1dGhvcj48WWVhcj4yMDE5PC9ZZWFy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</w:fldData>
        </w:fldChar>
      </w:r>
      <w:r w:rsidR="00016C9B">
        <w:instrText xml:space="preserve"> ADDIN EN.CITE.DATA </w:instrText>
      </w:r>
      <w:r w:rsidR="00016C9B">
        <w:fldChar w:fldCharType="end"/>
      </w:r>
      <w:r w:rsidRPr="00A6359E">
        <w:fldChar w:fldCharType="separate"/>
      </w:r>
      <w:r w:rsidRPr="00A6359E">
        <w:rPr>
          <w:noProof/>
        </w:rPr>
        <w:t>(19, 23, 25)</w:t>
      </w:r>
      <w:r w:rsidRPr="00A6359E">
        <w:fldChar w:fldCharType="end"/>
      </w:r>
      <w:r w:rsidRPr="00A6359E">
        <w:rPr>
          <w:bCs/>
        </w:rPr>
        <w:t>.</w:t>
      </w:r>
      <w:r w:rsidRPr="00A6359E">
        <w:t xml:space="preserve"> Thus, if measures are to be adopted that improve knowledge of </w:t>
      </w:r>
      <w:r w:rsidR="004B2265">
        <w:t xml:space="preserve">health and </w:t>
      </w:r>
      <w:r w:rsidRPr="00A6359E">
        <w:t xml:space="preserve">disease then it will be important to have information on how this varies </w:t>
      </w:r>
      <w:r w:rsidR="00406408">
        <w:t xml:space="preserve">with </w:t>
      </w:r>
      <w:r w:rsidRPr="00A6359E">
        <w:t>markers of socio-economic status such as education or household wealth</w:t>
      </w:r>
      <w:r w:rsidR="00406408">
        <w:t xml:space="preserve"> in different settings</w:t>
      </w:r>
      <w:r w:rsidRPr="00A6359E">
        <w:t xml:space="preserve">, and how it correlates </w:t>
      </w:r>
      <w:r w:rsidRPr="00A6359E">
        <w:rPr>
          <w:rStyle w:val="BodyTextChar"/>
        </w:rPr>
        <w:t>with cardiovascular</w:t>
      </w:r>
      <w:r w:rsidRPr="00A6359E">
        <w:t xml:space="preserve"> health behaviours. </w:t>
      </w:r>
    </w:p>
    <w:p w14:paraId="669F6E54" w14:textId="6ECDAA7E" w:rsidR="00DA61ED" w:rsidRPr="00A6359E" w:rsidRDefault="00DA61ED" w:rsidP="00406408">
      <w:pPr>
        <w:pStyle w:val="BodyText"/>
        <w:rPr>
          <w:color w:val="595959" w:themeColor="text1" w:themeTint="A6"/>
          <w:u w:val="single"/>
        </w:rPr>
      </w:pPr>
      <w:r w:rsidRPr="00A6359E">
        <w:t xml:space="preserve">The primary </w:t>
      </w:r>
      <w:del w:id="30" w:author="Shiva Mishra (South Western Sydney LHD)" w:date="2025-02-25T17:25:00Z" w16du:dateUtc="2025-02-25T06:25:00Z">
        <w:r w:rsidR="00290BFF" w:rsidRPr="00A6359E" w:rsidDel="00290BFF">
          <w:delText xml:space="preserve">objective </w:delText>
        </w:r>
      </w:del>
      <w:r w:rsidR="00290BFF">
        <w:t>research question</w:t>
      </w:r>
      <w:r w:rsidR="00290BFF" w:rsidRPr="00A6359E">
        <w:t xml:space="preserve"> </w:t>
      </w:r>
      <w:r w:rsidRPr="00A6359E">
        <w:t xml:space="preserve">of this study is to examine the relationship between two aspects of health knowledge: i) awareness of health of effect of tobacco smoking </w:t>
      </w:r>
      <w:r w:rsidR="00406408">
        <w:t xml:space="preserve">among current and former smokers </w:t>
      </w:r>
      <w:r w:rsidRPr="00A6359E">
        <w:t xml:space="preserve">and ii) awareness of preventive </w:t>
      </w:r>
      <w:r w:rsidRPr="00406408">
        <w:t>actions for heart disease</w:t>
      </w:r>
      <w:r w:rsidRPr="00A6359E">
        <w:t xml:space="preserve"> and stroke </w:t>
      </w:r>
      <w:r w:rsidR="00406408">
        <w:t xml:space="preserve">among those diagnosed with hypertension </w:t>
      </w:r>
      <w:r w:rsidRPr="00A6359E">
        <w:t>and their relationship with adoption of heart healthy behaviours such as smoking cessation and utilisation of antihypertensive treatment using a large cross-cohort study</w:t>
      </w:r>
      <w:r w:rsidR="00D9199D">
        <w:t xml:space="preserve"> </w:t>
      </w:r>
      <w:r w:rsidR="00710083">
        <w:t xml:space="preserve">that </w:t>
      </w:r>
      <w:r w:rsidR="00D9199D">
        <w:t xml:space="preserve">has </w:t>
      </w:r>
      <w:r w:rsidR="00710083">
        <w:t>collect</w:t>
      </w:r>
      <w:r w:rsidR="00D9199D">
        <w:t>ed</w:t>
      </w:r>
      <w:r w:rsidR="00710083">
        <w:t xml:space="preserve"> consistent data</w:t>
      </w:r>
      <w:r w:rsidR="00D9199D">
        <w:t xml:space="preserve"> </w:t>
      </w:r>
      <w:r w:rsidRPr="00A6359E">
        <w:t xml:space="preserve">from low and middle-income countries. </w:t>
      </w:r>
    </w:p>
    <w:p w14:paraId="68081DD0" w14:textId="53E4C8B9" w:rsidR="00DA61ED" w:rsidRPr="00A6359E" w:rsidRDefault="00DA61ED" w:rsidP="00DA61ED">
      <w:pPr>
        <w:spacing w:after="160" w:line="360" w:lineRule="auto"/>
        <w:rPr>
          <w:rFonts w:ascii="Arial" w:eastAsiaTheme="majorEastAsia" w:hAnsi="Arial" w:cs="Arial"/>
          <w:b/>
          <w:bCs/>
          <w:color w:val="595959" w:themeColor="text1" w:themeTint="A6"/>
          <w:sz w:val="22"/>
          <w:szCs w:val="22"/>
          <w:u w:val="single"/>
          <w:lang w:val="en-GB"/>
        </w:rPr>
      </w:pPr>
    </w:p>
    <w:p w14:paraId="12CA841C" w14:textId="77777777" w:rsidR="00253337" w:rsidRDefault="00253337">
      <w:pPr>
        <w:spacing w:after="160" w:line="259" w:lineRule="auto"/>
        <w:rPr>
          <w:rFonts w:ascii="Arial" w:eastAsiaTheme="majorEastAsia" w:hAnsi="Arial" w:cs="Arial"/>
          <w:b/>
          <w:bCs/>
          <w:color w:val="595959" w:themeColor="text1" w:themeTint="A6"/>
          <w:sz w:val="22"/>
          <w:szCs w:val="22"/>
          <w:u w:val="single"/>
          <w:lang w:val="en-GB"/>
        </w:rPr>
      </w:pPr>
      <w:r>
        <w:rPr>
          <w:rFonts w:ascii="Arial" w:hAnsi="Arial" w:cs="Arial"/>
          <w:b/>
          <w:bCs/>
          <w:color w:val="595959" w:themeColor="text1" w:themeTint="A6"/>
          <w:sz w:val="22"/>
          <w:szCs w:val="22"/>
          <w:u w:val="single"/>
          <w:lang w:val="en-GB"/>
        </w:rPr>
        <w:br w:type="page"/>
      </w:r>
    </w:p>
    <w:p w14:paraId="27F980E7" w14:textId="1F82190C" w:rsidR="00367C17" w:rsidRPr="00E96396" w:rsidRDefault="005D0023" w:rsidP="00E96396">
      <w:pPr>
        <w:spacing w:line="480" w:lineRule="auto"/>
        <w:rPr>
          <w:rFonts w:ascii="Arial" w:hAnsi="Arial" w:cs="Arial"/>
          <w:b/>
          <w:bCs/>
          <w:color w:val="7F7F7F" w:themeColor="text1" w:themeTint="80"/>
          <w:sz w:val="22"/>
          <w:szCs w:val="22"/>
          <w:lang w:val="en-GB"/>
        </w:rPr>
      </w:pPr>
      <w:r>
        <w:rPr>
          <w:rFonts w:ascii="Arial" w:hAnsi="Arial" w:cs="Arial"/>
          <w:b/>
          <w:bCs/>
          <w:color w:val="7F7F7F" w:themeColor="text1" w:themeTint="80"/>
          <w:sz w:val="22"/>
          <w:szCs w:val="22"/>
          <w:lang w:val="en-GB"/>
        </w:rPr>
        <w:lastRenderedPageBreak/>
        <w:t xml:space="preserve">2 </w:t>
      </w:r>
      <w:r w:rsidR="007A3C21" w:rsidRPr="00E96396">
        <w:rPr>
          <w:rFonts w:ascii="Arial" w:hAnsi="Arial" w:cs="Arial"/>
          <w:b/>
          <w:bCs/>
          <w:color w:val="7F7F7F" w:themeColor="text1" w:themeTint="80"/>
          <w:sz w:val="22"/>
          <w:szCs w:val="22"/>
          <w:lang w:val="en-GB"/>
        </w:rPr>
        <w:t>METHODS</w:t>
      </w:r>
    </w:p>
    <w:p w14:paraId="29D2D631" w14:textId="7210F5D8" w:rsidR="00367C17" w:rsidRPr="00E96396" w:rsidRDefault="005D0023" w:rsidP="00367C17">
      <w:pPr>
        <w:spacing w:line="480" w:lineRule="auto"/>
        <w:jc w:val="both"/>
        <w:rPr>
          <w:b/>
          <w:iCs/>
          <w:color w:val="595959" w:themeColor="text1" w:themeTint="A6"/>
          <w:lang w:val="en-GB"/>
        </w:rPr>
      </w:pPr>
      <w:r>
        <w:rPr>
          <w:b/>
          <w:iCs/>
          <w:color w:val="595959" w:themeColor="text1" w:themeTint="A6"/>
          <w:lang w:val="en-GB"/>
        </w:rPr>
        <w:t xml:space="preserve">2.1 </w:t>
      </w:r>
      <w:r w:rsidR="00AE4F3A" w:rsidRPr="00E96396">
        <w:rPr>
          <w:b/>
          <w:iCs/>
          <w:color w:val="595959" w:themeColor="text1" w:themeTint="A6"/>
          <w:lang w:val="en-GB"/>
        </w:rPr>
        <w:t xml:space="preserve">Study design and participants </w:t>
      </w:r>
    </w:p>
    <w:p w14:paraId="08EA5E70" w14:textId="581A9CED" w:rsidR="00314A60" w:rsidRPr="00A6359E" w:rsidRDefault="003139CE" w:rsidP="00D201BF">
      <w:pPr>
        <w:pStyle w:val="BodyTextFirstIndent2"/>
        <w:spacing w:after="240" w:line="480" w:lineRule="auto"/>
        <w:ind w:left="0" w:firstLine="0"/>
        <w:rPr>
          <w:lang w:val="en-GB"/>
        </w:rPr>
      </w:pPr>
      <w:bookmarkStart w:id="31" w:name="_Hlk170159103"/>
      <w:r w:rsidRPr="00A6359E">
        <w:rPr>
          <w:lang w:val="en-GB"/>
        </w:rPr>
        <w:t>We analysed data</w:t>
      </w:r>
      <w:r w:rsidR="00DC263B">
        <w:rPr>
          <w:lang w:val="en-GB"/>
        </w:rPr>
        <w:t xml:space="preserve"> on individuals included in </w:t>
      </w:r>
      <w:r w:rsidRPr="00A6359E">
        <w:rPr>
          <w:lang w:val="en-GB"/>
        </w:rPr>
        <w:t>the PURE study</w:t>
      </w:r>
      <w:r w:rsidR="004108F4">
        <w:rPr>
          <w:lang w:val="en-GB"/>
        </w:rPr>
        <w:t>,</w:t>
      </w:r>
      <w:r w:rsidRPr="00A6359E">
        <w:rPr>
          <w:lang w:val="en-GB"/>
        </w:rPr>
        <w:t xml:space="preserve"> which recruited </w:t>
      </w:r>
      <w:r w:rsidR="00314A60" w:rsidRPr="00A6359E">
        <w:rPr>
          <w:lang w:val="en-GB"/>
        </w:rPr>
        <w:t>adults aged between 35 years and 70 years from 367 urban and 302 rural communities in 2</w:t>
      </w:r>
      <w:r w:rsidR="0068384B" w:rsidRPr="00A6359E">
        <w:rPr>
          <w:lang w:val="en-GB"/>
        </w:rPr>
        <w:t>1</w:t>
      </w:r>
      <w:r w:rsidR="00314A60" w:rsidRPr="00A6359E">
        <w:rPr>
          <w:lang w:val="en-GB"/>
        </w:rPr>
        <w:t xml:space="preserve"> countries.</w:t>
      </w:r>
      <w:r w:rsidR="007416B4" w:rsidRPr="00A6359E">
        <w:rPr>
          <w:lang w:val="en-GB"/>
        </w:rPr>
        <w:t xml:space="preserve"> We</w:t>
      </w:r>
      <w:r w:rsidR="00B23D5D" w:rsidRPr="00A6359E">
        <w:rPr>
          <w:lang w:val="en-GB"/>
        </w:rPr>
        <w:t xml:space="preserve"> </w:t>
      </w:r>
      <w:r w:rsidR="00682B1A" w:rsidRPr="00A6359E">
        <w:rPr>
          <w:lang w:val="en-GB"/>
        </w:rPr>
        <w:t>combined the</w:t>
      </w:r>
      <w:r w:rsidR="00DC263B">
        <w:rPr>
          <w:lang w:val="en-GB"/>
        </w:rPr>
        <w:t>se</w:t>
      </w:r>
      <w:r w:rsidR="00682B1A" w:rsidRPr="00A6359E">
        <w:rPr>
          <w:lang w:val="en-GB"/>
        </w:rPr>
        <w:t xml:space="preserve"> individual data with information on the communities in which </w:t>
      </w:r>
      <w:r w:rsidR="00DC263B">
        <w:rPr>
          <w:lang w:val="en-GB"/>
        </w:rPr>
        <w:t xml:space="preserve">each </w:t>
      </w:r>
      <w:r w:rsidR="00682B1A" w:rsidRPr="00A6359E">
        <w:rPr>
          <w:lang w:val="en-GB"/>
        </w:rPr>
        <w:t>live</w:t>
      </w:r>
      <w:r w:rsidR="00DC263B">
        <w:rPr>
          <w:lang w:val="en-GB"/>
        </w:rPr>
        <w:t>d</w:t>
      </w:r>
      <w:r w:rsidR="00682B1A" w:rsidRPr="00A6359E">
        <w:rPr>
          <w:lang w:val="en-GB"/>
        </w:rPr>
        <w:t xml:space="preserve">, derived from the </w:t>
      </w:r>
      <w:r w:rsidR="007416B4" w:rsidRPr="00A6359E">
        <w:rPr>
          <w:lang w:val="en-GB"/>
        </w:rPr>
        <w:t>EPOCH</w:t>
      </w:r>
      <w:r w:rsidR="00A84A24" w:rsidRPr="00A6359E">
        <w:rPr>
          <w:lang w:val="en-GB"/>
        </w:rPr>
        <w:t>2</w:t>
      </w:r>
      <w:r w:rsidR="00EB4DA2" w:rsidRPr="00A6359E">
        <w:rPr>
          <w:lang w:val="en-GB"/>
        </w:rPr>
        <w:t xml:space="preserve"> (Environmental Proﬁle of a Community’s Health) </w:t>
      </w:r>
      <w:r w:rsidR="00170CD3" w:rsidRPr="00A6359E">
        <w:rPr>
          <w:lang w:val="en-GB"/>
        </w:rPr>
        <w:t xml:space="preserve">survey </w:t>
      </w:r>
      <w:r w:rsidR="00EB4DA2" w:rsidRPr="00A6359E">
        <w:rPr>
          <w:lang w:val="en-GB"/>
        </w:rPr>
        <w:t>(n=</w:t>
      </w:r>
      <w:r w:rsidR="00B15F7F" w:rsidRPr="00A6359E">
        <w:rPr>
          <w:lang w:val="en-GB"/>
        </w:rPr>
        <w:t>14,028</w:t>
      </w:r>
      <w:r w:rsidR="00EB4DA2" w:rsidRPr="00A6359E">
        <w:rPr>
          <w:lang w:val="en-GB"/>
        </w:rPr>
        <w:t>)</w:t>
      </w:r>
      <w:r w:rsidRPr="00A6359E">
        <w:rPr>
          <w:lang w:val="en-GB"/>
        </w:rPr>
        <w:t xml:space="preserve"> from PURE study</w:t>
      </w:r>
      <w:r w:rsidR="00EB4DA2" w:rsidRPr="00A6359E">
        <w:rPr>
          <w:lang w:val="en-GB"/>
        </w:rPr>
        <w:t xml:space="preserve">, which captures </w:t>
      </w:r>
      <w:r w:rsidR="00387C0C" w:rsidRPr="00A6359E">
        <w:rPr>
          <w:lang w:val="en-GB"/>
        </w:rPr>
        <w:t>knowledge and perception about cardiovascular health and their surrounding</w:t>
      </w:r>
      <w:r w:rsidR="00EB4DA2" w:rsidRPr="00A6359E">
        <w:rPr>
          <w:lang w:val="en-GB"/>
        </w:rPr>
        <w:t xml:space="preserve"> from </w:t>
      </w:r>
      <w:r w:rsidR="00DC263B">
        <w:rPr>
          <w:lang w:val="en-GB"/>
        </w:rPr>
        <w:t xml:space="preserve">a sample of </w:t>
      </w:r>
      <w:r w:rsidR="00EB4DA2" w:rsidRPr="00A6359E">
        <w:rPr>
          <w:lang w:val="en-GB"/>
        </w:rPr>
        <w:t>PURE participants living in that community.</w:t>
      </w:r>
      <w:r w:rsidR="00314A60" w:rsidRPr="00A6359E">
        <w:rPr>
          <w:lang w:val="en-GB"/>
        </w:rPr>
        <w:t xml:space="preserve"> </w:t>
      </w:r>
      <w:bookmarkEnd w:id="31"/>
      <w:r w:rsidR="00314A60" w:rsidRPr="00A6359E">
        <w:rPr>
          <w:lang w:val="en-GB"/>
        </w:rPr>
        <w:t xml:space="preserve">The design, methods, and participant characteristics </w:t>
      </w:r>
      <w:r w:rsidR="004108F4">
        <w:rPr>
          <w:lang w:val="en-GB"/>
        </w:rPr>
        <w:t xml:space="preserve">have been </w:t>
      </w:r>
      <w:r w:rsidR="00314A60" w:rsidRPr="00A6359E">
        <w:rPr>
          <w:lang w:val="en-GB"/>
        </w:rPr>
        <w:t>published</w:t>
      </w:r>
      <w:r w:rsidR="00AD6F62" w:rsidRPr="00A6359E">
        <w:rPr>
          <w:lang w:val="en-GB"/>
        </w:rPr>
        <w:t xml:space="preserve"> elsewhere</w:t>
      </w:r>
      <w:r w:rsidR="00314A60" w:rsidRPr="00A6359E">
        <w:rPr>
          <w:lang w:val="en-GB"/>
        </w:rPr>
        <w:t xml:space="preserve">. </w:t>
      </w:r>
      <w:r w:rsidR="00314A60" w:rsidRPr="00A6359E">
        <w:rPr>
          <w:lang w:val="en-GB"/>
        </w:rPr>
        <w:fldChar w:fldCharType="begin">
          <w:fldData xml:space="preserve">PEVuZE5vdGU+PENpdGU+PEF1dGhvcj5Sb3NlbmdyZW48L0F1dGhvcj48WWVhcj4yMDE5PC9ZZWFy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</w:fldData>
        </w:fldChar>
      </w:r>
      <w:r w:rsidR="00016C9B">
        <w:rPr>
          <w:lang w:val="en-GB"/>
        </w:rPr>
        <w:instrText xml:space="preserve"> ADDIN EN.CITE </w:instrText>
      </w:r>
      <w:r w:rsidR="00016C9B">
        <w:rPr>
          <w:lang w:val="en-GB"/>
        </w:rPr>
        <w:fldChar w:fldCharType="begin">
          <w:fldData xml:space="preserve">PEVuZE5vdGU+PENpdGU+PEF1dGhvcj5Sb3NlbmdyZW48L0F1dGhvcj48WWVhcj4yMDE5PC9ZZWFy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</w:fldData>
        </w:fldChar>
      </w:r>
      <w:r w:rsidR="00016C9B">
        <w:rPr>
          <w:lang w:val="en-GB"/>
        </w:rPr>
        <w:instrText xml:space="preserve"> ADDIN EN.CITE.DATA </w:instrText>
      </w:r>
      <w:r w:rsidR="00016C9B">
        <w:rPr>
          <w:lang w:val="en-GB"/>
        </w:rPr>
      </w:r>
      <w:r w:rsidR="00016C9B">
        <w:rPr>
          <w:lang w:val="en-GB"/>
        </w:rPr>
        <w:fldChar w:fldCharType="end"/>
      </w:r>
      <w:r w:rsidR="00314A60" w:rsidRPr="00A6359E">
        <w:rPr>
          <w:lang w:val="en-GB"/>
        </w:rPr>
      </w:r>
      <w:r w:rsidR="00314A60" w:rsidRPr="00A6359E">
        <w:rPr>
          <w:lang w:val="en-GB"/>
        </w:rPr>
        <w:fldChar w:fldCharType="separate"/>
      </w:r>
      <w:r w:rsidR="00DA61ED" w:rsidRPr="00A6359E">
        <w:rPr>
          <w:noProof/>
          <w:lang w:val="en-GB"/>
        </w:rPr>
        <w:t>(25-28)</w:t>
      </w:r>
      <w:r w:rsidR="00314A60" w:rsidRPr="00A6359E">
        <w:rPr>
          <w:lang w:val="en-GB"/>
        </w:rPr>
        <w:fldChar w:fldCharType="end"/>
      </w:r>
      <w:r w:rsidRPr="00A6359E">
        <w:rPr>
          <w:lang w:val="en-GB"/>
        </w:rPr>
        <w:t xml:space="preserve"> </w:t>
      </w:r>
      <w:r w:rsidR="004108F4">
        <w:rPr>
          <w:lang w:val="en-GB"/>
        </w:rPr>
        <w:t>We categorized c</w:t>
      </w:r>
      <w:r w:rsidR="00314A60" w:rsidRPr="00A6359E">
        <w:rPr>
          <w:lang w:val="en-GB"/>
        </w:rPr>
        <w:t xml:space="preserve">ountries </w:t>
      </w:r>
      <w:r w:rsidR="00A5654D" w:rsidRPr="00A6359E">
        <w:rPr>
          <w:lang w:val="en-GB"/>
        </w:rPr>
        <w:t>according to the</w:t>
      </w:r>
      <w:r w:rsidR="00314A60" w:rsidRPr="00A6359E">
        <w:rPr>
          <w:lang w:val="en-GB"/>
        </w:rPr>
        <w:t xml:space="preserve"> 2006 World Bank income classification. Men and women </w:t>
      </w:r>
      <w:r w:rsidR="00BE271C">
        <w:rPr>
          <w:lang w:val="en-GB"/>
        </w:rPr>
        <w:t xml:space="preserve">within the target age </w:t>
      </w:r>
      <w:r w:rsidR="00846EBD">
        <w:rPr>
          <w:lang w:val="en-GB"/>
        </w:rPr>
        <w:t>range,</w:t>
      </w:r>
      <w:r w:rsidR="00314A60" w:rsidRPr="00A6359E">
        <w:rPr>
          <w:lang w:val="en-GB"/>
        </w:rPr>
        <w:t xml:space="preserve"> expected to remain in their community for at least 4 years, were eligible for </w:t>
      </w:r>
      <w:r w:rsidR="004108F4">
        <w:rPr>
          <w:lang w:val="en-GB"/>
        </w:rPr>
        <w:t>recruitment</w:t>
      </w:r>
      <w:r w:rsidR="00314A60" w:rsidRPr="00A6359E">
        <w:rPr>
          <w:lang w:val="en-GB"/>
        </w:rPr>
        <w:t xml:space="preserve">, </w:t>
      </w:r>
      <w:r w:rsidR="00A5654D" w:rsidRPr="00A6359E">
        <w:rPr>
          <w:lang w:val="en-GB"/>
        </w:rPr>
        <w:t>with a</w:t>
      </w:r>
      <w:r w:rsidR="00314A60" w:rsidRPr="00A6359E">
        <w:rPr>
          <w:lang w:val="en-GB"/>
        </w:rPr>
        <w:t xml:space="preserve"> 72% response rate. </w:t>
      </w:r>
      <w:r w:rsidR="005804A9" w:rsidRPr="00A6359E">
        <w:rPr>
          <w:lang w:val="en-GB"/>
        </w:rPr>
        <w:t>D</w:t>
      </w:r>
      <w:r w:rsidR="00314A60" w:rsidRPr="00A6359E">
        <w:rPr>
          <w:lang w:val="en-GB"/>
        </w:rPr>
        <w:t xml:space="preserve">ifferences between </w:t>
      </w:r>
      <w:r w:rsidR="001974BA" w:rsidRPr="00A6359E">
        <w:rPr>
          <w:lang w:val="en-GB"/>
        </w:rPr>
        <w:t xml:space="preserve">characteristics of </w:t>
      </w:r>
      <w:r w:rsidR="00314A60" w:rsidRPr="00A6359E">
        <w:rPr>
          <w:lang w:val="en-GB"/>
        </w:rPr>
        <w:t xml:space="preserve">the PURE household population and national data </w:t>
      </w:r>
      <w:r w:rsidR="00DB0BEC">
        <w:rPr>
          <w:lang w:val="en-GB"/>
        </w:rPr>
        <w:t xml:space="preserve">have been shown to be unlikely </w:t>
      </w:r>
      <w:r w:rsidR="00314A60" w:rsidRPr="00A6359E">
        <w:rPr>
          <w:lang w:val="en-GB"/>
        </w:rPr>
        <w:t xml:space="preserve">to </w:t>
      </w:r>
      <w:r w:rsidR="00DB0BEC">
        <w:rPr>
          <w:lang w:val="en-GB"/>
        </w:rPr>
        <w:t xml:space="preserve">impact </w:t>
      </w:r>
      <w:r w:rsidR="00314A60" w:rsidRPr="00A6359E">
        <w:rPr>
          <w:lang w:val="en-GB"/>
        </w:rPr>
        <w:t xml:space="preserve">significantly exposure-disease associations derived from the study, </w:t>
      </w:r>
      <w:r w:rsidR="00DB0BEC">
        <w:rPr>
          <w:lang w:val="en-GB"/>
        </w:rPr>
        <w:t xml:space="preserve">with </w:t>
      </w:r>
      <w:r w:rsidR="00314A60" w:rsidRPr="00A6359E">
        <w:rPr>
          <w:lang w:val="en-GB"/>
        </w:rPr>
        <w:t>demographics and mortality rates generally comparable to national statistics.</w:t>
      </w:r>
      <w:r w:rsidR="00FA6060" w:rsidRPr="00A6359E">
        <w:rPr>
          <w:lang w:val="en-GB"/>
        </w:rPr>
        <w:fldChar w:fldCharType="begin"/>
      </w:r>
      <w:r w:rsidR="00016C9B">
        <w:rPr>
          <w:lang w:val="en-GB"/>
        </w:rPr>
        <w:instrText xml:space="preserve"> ADDIN EN.CITE &lt;EndNote&gt;&lt;Cite&gt;&lt;Author&gt;Corsi&lt;/Author&gt;&lt;Year&gt;2013&lt;/Year&gt;&lt;RecNum&gt;26139&lt;/RecNum&gt;&lt;DisplayText&gt;(29)&lt;/DisplayText&gt;&lt;record&gt;&lt;rec-number&gt;26139&lt;/rec-number&gt;&lt;foreign-keys&gt;&lt;key app="EN" db-id="0srpdf2w6t55p2epz0sxaft20vaesfdta25s" timestamp="1699243503"&gt;26139&lt;/key&gt;&lt;/foreign-keys&gt;&lt;ref-type name="Journal Article"&gt;17&lt;/ref-type&gt;&lt;contributors&gt;&lt;authors&gt;&lt;author&gt;Corsi, Daniel J&lt;/author&gt;&lt;author&gt;Subramanian, SV&lt;/author&gt;&lt;author&gt;Chow, Clara K&lt;/author&gt;&lt;author&gt;McKee, Martin&lt;/author&gt;&lt;author&gt;Chifamba, Jephat&lt;/author&gt;&lt;author&gt;Dagenais, Giles&lt;/author&gt;&lt;author&gt;Diaz, Rafael&lt;/author&gt;&lt;author&gt;Iqbal, Romaina&lt;/author&gt;&lt;author&gt;Kelishadi, Roya&lt;/author&gt;&lt;author&gt;Kruger, Annamarie %J American heart journal&lt;/author&gt;&lt;/authors&gt;&lt;/contributors&gt;&lt;titles&gt;&lt;title&gt;Prospective Urban Rural Epidemiology (PURE) study: baseline characteristics of the household sample and comparative analyses with national data in 17 countries&lt;/title&gt;&lt;/titles&gt;&lt;pages&gt;636-646. e4&lt;/pages&gt;&lt;volume&gt;166&lt;/volume&gt;&lt;number&gt;4&lt;/number&gt;&lt;dates&gt;&lt;year&gt;2013&lt;/year&gt;&lt;/dates&gt;&lt;isbn&gt;0002-8703&lt;/isbn&gt;&lt;urls&gt;&lt;/urls&gt;&lt;/record&gt;&lt;/Cite&gt;&lt;/EndNote&gt;</w:instrText>
      </w:r>
      <w:r w:rsidR="00FA6060" w:rsidRPr="00A6359E">
        <w:rPr>
          <w:lang w:val="en-GB"/>
        </w:rPr>
        <w:fldChar w:fldCharType="separate"/>
      </w:r>
      <w:r w:rsidR="00DA61ED" w:rsidRPr="00A6359E">
        <w:rPr>
          <w:noProof/>
          <w:lang w:val="en-GB"/>
        </w:rPr>
        <w:t>(29)</w:t>
      </w:r>
      <w:r w:rsidR="00FA6060" w:rsidRPr="00A6359E">
        <w:rPr>
          <w:lang w:val="en-GB"/>
        </w:rPr>
        <w:fldChar w:fldCharType="end"/>
      </w:r>
      <w:r w:rsidR="00314A60" w:rsidRPr="00A6359E">
        <w:rPr>
          <w:lang w:val="en-GB"/>
        </w:rPr>
        <w:t xml:space="preserve"> The protocol was approved by ethics committees at each </w:t>
      </w:r>
      <w:r w:rsidR="00F45BF9" w:rsidRPr="00A6359E">
        <w:rPr>
          <w:lang w:val="en-GB"/>
        </w:rPr>
        <w:t>centre</w:t>
      </w:r>
      <w:r w:rsidR="00314A60" w:rsidRPr="00A6359E">
        <w:rPr>
          <w:lang w:val="en-GB"/>
        </w:rPr>
        <w:t xml:space="preserve"> and all participants provided written informed consent.</w:t>
      </w:r>
      <w:r w:rsidR="00F81073" w:rsidRPr="00A6359E">
        <w:rPr>
          <w:lang w:val="en-GB"/>
        </w:rPr>
        <w:t xml:space="preserve"> </w:t>
      </w:r>
    </w:p>
    <w:p w14:paraId="0845BF7A" w14:textId="340D51EF" w:rsidR="00AE4F3A" w:rsidRPr="00A6359E" w:rsidRDefault="005D0023" w:rsidP="00367C17">
      <w:pPr>
        <w:pStyle w:val="BodyTextFirstIndent2"/>
        <w:spacing w:line="480" w:lineRule="auto"/>
        <w:ind w:left="0" w:firstLine="0"/>
        <w:rPr>
          <w:b/>
          <w:bCs/>
          <w:lang w:val="en-GB"/>
        </w:rPr>
      </w:pPr>
      <w:r>
        <w:rPr>
          <w:b/>
          <w:bCs/>
          <w:color w:val="595959" w:themeColor="text1" w:themeTint="A6"/>
          <w:lang w:val="en-GB"/>
        </w:rPr>
        <w:t xml:space="preserve">2.2 </w:t>
      </w:r>
      <w:r w:rsidR="00AE4F3A" w:rsidRPr="00E96396">
        <w:rPr>
          <w:b/>
          <w:bCs/>
          <w:color w:val="595959" w:themeColor="text1" w:themeTint="A6"/>
          <w:lang w:val="en-GB"/>
        </w:rPr>
        <w:t xml:space="preserve">Procedures </w:t>
      </w:r>
    </w:p>
    <w:p w14:paraId="67B5A4BF" w14:textId="202DB199" w:rsidR="001B2C2A" w:rsidRPr="00170E9B" w:rsidRDefault="005D0023" w:rsidP="00170E9B">
      <w:pPr>
        <w:pStyle w:val="BodyText"/>
        <w:spacing w:after="0"/>
        <w:rPr>
          <w:b/>
          <w:bCs/>
          <w:color w:val="595959" w:themeColor="text1" w:themeTint="A6"/>
        </w:rPr>
      </w:pPr>
      <w:r>
        <w:rPr>
          <w:b/>
          <w:bCs/>
          <w:color w:val="595959" w:themeColor="text1" w:themeTint="A6"/>
        </w:rPr>
        <w:t xml:space="preserve">2.2.1 </w:t>
      </w:r>
      <w:r w:rsidR="001B2C2A" w:rsidRPr="00170E9B">
        <w:rPr>
          <w:b/>
          <w:bCs/>
          <w:color w:val="595959" w:themeColor="text1" w:themeTint="A6"/>
        </w:rPr>
        <w:t>Individual PURE data</w:t>
      </w:r>
    </w:p>
    <w:p w14:paraId="32647D7B" w14:textId="4274C8F1" w:rsidR="00424BAE" w:rsidRPr="00A6359E" w:rsidRDefault="00424BAE" w:rsidP="00406408">
      <w:pPr>
        <w:pStyle w:val="BodyText"/>
      </w:pPr>
      <w:r w:rsidRPr="00A6359E">
        <w:t xml:space="preserve">We </w:t>
      </w:r>
      <w:r w:rsidR="001974BA" w:rsidRPr="00A6359E">
        <w:t xml:space="preserve">administered </w:t>
      </w:r>
      <w:r w:rsidRPr="00A6359E">
        <w:t xml:space="preserve">two questionnaires </w:t>
      </w:r>
      <w:r w:rsidR="00F236B9">
        <w:t xml:space="preserve">on </w:t>
      </w:r>
      <w:r w:rsidRPr="00A6359E">
        <w:t xml:space="preserve">families and households. The first </w:t>
      </w:r>
      <w:r w:rsidR="001974BA" w:rsidRPr="00A6359E">
        <w:t xml:space="preserve">collected </w:t>
      </w:r>
      <w:r w:rsidRPr="00A6359E">
        <w:t xml:space="preserve">sociodemographic </w:t>
      </w:r>
      <w:r w:rsidR="00F236B9">
        <w:t xml:space="preserve">characteristics </w:t>
      </w:r>
      <w:r w:rsidRPr="00A6359E">
        <w:t>of all household members</w:t>
      </w:r>
      <w:r w:rsidR="00F236B9">
        <w:t xml:space="preserve"> and </w:t>
      </w:r>
      <w:r w:rsidRPr="00A6359E">
        <w:t xml:space="preserve">the second information about </w:t>
      </w:r>
      <w:r w:rsidR="00F236B9">
        <w:t xml:space="preserve">household </w:t>
      </w:r>
      <w:r w:rsidRPr="00A6359E">
        <w:t xml:space="preserve">structure and amenities. </w:t>
      </w:r>
      <w:r w:rsidR="00F236B9">
        <w:t>C</w:t>
      </w:r>
      <w:r w:rsidRPr="00A6359E">
        <w:t xml:space="preserve">ardiovascular risk factors, such as tobacco use, hypertension history, diabetes, and physical measurements, </w:t>
      </w:r>
      <w:r w:rsidR="00804141" w:rsidRPr="00A6359E">
        <w:t>were assessed with</w:t>
      </w:r>
      <w:r w:rsidRPr="00A6359E">
        <w:t xml:space="preserve"> standardized questions in a third questionnaire. </w:t>
      </w:r>
      <w:r w:rsidR="00F236B9">
        <w:t xml:space="preserve">The </w:t>
      </w:r>
      <w:r w:rsidRPr="00A6359E">
        <w:t xml:space="preserve">physical examination included blood pressure, anthropometric </w:t>
      </w:r>
      <w:r w:rsidRPr="00A6359E">
        <w:lastRenderedPageBreak/>
        <w:t xml:space="preserve">measurements, and </w:t>
      </w:r>
      <w:r w:rsidR="00815C2D" w:rsidRPr="00A6359E">
        <w:t xml:space="preserve">an </w:t>
      </w:r>
      <w:r w:rsidRPr="00A6359E">
        <w:t xml:space="preserve">electrocardiogram. Participants who </w:t>
      </w:r>
      <w:r w:rsidR="00F236B9">
        <w:t xml:space="preserve">consented </w:t>
      </w:r>
      <w:r w:rsidRPr="00A6359E">
        <w:t xml:space="preserve">also provided a fasting blood sample. </w:t>
      </w:r>
      <w:r w:rsidR="004108F4">
        <w:t>We standardized p</w:t>
      </w:r>
      <w:r w:rsidRPr="00A6359E">
        <w:t>rotocols</w:t>
      </w:r>
      <w:r w:rsidR="00A80296">
        <w:t>,</w:t>
      </w:r>
      <w:r w:rsidR="00671903" w:rsidRPr="00A6359E">
        <w:t xml:space="preserve"> with</w:t>
      </w:r>
      <w:r w:rsidR="00B23D5D" w:rsidRPr="00A6359E">
        <w:t xml:space="preserve"> </w:t>
      </w:r>
      <w:r w:rsidRPr="00A6359E">
        <w:t>centralized training, and</w:t>
      </w:r>
      <w:r w:rsidR="00B23D5D" w:rsidRPr="00A6359E">
        <w:t xml:space="preserve"> </w:t>
      </w:r>
      <w:r w:rsidRPr="00A6359E">
        <w:t>rigorous quality control.</w:t>
      </w:r>
    </w:p>
    <w:p w14:paraId="371F58B1" w14:textId="5959614B" w:rsidR="00491248" w:rsidRDefault="00A80296" w:rsidP="00406408">
      <w:pPr>
        <w:pStyle w:val="BodyText"/>
      </w:pPr>
      <w:r>
        <w:t>We measured s</w:t>
      </w:r>
      <w:r w:rsidR="00332161" w:rsidRPr="00A6359E">
        <w:t xml:space="preserve">ocioeconomic status by education and a household wealth index. </w:t>
      </w:r>
      <w:r>
        <w:t>We categorized e</w:t>
      </w:r>
      <w:r w:rsidR="00332161" w:rsidRPr="00A6359E">
        <w:t xml:space="preserve">ducation levels as: no or primary school education only (lowest), secondary school education (intermediate), or higher education, including completion of trade school, college, or university (highest). </w:t>
      </w:r>
      <w:r w:rsidR="00DA0D09">
        <w:t xml:space="preserve">The </w:t>
      </w:r>
      <w:r>
        <w:t>h</w:t>
      </w:r>
      <w:r w:rsidR="00332161" w:rsidRPr="00A6359E">
        <w:t xml:space="preserve">ousehold wealth index </w:t>
      </w:r>
      <w:r w:rsidR="00DA0D09">
        <w:t xml:space="preserve">was </w:t>
      </w:r>
      <w:r w:rsidR="00332161" w:rsidRPr="00A6359E">
        <w:t xml:space="preserve">based on asset ownership and housing characteristics. </w:t>
      </w:r>
      <w:r w:rsidR="00DA0D09">
        <w:t xml:space="preserve">We designed this </w:t>
      </w:r>
      <w:r w:rsidR="0051122D">
        <w:t xml:space="preserve">to </w:t>
      </w:r>
      <w:r w:rsidR="00016C9B">
        <w:t xml:space="preserve">cover </w:t>
      </w:r>
      <w:r w:rsidR="00016C9B" w:rsidRPr="00A6359E">
        <w:t>countries</w:t>
      </w:r>
      <w:r w:rsidR="00332161" w:rsidRPr="00A6359E">
        <w:t xml:space="preserve"> at all levels of development</w:t>
      </w:r>
      <w:r w:rsidR="0051122D">
        <w:t xml:space="preserve"> and validated it in the study countries.</w:t>
      </w:r>
      <w:r w:rsidR="00332161" w:rsidRPr="00A6359E">
        <w:t xml:space="preserve"> </w:t>
      </w:r>
      <w:ins w:id="32" w:author="Shiva Mishra (South Western Sydney LHD)" w:date="2025-02-25T17:26:00Z" w16du:dateUtc="2025-02-25T06:26:00Z">
        <w:r w:rsidR="00290BFF">
          <w:t>T</w:t>
        </w:r>
        <w:r w:rsidR="00290BFF" w:rsidRPr="00A6359E">
          <w:t>aking anti-hypertensive medication</w:t>
        </w:r>
        <w:r w:rsidR="00290BFF">
          <w:t xml:space="preserve"> is defined as those who responded taking anti-hypertensive medication in baseline.</w:t>
        </w:r>
      </w:ins>
    </w:p>
    <w:p w14:paraId="76C43B67" w14:textId="2E5BEB89" w:rsidR="000C18D7" w:rsidRPr="00E96396" w:rsidRDefault="005D0023" w:rsidP="00253337">
      <w:pPr>
        <w:pStyle w:val="BodyText"/>
        <w:spacing w:after="0"/>
        <w:rPr>
          <w:b/>
          <w:bCs/>
          <w:color w:val="595959" w:themeColor="text1" w:themeTint="A6"/>
        </w:rPr>
      </w:pPr>
      <w:r>
        <w:rPr>
          <w:b/>
          <w:bCs/>
          <w:color w:val="595959" w:themeColor="text1" w:themeTint="A6"/>
        </w:rPr>
        <w:t xml:space="preserve">2.2.2 </w:t>
      </w:r>
      <w:r w:rsidR="002E27CC" w:rsidRPr="00E96396">
        <w:rPr>
          <w:b/>
          <w:bCs/>
          <w:color w:val="595959" w:themeColor="text1" w:themeTint="A6"/>
        </w:rPr>
        <w:t>Health knowledge</w:t>
      </w:r>
      <w:r w:rsidR="00016C9B" w:rsidRPr="00E96396">
        <w:rPr>
          <w:b/>
          <w:bCs/>
          <w:color w:val="595959" w:themeColor="text1" w:themeTint="A6"/>
        </w:rPr>
        <w:t xml:space="preserve"> </w:t>
      </w:r>
      <w:r w:rsidR="004B1622" w:rsidRPr="00E96396">
        <w:rPr>
          <w:b/>
          <w:bCs/>
          <w:color w:val="595959" w:themeColor="text1" w:themeTint="A6"/>
        </w:rPr>
        <w:t>questions</w:t>
      </w:r>
      <w:r w:rsidR="00016C9B" w:rsidRPr="00E96396">
        <w:rPr>
          <w:b/>
          <w:bCs/>
          <w:color w:val="595959" w:themeColor="text1" w:themeTint="A6"/>
        </w:rPr>
        <w:t xml:space="preserve"> in EPOCH2</w:t>
      </w:r>
    </w:p>
    <w:p w14:paraId="3089C1FE" w14:textId="4ABF85F3" w:rsidR="00FE1E6A" w:rsidRPr="00A6359E" w:rsidRDefault="00943130" w:rsidP="00406408">
      <w:pPr>
        <w:pStyle w:val="BodyText"/>
      </w:pPr>
      <w:r>
        <w:t xml:space="preserve">We took </w:t>
      </w:r>
      <w:r w:rsidR="00E107BF">
        <w:t>knowledge o</w:t>
      </w:r>
      <w:r>
        <w:t>f</w:t>
      </w:r>
      <w:r w:rsidR="00E107BF">
        <w:t xml:space="preserve"> </w:t>
      </w:r>
      <w:r w:rsidR="001E3E03" w:rsidRPr="00A6359E">
        <w:t>health effect of smoking</w:t>
      </w:r>
      <w:r w:rsidR="00367C17" w:rsidRPr="00A6359E">
        <w:t xml:space="preserve"> </w:t>
      </w:r>
      <w:r w:rsidR="001E3E03" w:rsidRPr="00A6359E">
        <w:t xml:space="preserve">(10 questions) </w:t>
      </w:r>
      <w:r w:rsidR="00367C17" w:rsidRPr="00A6359E">
        <w:t xml:space="preserve">and </w:t>
      </w:r>
      <w:r w:rsidR="001E3E03" w:rsidRPr="00A6359E">
        <w:t xml:space="preserve">health actions to prevent heart attack or stroke </w:t>
      </w:r>
      <w:r w:rsidR="00F05CF5" w:rsidRPr="00A6359E">
        <w:t>(11</w:t>
      </w:r>
      <w:r w:rsidR="00367C17" w:rsidRPr="00A6359E">
        <w:t xml:space="preserve"> questions</w:t>
      </w:r>
      <w:r w:rsidR="00F05CF5" w:rsidRPr="00A6359E">
        <w:t xml:space="preserve">) </w:t>
      </w:r>
      <w:r w:rsidR="00367C17" w:rsidRPr="00A6359E">
        <w:t xml:space="preserve">from </w:t>
      </w:r>
      <w:r w:rsidR="003D4521" w:rsidRPr="00A6359E">
        <w:t>the Environmental Profile of a Community's Health</w:t>
      </w:r>
      <w:r w:rsidR="00367C17" w:rsidRPr="00A6359E">
        <w:t xml:space="preserve"> survey</w:t>
      </w:r>
      <w:r w:rsidR="00A15C46">
        <w:t xml:space="preserve">. These were used to calculate </w:t>
      </w:r>
      <w:r w:rsidR="00F05CF5" w:rsidRPr="00A6359E">
        <w:t xml:space="preserve">the i) </w:t>
      </w:r>
      <w:r w:rsidR="00BF15BE" w:rsidRPr="00A6359E">
        <w:t>health knowledge</w:t>
      </w:r>
      <w:r w:rsidR="00F05CF5" w:rsidRPr="00A6359E">
        <w:t xml:space="preserve"> of smoking</w:t>
      </w:r>
      <w:r w:rsidR="00BF15BE" w:rsidRPr="00A6359E">
        <w:t xml:space="preserve"> and </w:t>
      </w:r>
      <w:r w:rsidR="00F05CF5" w:rsidRPr="00A6359E">
        <w:t xml:space="preserve">ii) </w:t>
      </w:r>
      <w:r w:rsidR="00BF15BE" w:rsidRPr="00A6359E">
        <w:t>health action</w:t>
      </w:r>
      <w:r w:rsidR="00EB501D" w:rsidRPr="00A6359E">
        <w:t xml:space="preserve"> </w:t>
      </w:r>
      <w:r w:rsidR="00F05CF5" w:rsidRPr="00A6359E">
        <w:t>scores</w:t>
      </w:r>
      <w:r w:rsidR="00367C17" w:rsidRPr="00A6359E">
        <w:t>.</w:t>
      </w:r>
      <w:r w:rsidR="00053CAD" w:rsidRPr="00A6359E">
        <w:fldChar w:fldCharType="begin"/>
      </w:r>
      <w:r w:rsidR="00016C9B">
        <w:instrText xml:space="preserve"> ADDIN EN.CITE &lt;EndNote&gt;&lt;Cite&gt;&lt;Author&gt;Chow&lt;/Author&gt;&lt;Year&gt;2017&lt;/Year&gt;&lt;RecNum&gt;26312&lt;/RecNum&gt;&lt;DisplayText&gt;(30)&lt;/DisplayText&gt;&lt;record&gt;&lt;rec-number&gt;26312&lt;/rec-number&gt;&lt;foreign-keys&gt;&lt;key app="EN" db-id="0srpdf2w6t55p2epz0sxaft20vaesfdta25s" timestamp="1719238545"&gt;26312&lt;/key&gt;&lt;/foreign-keys&gt;&lt;ref-type name="Journal Article"&gt;17&lt;/ref-type&gt;&lt;contributors&gt;&lt;authors&gt;&lt;author&gt;Chow, Clara K&lt;/author&gt;&lt;author&gt;Corsi, Daniel J&lt;/author&gt;&lt;author&gt;Gilmore, Anna B&lt;/author&gt;&lt;author&gt;Kruger, Annamarie&lt;/author&gt;&lt;author&gt;Igumbor, Ehimario&lt;/author&gt;&lt;author&gt;Chifamba, Jephat&lt;/author&gt;&lt;author&gt;Yang, Wang&lt;/author&gt;&lt;author&gt;Wei, Li&lt;/author&gt;&lt;author&gt;Iqbal, Romaina&lt;/author&gt;&lt;author&gt;Mony, Prem %J BMJ open&lt;/author&gt;&lt;/authors&gt;&lt;/contributors&gt;&lt;titles&gt;&lt;title&gt;Tobacco control environment: cross-sectional survey of policy implementation, social unacceptability, knowledge of tobacco health harms and relationship to quit ratio in 17 low-income, middle-income and high-income countries&lt;/title&gt;&lt;/titles&gt;&lt;pages&gt;e013817&lt;/pages&gt;&lt;volume&gt;7&lt;/volume&gt;&lt;number&gt;3&lt;/number&gt;&lt;dates&gt;&lt;year&gt;2017&lt;/year&gt;&lt;/dates&gt;&lt;isbn&gt;2044-6055&lt;/isbn&gt;&lt;urls&gt;&lt;/urls&gt;&lt;/record&gt;&lt;/Cite&gt;&lt;/EndNote&gt;</w:instrText>
      </w:r>
      <w:r w:rsidR="00053CAD" w:rsidRPr="00A6359E">
        <w:fldChar w:fldCharType="separate"/>
      </w:r>
      <w:r w:rsidR="00DA61ED" w:rsidRPr="00A6359E">
        <w:rPr>
          <w:noProof/>
        </w:rPr>
        <w:t>(30)</w:t>
      </w:r>
      <w:r w:rsidR="00053CAD" w:rsidRPr="00A6359E">
        <w:fldChar w:fldCharType="end"/>
      </w:r>
      <w:r w:rsidR="00367C17" w:rsidRPr="00A6359E">
        <w:t xml:space="preserve"> </w:t>
      </w:r>
      <w:r w:rsidR="00367C17" w:rsidRPr="00A6359E" w:rsidDel="009A585C">
        <w:t xml:space="preserve">Participants were asked to respond ‘yes’, ‘no’, or ‘unsure’ as to whether smoking is responsible for ten diseases (lung disease, heart disease, diabetes, stroke, arthritis, lung cancer, mouth/throat cancer, </w:t>
      </w:r>
      <w:r w:rsidR="00353DF2" w:rsidRPr="00A6359E" w:rsidDel="009A585C">
        <w:t>environmental tobacco exposure</w:t>
      </w:r>
      <w:r w:rsidR="00367C17" w:rsidRPr="00A6359E" w:rsidDel="009A585C">
        <w:t xml:space="preserve">, premature birth, low birth weight). </w:t>
      </w:r>
      <w:r w:rsidR="00367C17" w:rsidRPr="00A6359E">
        <w:t xml:space="preserve">Likewise, participants were asked to respond whether changes in these </w:t>
      </w:r>
      <w:r w:rsidR="008A6716" w:rsidRPr="00A6359E">
        <w:t>behaviours</w:t>
      </w:r>
      <w:r w:rsidR="006E4B54" w:rsidRPr="00A6359E">
        <w:t xml:space="preserve"> (exercise, eat more fruit, green vegetables intake, less meat, less caffeine, dairy products, eat more fish, quit smoking, reduce fat intake, reduce salt intake, lose weight) </w:t>
      </w:r>
      <w:r w:rsidR="00393394" w:rsidRPr="00A6359E">
        <w:t>that</w:t>
      </w:r>
      <w:r w:rsidR="00367C17" w:rsidRPr="00A6359E">
        <w:t xml:space="preserve"> could prevent heart attack or stroke. </w:t>
      </w:r>
    </w:p>
    <w:p w14:paraId="353C6A23" w14:textId="5BFB66C2" w:rsidR="00974AF6" w:rsidRPr="00E96396" w:rsidRDefault="005D0023" w:rsidP="00367C17">
      <w:pPr>
        <w:pStyle w:val="NormalWeb"/>
        <w:tabs>
          <w:tab w:val="center" w:pos="4320"/>
        </w:tabs>
        <w:spacing w:before="0" w:beforeAutospacing="0" w:after="0" w:afterAutospacing="0" w:line="480" w:lineRule="auto"/>
        <w:jc w:val="both"/>
        <w:rPr>
          <w:b/>
          <w:color w:val="595959" w:themeColor="text1" w:themeTint="A6"/>
          <w:lang w:val="en-GB"/>
        </w:rPr>
      </w:pPr>
      <w:r>
        <w:rPr>
          <w:b/>
          <w:color w:val="595959" w:themeColor="text1" w:themeTint="A6"/>
          <w:lang w:val="en-GB"/>
        </w:rPr>
        <w:t xml:space="preserve">2.3 </w:t>
      </w:r>
      <w:r w:rsidR="00367C17" w:rsidRPr="00E96396">
        <w:rPr>
          <w:b/>
          <w:color w:val="595959" w:themeColor="text1" w:themeTint="A6"/>
          <w:lang w:val="en-GB"/>
        </w:rPr>
        <w:t>Statistical analys</w:t>
      </w:r>
      <w:r w:rsidR="005319A6" w:rsidRPr="00E96396">
        <w:rPr>
          <w:b/>
          <w:color w:val="595959" w:themeColor="text1" w:themeTint="A6"/>
          <w:lang w:val="en-GB"/>
        </w:rPr>
        <w:t>e</w:t>
      </w:r>
      <w:r w:rsidR="00367C17" w:rsidRPr="00E96396">
        <w:rPr>
          <w:b/>
          <w:color w:val="595959" w:themeColor="text1" w:themeTint="A6"/>
          <w:lang w:val="en-GB"/>
        </w:rPr>
        <w:t xml:space="preserve">s </w:t>
      </w:r>
    </w:p>
    <w:p w14:paraId="0370A323" w14:textId="5D5A5FD3" w:rsidR="00F120A9" w:rsidRPr="00016C9B" w:rsidRDefault="005D0023" w:rsidP="00367C17">
      <w:pPr>
        <w:pStyle w:val="NormalWeb"/>
        <w:tabs>
          <w:tab w:val="center" w:pos="4320"/>
        </w:tabs>
        <w:spacing w:before="0" w:beforeAutospacing="0" w:after="0" w:afterAutospacing="0" w:line="480" w:lineRule="auto"/>
        <w:jc w:val="both"/>
        <w:rPr>
          <w:bCs/>
          <w:i/>
          <w:iCs/>
          <w:lang w:val="en-GB"/>
        </w:rPr>
      </w:pPr>
      <w:r>
        <w:rPr>
          <w:bCs/>
          <w:i/>
          <w:iCs/>
          <w:lang w:val="en-GB"/>
        </w:rPr>
        <w:t xml:space="preserve">2.3.1 </w:t>
      </w:r>
      <w:r w:rsidR="00F120A9" w:rsidRPr="00016C9B">
        <w:rPr>
          <w:bCs/>
          <w:i/>
          <w:iCs/>
          <w:lang w:val="en-GB"/>
        </w:rPr>
        <w:t>Regression analysis</w:t>
      </w:r>
    </w:p>
    <w:p w14:paraId="23FFD854" w14:textId="74861044" w:rsidR="00942824" w:rsidRPr="00A6359E" w:rsidRDefault="00942824" w:rsidP="00400B53">
      <w:pPr>
        <w:pStyle w:val="BodyText"/>
      </w:pPr>
      <w:r>
        <w:lastRenderedPageBreak/>
        <w:t xml:space="preserve">We undertook two </w:t>
      </w:r>
      <w:r w:rsidR="00016C9B">
        <w:t xml:space="preserve">sets of </w:t>
      </w:r>
      <w:r>
        <w:t>analyses</w:t>
      </w:r>
      <w:r w:rsidR="002325A2">
        <w:t xml:space="preserve"> limited to those with hypertension or CVD at baseline, where </w:t>
      </w:r>
      <w:r w:rsidR="001B7C5D">
        <w:t xml:space="preserve">smoking cessation and </w:t>
      </w:r>
      <w:r w:rsidR="002325A2">
        <w:t>blood pressure management is crucial for overall disease management and prevention of complications. F</w:t>
      </w:r>
      <w:r>
        <w:t>irst</w:t>
      </w:r>
      <w:r w:rsidR="000778F2">
        <w:t>,</w:t>
      </w:r>
      <w:r>
        <w:t xml:space="preserve"> examined smoking cessation</w:t>
      </w:r>
      <w:r w:rsidR="002325A2">
        <w:t xml:space="preserve"> among current and former smokers</w:t>
      </w:r>
      <w:r>
        <w:t>. The second, examined adherence to antihypertensive medicines</w:t>
      </w:r>
      <w:r w:rsidR="002325A2">
        <w:t xml:space="preserve"> among those with hypertension or CVD at baseline</w:t>
      </w:r>
      <w:r>
        <w:t xml:space="preserve">. </w:t>
      </w:r>
      <w:r w:rsidR="002325A2">
        <w:t xml:space="preserve">The flow diagram for analysis is shown in eSupplementary Figure 1. </w:t>
      </w:r>
    </w:p>
    <w:p w14:paraId="3B65A59A" w14:textId="760FA77A" w:rsidR="00367C17" w:rsidRPr="008B042C" w:rsidRDefault="00942824" w:rsidP="00406408">
      <w:pPr>
        <w:pStyle w:val="BodyText"/>
        <w:rPr>
          <w:bCs/>
        </w:rPr>
      </w:pPr>
      <w:r>
        <w:rPr>
          <w:bCs/>
        </w:rPr>
        <w:t xml:space="preserve">For </w:t>
      </w:r>
      <w:r w:rsidR="00016C9B">
        <w:rPr>
          <w:bCs/>
        </w:rPr>
        <w:t>both analyses</w:t>
      </w:r>
      <w:r w:rsidR="0088568D">
        <w:rPr>
          <w:bCs/>
        </w:rPr>
        <w:t xml:space="preserve">, </w:t>
      </w:r>
      <w:r w:rsidR="004E6B83" w:rsidRPr="00A6359E">
        <w:rPr>
          <w:bCs/>
        </w:rPr>
        <w:t>we developed t</w:t>
      </w:r>
      <w:r w:rsidR="007B6608" w:rsidRPr="00A6359E">
        <w:rPr>
          <w:bCs/>
        </w:rPr>
        <w:t>hree</w:t>
      </w:r>
      <w:r w:rsidR="004E6B83" w:rsidRPr="00A6359E">
        <w:rPr>
          <w:bCs/>
        </w:rPr>
        <w:t xml:space="preserve"> sets of regression models. First,</w:t>
      </w:r>
      <w:r w:rsidR="00AC40C8" w:rsidRPr="00A6359E">
        <w:rPr>
          <w:bCs/>
        </w:rPr>
        <w:t xml:space="preserve"> </w:t>
      </w:r>
      <w:r w:rsidR="000F517F" w:rsidRPr="00A6359E">
        <w:rPr>
          <w:bCs/>
        </w:rPr>
        <w:t>we performed</w:t>
      </w:r>
      <w:r w:rsidR="000F517F" w:rsidRPr="00A6359E">
        <w:t xml:space="preserve"> unadjusted logistic regression analysis for each of the knowledge variables</w:t>
      </w:r>
      <w:r w:rsidR="00913C42">
        <w:t xml:space="preserve"> accounting for clustering at country level</w:t>
      </w:r>
      <w:r w:rsidR="000F517F" w:rsidRPr="00A6359E">
        <w:t>. Second, we ran a multivariable adjusted model which included possible confounders in Table 1.</w:t>
      </w:r>
      <w:r w:rsidR="00E3032D" w:rsidRPr="00A6359E">
        <w:t xml:space="preserve"> </w:t>
      </w:r>
      <w:r w:rsidR="007B6608" w:rsidRPr="00A6359E">
        <w:t>Third</w:t>
      </w:r>
      <w:r w:rsidR="00E3032D" w:rsidRPr="00A6359E">
        <w:t xml:space="preserve">, we fitted three </w:t>
      </w:r>
      <w:ins w:id="33" w:author="Shiva Mishra (South Western Sydney LHD)" w:date="2025-02-25T17:28:00Z" w16du:dateUtc="2025-02-25T06:28:00Z">
        <w:r w:rsidR="00290BFF">
          <w:t>sequential</w:t>
        </w:r>
        <w:r w:rsidR="00290BFF" w:rsidRPr="00A6359E">
          <w:t xml:space="preserve"> </w:t>
        </w:r>
      </w:ins>
      <w:r w:rsidR="00E3032D" w:rsidRPr="00A6359E">
        <w:t xml:space="preserve">regression models. The fitted model 1 includes health knowledge scores (3 categories) adjusting for possible confounders in Table 1. Subsequently, model 2 includes variables in model 1 plus education. Similarly, model 3 includes variables in model 2 plus wealth index. For </w:t>
      </w:r>
      <w:ins w:id="34" w:author="Shiva Mishra (South Western Sydney LHD)" w:date="2025-02-25T17:29:00Z" w16du:dateUtc="2025-02-25T06:29:00Z">
        <w:r w:rsidR="00290BFF">
          <w:t>these</w:t>
        </w:r>
        <w:r w:rsidR="00290BFF" w:rsidRPr="00A6359E">
          <w:t xml:space="preserve"> </w:t>
        </w:r>
      </w:ins>
      <w:r w:rsidR="00E3032D" w:rsidRPr="00A6359E">
        <w:t>models (</w:t>
      </w:r>
      <w:r w:rsidR="00630DF8" w:rsidRPr="00A6359E">
        <w:t>e.g.</w:t>
      </w:r>
      <w:r w:rsidR="00E3032D" w:rsidRPr="00A6359E">
        <w:t xml:space="preserve">, models 1 or 2 compared with model 3), −log likelihood (−logL) was used to calculate the deviance (−2 × difference in logL values) and test the statistical significance of inclusion of the additional factor. </w:t>
      </w:r>
      <w:r w:rsidR="008B042C">
        <w:rPr>
          <w:bCs/>
        </w:rPr>
        <w:t>To calculate the</w:t>
      </w:r>
      <w:r w:rsidR="003B4EAB" w:rsidRPr="00A6359E">
        <w:rPr>
          <w:bCs/>
        </w:rPr>
        <w:t xml:space="preserve"> quitting ratios </w:t>
      </w:r>
      <w:r w:rsidR="003B4EAB" w:rsidRPr="0001093F">
        <w:rPr>
          <w:bCs/>
          <w:sz w:val="32"/>
          <w:szCs w:val="32"/>
          <w:rPrChange w:id="35" w:author="Shiva Mishra" w:date="2024-12-19T00:07:00Z" w16du:dateUtc="2024-12-18T13:07:00Z">
            <w:rPr>
              <w:bCs/>
            </w:rPr>
          </w:rPrChange>
        </w:rPr>
        <w:t>(Pr (y</w:t>
      </w:r>
      <w:r w:rsidR="003B4EAB" w:rsidRPr="0001093F">
        <w:rPr>
          <w:bCs/>
          <w:sz w:val="32"/>
          <w:szCs w:val="32"/>
          <w:vertAlign w:val="subscript"/>
          <w:rPrChange w:id="36" w:author="Shiva Mishra" w:date="2024-12-19T00:07:00Z" w16du:dateUtc="2024-12-18T13:07:00Z">
            <w:rPr>
              <w:bCs/>
              <w:vertAlign w:val="subscript"/>
            </w:rPr>
          </w:rPrChange>
        </w:rPr>
        <w:t>ij</w:t>
      </w:r>
      <w:r w:rsidR="003B4EAB" w:rsidRPr="0001093F">
        <w:rPr>
          <w:bCs/>
          <w:sz w:val="32"/>
          <w:szCs w:val="32"/>
          <w:rPrChange w:id="37" w:author="Shiva Mishra" w:date="2024-12-19T00:07:00Z" w16du:dateUtc="2024-12-18T13:07:00Z">
            <w:rPr>
              <w:bCs/>
            </w:rPr>
          </w:rPrChange>
        </w:rPr>
        <w:t>=1),</w:t>
      </w:r>
      <w:r w:rsidR="003B4EAB" w:rsidRPr="00A6359E">
        <w:rPr>
          <w:bCs/>
        </w:rPr>
        <w:t xml:space="preserve"> for former smoker vs current smokers)</w:t>
      </w:r>
      <w:r>
        <w:rPr>
          <w:bCs/>
        </w:rPr>
        <w:t>, we used</w:t>
      </w:r>
      <w:r w:rsidR="008B042C">
        <w:rPr>
          <w:bCs/>
        </w:rPr>
        <w:t xml:space="preserve"> </w:t>
      </w:r>
      <w:r w:rsidR="00736C15" w:rsidRPr="00A6359E">
        <w:rPr>
          <w:bCs/>
        </w:rPr>
        <w:t xml:space="preserve">a multilevel </w:t>
      </w:r>
      <w:r w:rsidR="00D72C55" w:rsidRPr="00A6359E">
        <w:rPr>
          <w:bCs/>
        </w:rPr>
        <w:t xml:space="preserve">regression framework </w:t>
      </w:r>
      <w:r w:rsidR="003B4EAB" w:rsidRPr="00A6359E">
        <w:rPr>
          <w:bCs/>
        </w:rPr>
        <w:t xml:space="preserve">for each individual i in community j assuming a binomial distribution, accounting for clustering at the community j. </w:t>
      </w:r>
      <w:r w:rsidR="0007492E" w:rsidRPr="00A6359E">
        <w:t xml:space="preserve"> </w:t>
      </w:r>
      <w:r w:rsidR="00E85284" w:rsidRPr="00A6359E">
        <w:t>For all analysis, we used th</w:t>
      </w:r>
      <w:r w:rsidR="001E606F" w:rsidRPr="00A6359E">
        <w:t xml:space="preserve">e worst-off </w:t>
      </w:r>
      <w:r w:rsidR="00E26D85" w:rsidRPr="00A6359E">
        <w:t xml:space="preserve">group </w:t>
      </w:r>
      <w:r w:rsidR="005B054A" w:rsidRPr="00A6359E">
        <w:t>(</w:t>
      </w:r>
      <w:r w:rsidR="00945200" w:rsidRPr="00A6359E">
        <w:t>e.g.,</w:t>
      </w:r>
      <w:r w:rsidR="005B054A" w:rsidRPr="00A6359E">
        <w:t xml:space="preserve"> wealth index) as a reference category to ensure consistency.</w:t>
      </w:r>
      <w:r w:rsidR="0044796C" w:rsidRPr="00A6359E">
        <w:t xml:space="preserve"> </w:t>
      </w:r>
      <w:r w:rsidR="006B11E7" w:rsidRPr="00A6359E">
        <w:t xml:space="preserve">Depending on the </w:t>
      </w:r>
      <w:r w:rsidR="00367C17" w:rsidRPr="00A6359E">
        <w:t>clustering of individuals</w:t>
      </w:r>
      <w:r w:rsidR="00A02EAC" w:rsidRPr="00A6359E">
        <w:t xml:space="preserve"> (e.g., community, country)</w:t>
      </w:r>
      <w:r w:rsidR="00B95BD0" w:rsidRPr="00A6359E">
        <w:t>,</w:t>
      </w:r>
      <w:r w:rsidR="00367C17" w:rsidRPr="00A6359E">
        <w:t xml:space="preserve"> </w:t>
      </w:r>
      <w:r w:rsidR="00D83AD5" w:rsidRPr="00A6359E">
        <w:t xml:space="preserve">random effects were specified </w:t>
      </w:r>
      <w:r w:rsidR="00B95BD0" w:rsidRPr="00A6359E">
        <w:t xml:space="preserve">for analysis involving taking </w:t>
      </w:r>
      <w:r w:rsidR="00A02EAC" w:rsidRPr="00A6359E">
        <w:t>anti-hypertensive</w:t>
      </w:r>
      <w:r w:rsidR="00B95BD0" w:rsidRPr="00A6359E">
        <w:t xml:space="preserve"> medication and smoking cessation</w:t>
      </w:r>
      <w:r w:rsidR="00367C17" w:rsidRPr="00A6359E">
        <w:t xml:space="preserve">. </w:t>
      </w:r>
    </w:p>
    <w:p w14:paraId="7F5FA1F0" w14:textId="58411D03" w:rsidR="004E5971" w:rsidRPr="00253337" w:rsidRDefault="005D0023" w:rsidP="004E5971">
      <w:pPr>
        <w:spacing w:line="480" w:lineRule="auto"/>
        <w:rPr>
          <w:bCs/>
          <w:i/>
          <w:iCs/>
          <w:lang w:val="en-GB"/>
        </w:rPr>
      </w:pPr>
      <w:r>
        <w:rPr>
          <w:bCs/>
          <w:i/>
          <w:iCs/>
          <w:lang w:val="en-GB"/>
        </w:rPr>
        <w:t xml:space="preserve">2.3.2 </w:t>
      </w:r>
      <w:r w:rsidR="004E5971" w:rsidRPr="00253337">
        <w:rPr>
          <w:bCs/>
          <w:i/>
          <w:iCs/>
          <w:lang w:val="en-GB"/>
        </w:rPr>
        <w:t xml:space="preserve">Construction of knowledge scores and the association with health behaviours </w:t>
      </w:r>
    </w:p>
    <w:p w14:paraId="61BAF348" w14:textId="0F643D37" w:rsidR="008B042C" w:rsidRDefault="00016C9B" w:rsidP="008B042C">
      <w:pPr>
        <w:shd w:val="clear" w:color="auto" w:fill="FFFFFF"/>
        <w:spacing w:line="480" w:lineRule="auto"/>
        <w:textAlignment w:val="baseline"/>
        <w:rPr>
          <w:lang w:val="en-GB"/>
        </w:rPr>
      </w:pPr>
      <w:r>
        <w:lastRenderedPageBreak/>
        <w:t xml:space="preserve">We calculated two scores: first using </w:t>
      </w:r>
      <w:r w:rsidRPr="00A6359E">
        <w:t>health effect of smoking (10 questions)</w:t>
      </w:r>
      <w:r w:rsidR="000E65FB">
        <w:t xml:space="preserve">, which </w:t>
      </w:r>
      <w:r>
        <w:t>we termed “health knowledge</w:t>
      </w:r>
      <w:r w:rsidR="001B2677">
        <w:t xml:space="preserve"> score</w:t>
      </w:r>
      <w:r>
        <w:t>”. Second</w:t>
      </w:r>
      <w:r w:rsidR="000E65FB">
        <w:t xml:space="preserve">, we collated knowledge of </w:t>
      </w:r>
      <w:r w:rsidRPr="00016C9B">
        <w:t xml:space="preserve">captured </w:t>
      </w:r>
      <w:r w:rsidR="00974AF6" w:rsidRPr="00016C9B">
        <w:t>health actions to prevent heart disease or stroke</w:t>
      </w:r>
      <w:r w:rsidRPr="00016C9B">
        <w:t xml:space="preserve"> (11 questions)</w:t>
      </w:r>
      <w:r>
        <w:t xml:space="preserve"> which we termed “health action</w:t>
      </w:r>
      <w:r w:rsidR="001B2677">
        <w:t>s score</w:t>
      </w:r>
      <w:r>
        <w:t>”</w:t>
      </w:r>
      <w:r w:rsidR="00974AF6" w:rsidRPr="00016C9B">
        <w:t>.</w:t>
      </w:r>
      <w:r w:rsidR="008B042C" w:rsidRPr="008B042C">
        <w:rPr>
          <w:lang w:val="en-GB"/>
        </w:rPr>
        <w:t xml:space="preserve"> </w:t>
      </w:r>
    </w:p>
    <w:p w14:paraId="44070AA7" w14:textId="2A050646" w:rsidR="004B1622" w:rsidRPr="00253337" w:rsidRDefault="008B042C" w:rsidP="00253337">
      <w:pPr>
        <w:shd w:val="clear" w:color="auto" w:fill="FFFFFF"/>
        <w:spacing w:before="240" w:after="240" w:line="480" w:lineRule="auto"/>
        <w:textAlignment w:val="baseline"/>
        <w:rPr>
          <w:lang w:val="en-GB"/>
        </w:rPr>
      </w:pPr>
      <w:r w:rsidRPr="00280187">
        <w:rPr>
          <w:lang w:val="en-GB"/>
        </w:rPr>
        <w:t>The scoring method has been defined and used previously.</w:t>
      </w:r>
      <w:r w:rsidR="00016C9B">
        <w:rPr>
          <w:lang w:val="en-GB"/>
        </w:rPr>
        <w:fldChar w:fldCharType="begin">
          <w:fldData xml:space="preserve">PEVuZE5vdGU+PENpdGU+PEF1dGhvcj5DaG93PC9BdXRob3I+PFllYXI+MjAxNzwvWWVhcj48UmVj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</w:fldData>
        </w:fldChar>
      </w:r>
      <w:r w:rsidR="00016C9B">
        <w:rPr>
          <w:lang w:val="en-GB"/>
        </w:rPr>
        <w:instrText xml:space="preserve"> ADDIN EN.CITE </w:instrText>
      </w:r>
      <w:r w:rsidR="00016C9B">
        <w:rPr>
          <w:lang w:val="en-GB"/>
        </w:rPr>
        <w:fldChar w:fldCharType="begin">
          <w:fldData xml:space="preserve">PEVuZE5vdGU+PENpdGU+PEF1dGhvcj5DaG93PC9BdXRob3I+PFllYXI+MjAxNzwvWWVhcj48UmVj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</w:fldData>
        </w:fldChar>
      </w:r>
      <w:r w:rsidR="00016C9B">
        <w:rPr>
          <w:lang w:val="en-GB"/>
        </w:rPr>
        <w:instrText xml:space="preserve"> ADDIN EN.CITE.DATA </w:instrText>
      </w:r>
      <w:r w:rsidR="00016C9B">
        <w:rPr>
          <w:lang w:val="en-GB"/>
        </w:rPr>
      </w:r>
      <w:r w:rsidR="00016C9B">
        <w:rPr>
          <w:lang w:val="en-GB"/>
        </w:rPr>
        <w:fldChar w:fldCharType="end"/>
      </w:r>
      <w:r w:rsidR="00016C9B">
        <w:rPr>
          <w:lang w:val="en-GB"/>
        </w:rPr>
      </w:r>
      <w:r w:rsidR="00016C9B">
        <w:rPr>
          <w:lang w:val="en-GB"/>
        </w:rPr>
        <w:fldChar w:fldCharType="separate"/>
      </w:r>
      <w:r w:rsidR="00016C9B">
        <w:rPr>
          <w:noProof/>
          <w:lang w:val="en-GB"/>
        </w:rPr>
        <w:t>(30-32)</w:t>
      </w:r>
      <w:r w:rsidR="00016C9B">
        <w:rPr>
          <w:lang w:val="en-GB"/>
        </w:rPr>
        <w:fldChar w:fldCharType="end"/>
      </w:r>
      <w:r w:rsidRPr="00280187">
        <w:rPr>
          <w:lang w:val="en-GB"/>
        </w:rPr>
        <w:t xml:space="preserve"> Such methods are widely used </w:t>
      </w:r>
      <w:r>
        <w:rPr>
          <w:lang w:val="en-GB"/>
        </w:rPr>
        <w:t>for</w:t>
      </w:r>
      <w:r w:rsidRPr="00280187">
        <w:rPr>
          <w:lang w:val="en-GB"/>
        </w:rPr>
        <w:t xml:space="preserve"> assessing the association of cumulative knowledge scores</w:t>
      </w:r>
      <w:r>
        <w:rPr>
          <w:lang w:val="en-GB"/>
        </w:rPr>
        <w:t xml:space="preserve"> </w:t>
      </w:r>
      <w:r w:rsidR="00016C9B">
        <w:rPr>
          <w:lang w:val="en-GB"/>
        </w:rPr>
        <w:t>of knowledge questions or</w:t>
      </w:r>
      <w:r>
        <w:rPr>
          <w:lang w:val="en-GB"/>
        </w:rPr>
        <w:t xml:space="preserve"> risk factors</w:t>
      </w:r>
      <w:r w:rsidRPr="00280187">
        <w:rPr>
          <w:lang w:val="en-GB"/>
        </w:rPr>
        <w:t>.</w:t>
      </w:r>
      <w:r w:rsidR="00016C9B">
        <w:rPr>
          <w:lang w:val="en-GB"/>
        </w:rPr>
        <w:fldChar w:fldCharType="begin">
          <w:fldData xml:space="preserve">PEVuZE5vdGU+PENpdGU+PEF1dGhvcj5DaG93PC9BdXRob3I+PFllYXI+MjAxNzwvWWVhcj48UmVj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</w:fldData>
        </w:fldChar>
      </w:r>
      <w:r w:rsidR="00016C9B">
        <w:rPr>
          <w:lang w:val="en-GB"/>
        </w:rPr>
        <w:instrText xml:space="preserve"> ADDIN EN.CITE </w:instrText>
      </w:r>
      <w:r w:rsidR="00016C9B">
        <w:rPr>
          <w:lang w:val="en-GB"/>
        </w:rPr>
        <w:fldChar w:fldCharType="begin">
          <w:fldData xml:space="preserve">PEVuZE5vdGU+PENpdGU+PEF1dGhvcj5DaG93PC9BdXRob3I+PFllYXI+MjAxNzwvWWVhcj48UmVj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</w:fldData>
        </w:fldChar>
      </w:r>
      <w:r w:rsidR="00016C9B">
        <w:rPr>
          <w:lang w:val="en-GB"/>
        </w:rPr>
        <w:instrText xml:space="preserve"> ADDIN EN.CITE.DATA </w:instrText>
      </w:r>
      <w:r w:rsidR="00016C9B">
        <w:rPr>
          <w:lang w:val="en-GB"/>
        </w:rPr>
      </w:r>
      <w:r w:rsidR="00016C9B">
        <w:rPr>
          <w:lang w:val="en-GB"/>
        </w:rPr>
        <w:fldChar w:fldCharType="end"/>
      </w:r>
      <w:r w:rsidR="00016C9B">
        <w:rPr>
          <w:lang w:val="en-GB"/>
        </w:rPr>
      </w:r>
      <w:r w:rsidR="00016C9B">
        <w:rPr>
          <w:lang w:val="en-GB"/>
        </w:rPr>
        <w:fldChar w:fldCharType="separate"/>
      </w:r>
      <w:r w:rsidR="00016C9B">
        <w:rPr>
          <w:noProof/>
          <w:lang w:val="en-GB"/>
        </w:rPr>
        <w:t>(30-32)</w:t>
      </w:r>
      <w:r w:rsidR="00016C9B">
        <w:rPr>
          <w:lang w:val="en-GB"/>
        </w:rPr>
        <w:fldChar w:fldCharType="end"/>
      </w:r>
      <w:r w:rsidRPr="00280187">
        <w:rPr>
          <w:lang w:val="en-GB"/>
        </w:rPr>
        <w:t>  Following previous practices, each question in our analysis contributed equally to the overall score.</w:t>
      </w:r>
      <w:r w:rsidR="00016C9B" w:rsidRPr="00A6359E">
        <w:t xml:space="preserve"> For each individual, we created a categorical knowledge score variable (3 categories: high, medium, low health knowledge) based on tertiles of scores</w:t>
      </w:r>
      <w:r w:rsidR="00F251A1">
        <w:t xml:space="preserve">; </w:t>
      </w:r>
      <w:r w:rsidRPr="00280187">
        <w:rPr>
          <w:lang w:val="en-GB"/>
        </w:rPr>
        <w:t>each tertile contributing to a third of the population. </w:t>
      </w:r>
      <w:r>
        <w:rPr>
          <w:lang w:val="en-GB"/>
        </w:rPr>
        <w:t xml:space="preserve"> We presented the </w:t>
      </w:r>
      <w:r w:rsidRPr="00A6359E">
        <w:t>percentages of correct responses for</w:t>
      </w:r>
      <w:r>
        <w:t xml:space="preserve"> each questions capturing</w:t>
      </w:r>
      <w:r w:rsidRPr="00A6359E">
        <w:t xml:space="preserve"> health effect </w:t>
      </w:r>
      <w:r w:rsidRPr="00A6359E">
        <w:rPr>
          <w:bCs/>
        </w:rPr>
        <w:t>of smoking and health actions by country and income regions</w:t>
      </w:r>
      <w:r w:rsidR="00016C9B">
        <w:rPr>
          <w:bCs/>
        </w:rPr>
        <w:t xml:space="preserve"> (Figure 1)</w:t>
      </w:r>
      <w:r w:rsidRPr="00A6359E">
        <w:rPr>
          <w:bCs/>
        </w:rPr>
        <w:t xml:space="preserve">. </w:t>
      </w:r>
    </w:p>
    <w:p w14:paraId="085E31A4" w14:textId="6F9E3216" w:rsidR="00974AF6" w:rsidRPr="00016C9B" w:rsidRDefault="005D0023" w:rsidP="00974AF6">
      <w:pPr>
        <w:pStyle w:val="NormalWeb"/>
        <w:tabs>
          <w:tab w:val="center" w:pos="4320"/>
        </w:tabs>
        <w:spacing w:before="0" w:beforeAutospacing="0" w:after="0" w:afterAutospacing="0" w:line="480" w:lineRule="auto"/>
        <w:jc w:val="both"/>
        <w:rPr>
          <w:bCs/>
          <w:i/>
          <w:iCs/>
          <w:lang w:val="en-GB"/>
        </w:rPr>
      </w:pPr>
      <w:r>
        <w:rPr>
          <w:bCs/>
          <w:i/>
          <w:iCs/>
          <w:lang w:val="en-GB"/>
        </w:rPr>
        <w:t xml:space="preserve">2.3.3 </w:t>
      </w:r>
      <w:r w:rsidR="00974AF6" w:rsidRPr="00016C9B">
        <w:rPr>
          <w:bCs/>
          <w:i/>
          <w:iCs/>
          <w:lang w:val="en-GB"/>
        </w:rPr>
        <w:t>Stratified and sensitivity analysis</w:t>
      </w:r>
    </w:p>
    <w:p w14:paraId="675BD1DC" w14:textId="6B4EE4D9" w:rsidR="00974AF6" w:rsidRPr="00016C9B" w:rsidRDefault="004B1622" w:rsidP="00253337">
      <w:pPr>
        <w:spacing w:after="200" w:line="480" w:lineRule="auto"/>
        <w:rPr>
          <w:bCs/>
          <w:lang w:val="en-GB"/>
        </w:rPr>
      </w:pPr>
      <w:r w:rsidRPr="00016C9B">
        <w:rPr>
          <w:bCs/>
          <w:lang w:val="en-GB"/>
        </w:rPr>
        <w:t>Previous evidence showed tha</w:t>
      </w:r>
      <w:r w:rsidR="00942824" w:rsidRPr="00016C9B">
        <w:rPr>
          <w:bCs/>
          <w:lang w:val="en-GB"/>
        </w:rPr>
        <w:t xml:space="preserve">t </w:t>
      </w:r>
      <w:r w:rsidR="00C803AA" w:rsidRPr="00016C9B">
        <w:rPr>
          <w:bCs/>
          <w:lang w:val="en-GB"/>
        </w:rPr>
        <w:t xml:space="preserve">higher </w:t>
      </w:r>
      <w:r w:rsidR="00942824" w:rsidRPr="00016C9B">
        <w:rPr>
          <w:bCs/>
          <w:lang w:val="en-GB"/>
        </w:rPr>
        <w:t>knowledge o</w:t>
      </w:r>
      <w:r w:rsidR="000E65FB">
        <w:rPr>
          <w:bCs/>
          <w:lang w:val="en-GB"/>
        </w:rPr>
        <w:t>f</w:t>
      </w:r>
      <w:r w:rsidR="00942824" w:rsidRPr="00016C9B">
        <w:rPr>
          <w:bCs/>
          <w:lang w:val="en-GB"/>
        </w:rPr>
        <w:t xml:space="preserve"> cardiovascular </w:t>
      </w:r>
      <w:r w:rsidR="00C803AA" w:rsidRPr="00016C9B">
        <w:rPr>
          <w:bCs/>
          <w:lang w:val="en-GB"/>
        </w:rPr>
        <w:t>risk factors</w:t>
      </w:r>
      <w:r w:rsidR="00942824" w:rsidRPr="00016C9B">
        <w:rPr>
          <w:bCs/>
          <w:lang w:val="en-GB"/>
        </w:rPr>
        <w:t xml:space="preserve"> </w:t>
      </w:r>
      <w:r w:rsidR="00016C9B" w:rsidRPr="00016C9B">
        <w:rPr>
          <w:bCs/>
          <w:lang w:val="en-GB"/>
        </w:rPr>
        <w:t xml:space="preserve">is associated with </w:t>
      </w:r>
      <w:r w:rsidR="00942824" w:rsidRPr="00016C9B">
        <w:rPr>
          <w:bCs/>
          <w:lang w:val="en-GB"/>
        </w:rPr>
        <w:t xml:space="preserve">education and socio-economic background </w:t>
      </w:r>
      <w:r w:rsidR="00016C9B" w:rsidRPr="00016C9B">
        <w:rPr>
          <w:bCs/>
          <w:lang w:val="en-GB"/>
        </w:rPr>
        <w:fldChar w:fldCharType="begin"/>
      </w:r>
      <w:r w:rsidR="00016C9B" w:rsidRPr="00016C9B">
        <w:rPr>
          <w:bCs/>
          <w:lang w:val="en-GB"/>
        </w:rPr>
        <w:instrText xml:space="preserve"> ADDIN EN.CITE &lt;EndNote&gt;&lt;Cite&gt;&lt;Author&gt;Tsuji&lt;/Author&gt;&lt;Year&gt;2018&lt;/Year&gt;&lt;RecNum&gt;26316&lt;/RecNum&gt;&lt;DisplayText&gt;(33, 34)&lt;/DisplayText&gt;&lt;record&gt;&lt;rec-number&gt;26316&lt;/rec-number&gt;&lt;foreign-keys&gt;&lt;key app="EN" db-id="0srpdf2w6t55p2epz0sxaft20vaesfdta25s" timestamp="1720439900"&gt;26316&lt;/key&gt;&lt;/foreign-keys&gt;&lt;ref-type name="Journal Article"&gt;17&lt;/ref-type&gt;&lt;contributors&gt;&lt;authors&gt;&lt;author&gt;Tsuji, Masayoshi&lt;/author&gt;&lt;author&gt;Arima, Hisatomi&lt;/author&gt;&lt;author&gt;Ohkubo, Takayoshi&lt;/author&gt;&lt;author&gt;Nakamura, Koshi&lt;/author&gt;&lt;author&gt;Takezaki, Toshiro&lt;/author&gt;&lt;author&gt;Sakata, Kiyomi&lt;/author&gt;&lt;author&gt;Okuda, Nagako&lt;/author&gt;&lt;author&gt;Nishi, Nobuo&lt;/author&gt;&lt;author&gt;Kadota, Aya&lt;/author&gt;&lt;author&gt;Okamura, Tomonori %J Journal of epidemiology&lt;/author&gt;&lt;/authors&gt;&lt;/contributors&gt;&lt;titles&gt;&lt;title&gt;Socioeconomic status and knowledge of cardiovascular risk factors: NIPPON DATA2010&lt;/title&gt;&lt;/titles&gt;&lt;pages&gt;S46-S52&lt;/pages&gt;&lt;volume&gt;28&lt;/volume&gt;&lt;number&gt;Supplement_III&lt;/number&gt;&lt;dates&gt;&lt;year&gt;2018&lt;/year&gt;&lt;/dates&gt;&lt;isbn&gt;0917-5040&lt;/isbn&gt;&lt;urls&gt;&lt;/urls&gt;&lt;/record&gt;&lt;/Cite&gt;&lt;Cite&gt;&lt;Author&gt;Zhang&lt;/Author&gt;&lt;Year&gt;2018&lt;/Year&gt;&lt;RecNum&gt;26317&lt;/RecNum&gt;&lt;record&gt;&lt;rec-number&gt;26317&lt;/rec-number&gt;&lt;foreign-keys&gt;&lt;key app="EN" db-id="0srpdf2w6t55p2epz0sxaft20vaesfdta25s" timestamp="1720439968"&gt;26317&lt;/key&gt;&lt;/foreign-keys&gt;&lt;ref-type name="Journal Article"&gt;17&lt;/ref-type&gt;&lt;contributors&gt;&lt;authors&gt;&lt;author&gt;Zhang, Wenjie&lt;/author&gt;&lt;author&gt;Meng, Hongdao&lt;/author&gt;&lt;author&gt;Yang, Shujuan&lt;/author&gt;&lt;author&gt;Luo, Honglin&lt;/author&gt;&lt;author&gt;Liu, Danping %J International journal of environmental research&lt;/author&gt;&lt;author&gt;public health&lt;/author&gt;&lt;/authors&gt;&lt;/contributors&gt;&lt;titles&gt;&lt;title&gt;Changes in hypertension-related knowledge and behavior and their associations with socioeconomic status among recently urbanized residents in China: 2013–2016&lt;/title&gt;&lt;/titles&gt;&lt;pages&gt;1701&lt;/pages&gt;&lt;volume&gt;15&lt;/volume&gt;&lt;number&gt;8&lt;/number&gt;&lt;dates&gt;&lt;year&gt;2018&lt;/year&gt;&lt;/dates&gt;&lt;isbn&gt;1660-4601&lt;/isbn&gt;&lt;urls&gt;&lt;/urls&gt;&lt;/record&gt;&lt;/Cite&gt;&lt;/EndNote&gt;</w:instrText>
      </w:r>
      <w:r w:rsidR="00016C9B" w:rsidRPr="00016C9B">
        <w:rPr>
          <w:bCs/>
          <w:lang w:val="en-GB"/>
        </w:rPr>
        <w:fldChar w:fldCharType="separate"/>
      </w:r>
      <w:r w:rsidR="00016C9B" w:rsidRPr="00016C9B">
        <w:rPr>
          <w:bCs/>
          <w:noProof/>
          <w:lang w:val="en-GB"/>
        </w:rPr>
        <w:t>(33, 34)</w:t>
      </w:r>
      <w:r w:rsidR="00016C9B" w:rsidRPr="00016C9B">
        <w:rPr>
          <w:bCs/>
          <w:lang w:val="en-GB"/>
        </w:rPr>
        <w:fldChar w:fldCharType="end"/>
      </w:r>
      <w:r w:rsidR="00016C9B" w:rsidRPr="00016C9B">
        <w:rPr>
          <w:bCs/>
          <w:lang w:val="en-GB"/>
        </w:rPr>
        <w:t xml:space="preserve"> </w:t>
      </w:r>
      <w:r w:rsidR="000E65FB">
        <w:rPr>
          <w:bCs/>
          <w:lang w:val="en-GB"/>
        </w:rPr>
        <w:t>so</w:t>
      </w:r>
      <w:r w:rsidR="00942824" w:rsidRPr="00016C9B">
        <w:rPr>
          <w:bCs/>
          <w:lang w:val="en-GB"/>
        </w:rPr>
        <w:t xml:space="preserve"> we stratified </w:t>
      </w:r>
      <w:r w:rsidR="000E65FB">
        <w:rPr>
          <w:bCs/>
          <w:lang w:val="en-GB"/>
        </w:rPr>
        <w:t xml:space="preserve">each </w:t>
      </w:r>
      <w:r w:rsidR="00942824" w:rsidRPr="00016C9B">
        <w:rPr>
          <w:bCs/>
          <w:lang w:val="en-GB"/>
        </w:rPr>
        <w:t>sample by education and household wealth.</w:t>
      </w:r>
      <w:r w:rsidR="00016C9B" w:rsidRPr="00016C9B">
        <w:rPr>
          <w:bCs/>
          <w:lang w:val="en-GB"/>
        </w:rPr>
        <w:t xml:space="preserve"> Further, </w:t>
      </w:r>
      <w:r w:rsidR="000E65FB">
        <w:rPr>
          <w:bCs/>
          <w:lang w:val="en-GB"/>
        </w:rPr>
        <w:t>following previous practices</w:t>
      </w:r>
      <w:r w:rsidR="000E65FB" w:rsidRPr="00016C9B">
        <w:rPr>
          <w:bCs/>
          <w:lang w:val="en-GB"/>
        </w:rPr>
        <w:t xml:space="preserve"> </w:t>
      </w:r>
      <w:r w:rsidR="00016C9B" w:rsidRPr="00016C9B">
        <w:rPr>
          <w:bCs/>
          <w:lang w:val="en-GB"/>
        </w:rPr>
        <w:t>we conducted</w:t>
      </w:r>
      <w:r w:rsidR="00016C9B">
        <w:rPr>
          <w:bCs/>
          <w:lang w:val="en-GB"/>
        </w:rPr>
        <w:t xml:space="preserve"> two sets of sensitivity analysis using regression weighted knowledge scores to confirm the robustness of main findings.</w:t>
      </w:r>
      <w:r w:rsidR="00016C9B" w:rsidRPr="00016C9B">
        <w:rPr>
          <w:bCs/>
          <w:noProof/>
          <w:lang w:val="en-GB"/>
        </w:rPr>
        <w:t xml:space="preserve"> </w:t>
      </w:r>
      <w:r w:rsidR="00016C9B">
        <w:rPr>
          <w:bCs/>
          <w:noProof/>
          <w:lang w:val="en-GB"/>
        </w:rPr>
        <w:t>(33, 34)</w:t>
      </w:r>
      <w:r w:rsidR="00016C9B">
        <w:rPr>
          <w:bCs/>
          <w:lang w:val="en-GB"/>
        </w:rPr>
        <w:t xml:space="preserve"> A</w:t>
      </w:r>
      <w:r>
        <w:rPr>
          <w:bCs/>
          <w:lang w:val="en-GB"/>
        </w:rPr>
        <w:t xml:space="preserve">ll analysis were conducted from </w:t>
      </w:r>
      <w:r w:rsidRPr="00A6359E">
        <w:rPr>
          <w:bCs/>
          <w:u w:val="single"/>
        </w:rPr>
        <w:t>March 2023 to January 2024</w:t>
      </w:r>
      <w:r w:rsidRPr="00A6359E">
        <w:rPr>
          <w:bCs/>
        </w:rPr>
        <w:t xml:space="preserve"> using the PURE EPOCH datasets in SAS 9.4 </w:t>
      </w:r>
      <w:r w:rsidRPr="00A6359E">
        <w:t>and visualization was done in Python version 3.9.5 (Delaware, USA).</w:t>
      </w:r>
      <w:r>
        <w:t xml:space="preserve"> All statistical tests were 2-tailed, and </w:t>
      </w:r>
      <w:r w:rsidR="00974AF6" w:rsidRPr="00A6359E">
        <w:t>P</w:t>
      </w:r>
      <w:r>
        <w:t>&lt;</w:t>
      </w:r>
      <w:r w:rsidR="00974AF6" w:rsidRPr="00A6359E">
        <w:t xml:space="preserve"> 0.05 </w:t>
      </w:r>
      <w:r>
        <w:t>was</w:t>
      </w:r>
      <w:r w:rsidR="00974AF6" w:rsidRPr="00A6359E">
        <w:t xml:space="preserve"> </w:t>
      </w:r>
      <w:r w:rsidR="007B3DFF" w:rsidRPr="00A6359E">
        <w:t>considered statistically</w:t>
      </w:r>
      <w:r w:rsidR="00974AF6" w:rsidRPr="00A6359E">
        <w:t xml:space="preserve"> significan</w:t>
      </w:r>
      <w:r>
        <w:t>t</w:t>
      </w:r>
      <w:r w:rsidR="00974AF6" w:rsidRPr="00A6359E">
        <w:t xml:space="preserve">. </w:t>
      </w:r>
    </w:p>
    <w:p w14:paraId="610D07DA" w14:textId="0F490951" w:rsidR="00F120A9" w:rsidRPr="00E96396" w:rsidRDefault="005D0023" w:rsidP="00915CEC">
      <w:pPr>
        <w:spacing w:after="200" w:line="276" w:lineRule="auto"/>
        <w:rPr>
          <w:b/>
          <w:color w:val="595959" w:themeColor="text1" w:themeTint="A6"/>
          <w:lang w:val="en-GB"/>
        </w:rPr>
      </w:pPr>
      <w:r>
        <w:rPr>
          <w:b/>
          <w:color w:val="595959" w:themeColor="text1" w:themeTint="A6"/>
          <w:lang w:val="en-GB"/>
        </w:rPr>
        <w:t xml:space="preserve">3 </w:t>
      </w:r>
      <w:r w:rsidR="007A3C21" w:rsidRPr="00E96396">
        <w:rPr>
          <w:b/>
          <w:color w:val="595959" w:themeColor="text1" w:themeTint="A6"/>
          <w:lang w:val="en-GB"/>
        </w:rPr>
        <w:t>RESULTS</w:t>
      </w:r>
    </w:p>
    <w:p w14:paraId="57E05CFC" w14:textId="30715D80" w:rsidR="00367C17" w:rsidRPr="00253337" w:rsidRDefault="005D0023" w:rsidP="00915CEC">
      <w:pPr>
        <w:spacing w:after="200" w:line="276" w:lineRule="auto"/>
        <w:rPr>
          <w:bCs/>
          <w:i/>
          <w:iCs/>
          <w:lang w:val="en-GB"/>
        </w:rPr>
      </w:pPr>
      <w:r>
        <w:rPr>
          <w:bCs/>
          <w:i/>
          <w:iCs/>
          <w:lang w:val="en-GB"/>
        </w:rPr>
        <w:t xml:space="preserve">3.1 </w:t>
      </w:r>
      <w:r w:rsidR="00F120A9" w:rsidRPr="00253337">
        <w:rPr>
          <w:bCs/>
          <w:i/>
          <w:iCs/>
          <w:lang w:val="en-GB"/>
        </w:rPr>
        <w:t xml:space="preserve">Descriptive characteristics </w:t>
      </w:r>
    </w:p>
    <w:p w14:paraId="2D04AE8C" w14:textId="38D97A9C" w:rsidR="00C803AA" w:rsidRDefault="007B48F3" w:rsidP="00C803AA">
      <w:pPr>
        <w:pStyle w:val="BodyText"/>
        <w:rPr>
          <w:bCs/>
        </w:rPr>
      </w:pPr>
      <w:r w:rsidRPr="00A6359E">
        <w:rPr>
          <w:bCs/>
        </w:rPr>
        <w:lastRenderedPageBreak/>
        <w:t xml:space="preserve">Of the </w:t>
      </w:r>
      <w:r w:rsidR="00BF15BE" w:rsidRPr="00A6359E">
        <w:rPr>
          <w:bCs/>
        </w:rPr>
        <w:t>12,962</w:t>
      </w:r>
      <w:r w:rsidRPr="00A6359E">
        <w:rPr>
          <w:bCs/>
        </w:rPr>
        <w:t xml:space="preserve"> </w:t>
      </w:r>
      <w:r w:rsidR="00225FD8" w:rsidRPr="00A6359E">
        <w:rPr>
          <w:bCs/>
        </w:rPr>
        <w:t xml:space="preserve">individuals </w:t>
      </w:r>
      <w:r w:rsidRPr="00A6359E">
        <w:rPr>
          <w:bCs/>
        </w:rPr>
        <w:t>included in the analysis, nearly half were female, 42.9% had no or primary education, and 53.3 % were residing in low or lower middle-income country</w:t>
      </w:r>
      <w:r w:rsidR="00071050" w:rsidRPr="00A6359E">
        <w:rPr>
          <w:bCs/>
        </w:rPr>
        <w:t xml:space="preserve"> (eSupple Figure 1)</w:t>
      </w:r>
      <w:r w:rsidRPr="00A6359E">
        <w:rPr>
          <w:bCs/>
        </w:rPr>
        <w:t xml:space="preserve">. </w:t>
      </w:r>
      <w:r w:rsidR="00A640F5">
        <w:rPr>
          <w:bCs/>
        </w:rPr>
        <w:t xml:space="preserve">Overall, </w:t>
      </w:r>
      <w:r w:rsidR="00FC7CCF" w:rsidRPr="00A6359E">
        <w:rPr>
          <w:bCs/>
        </w:rPr>
        <w:t>most</w:t>
      </w:r>
      <w:r w:rsidR="00C4142C" w:rsidRPr="00A6359E">
        <w:rPr>
          <w:bCs/>
        </w:rPr>
        <w:t xml:space="preserve"> participant</w:t>
      </w:r>
      <w:r w:rsidR="001D3042" w:rsidRPr="00A6359E">
        <w:rPr>
          <w:bCs/>
        </w:rPr>
        <w:t>s had knowledge of three health effects of smoking, namely</w:t>
      </w:r>
      <w:r w:rsidR="00C4142C" w:rsidRPr="00A6359E">
        <w:rPr>
          <w:bCs/>
        </w:rPr>
        <w:t xml:space="preserve">: </w:t>
      </w:r>
      <w:r w:rsidR="0022239F" w:rsidRPr="00A6359E">
        <w:rPr>
          <w:bCs/>
        </w:rPr>
        <w:t>chronic lung disease</w:t>
      </w:r>
      <w:r w:rsidR="002E0BA4" w:rsidRPr="00A6359E">
        <w:rPr>
          <w:bCs/>
        </w:rPr>
        <w:t xml:space="preserve"> (</w:t>
      </w:r>
      <w:r w:rsidR="005A5325" w:rsidRPr="00A6359E">
        <w:rPr>
          <w:bCs/>
        </w:rPr>
        <w:t>95.1%</w:t>
      </w:r>
      <w:r w:rsidR="003D0521" w:rsidRPr="00A6359E">
        <w:rPr>
          <w:bCs/>
        </w:rPr>
        <w:t>)</w:t>
      </w:r>
      <w:r w:rsidR="005D2018" w:rsidRPr="00A6359E">
        <w:rPr>
          <w:bCs/>
        </w:rPr>
        <w:t xml:space="preserve">, </w:t>
      </w:r>
      <w:r w:rsidR="0022239F" w:rsidRPr="00A6359E">
        <w:rPr>
          <w:bCs/>
        </w:rPr>
        <w:t xml:space="preserve">lung </w:t>
      </w:r>
      <w:r w:rsidR="00535D61" w:rsidRPr="00A6359E">
        <w:rPr>
          <w:bCs/>
        </w:rPr>
        <w:t>cancer</w:t>
      </w:r>
      <w:r w:rsidR="003D0521" w:rsidRPr="00A6359E">
        <w:rPr>
          <w:bCs/>
        </w:rPr>
        <w:t xml:space="preserve"> (93.7%)</w:t>
      </w:r>
      <w:r w:rsidR="0022239F" w:rsidRPr="00A6359E">
        <w:rPr>
          <w:bCs/>
        </w:rPr>
        <w:t>, and mouth and throat cancer</w:t>
      </w:r>
      <w:r w:rsidR="003D0521" w:rsidRPr="00A6359E">
        <w:rPr>
          <w:bCs/>
        </w:rPr>
        <w:t xml:space="preserve"> (88.2%)</w:t>
      </w:r>
      <w:r w:rsidR="00535D61" w:rsidRPr="00A6359E">
        <w:rPr>
          <w:bCs/>
        </w:rPr>
        <w:t xml:space="preserve">. </w:t>
      </w:r>
      <w:r w:rsidR="00E00D95" w:rsidRPr="00A6359E">
        <w:rPr>
          <w:bCs/>
        </w:rPr>
        <w:t xml:space="preserve">There is a wide difference </w:t>
      </w:r>
      <w:r w:rsidR="001208F8" w:rsidRPr="00A6359E">
        <w:rPr>
          <w:bCs/>
        </w:rPr>
        <w:t>in</w:t>
      </w:r>
      <w:r w:rsidR="00DF7629" w:rsidRPr="00A6359E">
        <w:rPr>
          <w:bCs/>
        </w:rPr>
        <w:t xml:space="preserve"> knowledge </w:t>
      </w:r>
      <w:r w:rsidR="00A640F5">
        <w:rPr>
          <w:bCs/>
        </w:rPr>
        <w:t xml:space="preserve">among </w:t>
      </w:r>
      <w:r w:rsidR="00E00D95" w:rsidRPr="00A6359E">
        <w:rPr>
          <w:bCs/>
        </w:rPr>
        <w:t>income regions. Only</w:t>
      </w:r>
      <w:r w:rsidR="00535D61" w:rsidRPr="00A6359E">
        <w:rPr>
          <w:bCs/>
        </w:rPr>
        <w:t xml:space="preserve"> 80.3% of </w:t>
      </w:r>
      <w:r w:rsidR="000524C6">
        <w:rPr>
          <w:bCs/>
        </w:rPr>
        <w:t xml:space="preserve">those in </w:t>
      </w:r>
      <w:r w:rsidR="001208F8" w:rsidRPr="00A6359E">
        <w:rPr>
          <w:bCs/>
        </w:rPr>
        <w:t>low-income countries (</w:t>
      </w:r>
      <w:r w:rsidR="00E00D95" w:rsidRPr="00A6359E">
        <w:rPr>
          <w:bCs/>
        </w:rPr>
        <w:t>LIC</w:t>
      </w:r>
      <w:r w:rsidR="001208F8" w:rsidRPr="00A6359E">
        <w:rPr>
          <w:bCs/>
        </w:rPr>
        <w:t>)</w:t>
      </w:r>
      <w:r w:rsidR="00E00D95" w:rsidRPr="00A6359E">
        <w:rPr>
          <w:bCs/>
        </w:rPr>
        <w:t xml:space="preserve"> </w:t>
      </w:r>
      <w:r w:rsidR="000524C6">
        <w:rPr>
          <w:bCs/>
        </w:rPr>
        <w:t xml:space="preserve">gave correct answers </w:t>
      </w:r>
      <w:r w:rsidR="0008247C">
        <w:rPr>
          <w:bCs/>
        </w:rPr>
        <w:t xml:space="preserve">about the effects of smoking against </w:t>
      </w:r>
      <w:r w:rsidR="00E00D95" w:rsidRPr="00A6359E">
        <w:rPr>
          <w:bCs/>
        </w:rPr>
        <w:t xml:space="preserve">98.1% in </w:t>
      </w:r>
      <w:r w:rsidR="001208F8" w:rsidRPr="00A6359E">
        <w:rPr>
          <w:bCs/>
        </w:rPr>
        <w:t>high income countries (</w:t>
      </w:r>
      <w:r w:rsidR="00E00D95" w:rsidRPr="00A6359E">
        <w:rPr>
          <w:bCs/>
        </w:rPr>
        <w:t>HIC</w:t>
      </w:r>
      <w:r w:rsidR="001208F8" w:rsidRPr="00A6359E">
        <w:rPr>
          <w:bCs/>
        </w:rPr>
        <w:t>)</w:t>
      </w:r>
      <w:r w:rsidR="00E00D95" w:rsidRPr="00A6359E">
        <w:rPr>
          <w:bCs/>
        </w:rPr>
        <w:t xml:space="preserve">. </w:t>
      </w:r>
      <w:r w:rsidR="000949EE" w:rsidRPr="00A6359E">
        <w:rPr>
          <w:bCs/>
        </w:rPr>
        <w:t xml:space="preserve"> </w:t>
      </w:r>
      <w:r w:rsidR="0008247C">
        <w:rPr>
          <w:bCs/>
        </w:rPr>
        <w:t>D</w:t>
      </w:r>
      <w:r w:rsidR="001208F8" w:rsidRPr="00A6359E">
        <w:rPr>
          <w:bCs/>
        </w:rPr>
        <w:t xml:space="preserve">ifferences were </w:t>
      </w:r>
      <w:r w:rsidR="0008247C">
        <w:rPr>
          <w:bCs/>
        </w:rPr>
        <w:t xml:space="preserve">even </w:t>
      </w:r>
      <w:r w:rsidR="001208F8" w:rsidRPr="00A6359E">
        <w:rPr>
          <w:bCs/>
        </w:rPr>
        <w:t>wider for</w:t>
      </w:r>
      <w:r w:rsidR="00745478" w:rsidRPr="00A6359E">
        <w:rPr>
          <w:bCs/>
        </w:rPr>
        <w:t xml:space="preserve"> </w:t>
      </w:r>
      <w:r w:rsidR="000C148F">
        <w:rPr>
          <w:bCs/>
        </w:rPr>
        <w:t xml:space="preserve">specific questions on </w:t>
      </w:r>
      <w:r w:rsidR="00745478" w:rsidRPr="00A6359E">
        <w:rPr>
          <w:bCs/>
        </w:rPr>
        <w:t>lung cancer</w:t>
      </w:r>
      <w:r w:rsidR="001208F8" w:rsidRPr="00A6359E">
        <w:rPr>
          <w:bCs/>
        </w:rPr>
        <w:t xml:space="preserve"> (79.9% vs 98.4%) </w:t>
      </w:r>
      <w:r w:rsidR="00745478" w:rsidRPr="00A6359E">
        <w:rPr>
          <w:bCs/>
        </w:rPr>
        <w:t xml:space="preserve">and mouth-throat cancer </w:t>
      </w:r>
      <w:r w:rsidR="001208F8" w:rsidRPr="00A6359E">
        <w:rPr>
          <w:bCs/>
        </w:rPr>
        <w:t>(75% vs 98.5%) between LIC and HIC</w:t>
      </w:r>
      <w:r w:rsidR="00AF3EF7" w:rsidRPr="00A6359E">
        <w:rPr>
          <w:bCs/>
        </w:rPr>
        <w:t xml:space="preserve"> (Figure 1, Supple Figure 2)</w:t>
      </w:r>
      <w:r w:rsidR="00745478" w:rsidRPr="00A6359E">
        <w:rPr>
          <w:bCs/>
        </w:rPr>
        <w:t>.</w:t>
      </w:r>
      <w:r w:rsidR="00C803AA" w:rsidRPr="00C803AA">
        <w:rPr>
          <w:bCs/>
        </w:rPr>
        <w:t xml:space="preserve"> </w:t>
      </w:r>
    </w:p>
    <w:p w14:paraId="13BD7374" w14:textId="2E2982FD" w:rsidR="009C200C" w:rsidRPr="00A6359E" w:rsidRDefault="000C148F" w:rsidP="00253337">
      <w:pPr>
        <w:pStyle w:val="BodyText"/>
      </w:pPr>
      <w:r>
        <w:rPr>
          <w:bCs/>
        </w:rPr>
        <w:t xml:space="preserve">On </w:t>
      </w:r>
      <w:r w:rsidR="00C803AA" w:rsidRPr="00A6359E">
        <w:rPr>
          <w:bCs/>
        </w:rPr>
        <w:t xml:space="preserve">knowledge of health actions to prevent CVD, </w:t>
      </w:r>
      <w:r>
        <w:rPr>
          <w:bCs/>
        </w:rPr>
        <w:t xml:space="preserve">the </w:t>
      </w:r>
      <w:r w:rsidR="00C803AA" w:rsidRPr="00A6359E">
        <w:rPr>
          <w:bCs/>
        </w:rPr>
        <w:t xml:space="preserve">top three responses were quitting smoking (95.3%), eating more green vegetables (92.0%), and eating more fruit (90%). </w:t>
      </w:r>
      <w:r w:rsidR="00846EBD">
        <w:rPr>
          <w:bCs/>
        </w:rPr>
        <w:t>Again,</w:t>
      </w:r>
      <w:r>
        <w:rPr>
          <w:bCs/>
        </w:rPr>
        <w:t xml:space="preserve"> this differed widely by </w:t>
      </w:r>
      <w:r w:rsidR="00C803AA" w:rsidRPr="00A6359E">
        <w:rPr>
          <w:bCs/>
        </w:rPr>
        <w:t xml:space="preserve">income region. For example, </w:t>
      </w:r>
      <w:r>
        <w:rPr>
          <w:bCs/>
        </w:rPr>
        <w:t xml:space="preserve">in LIC </w:t>
      </w:r>
      <w:r w:rsidR="00C803AA" w:rsidRPr="00A6359E">
        <w:rPr>
          <w:bCs/>
        </w:rPr>
        <w:t xml:space="preserve">only 69.4% </w:t>
      </w:r>
      <w:r>
        <w:rPr>
          <w:bCs/>
        </w:rPr>
        <w:t xml:space="preserve">gave correct </w:t>
      </w:r>
      <w:r w:rsidR="00C803AA" w:rsidRPr="00A6359E">
        <w:rPr>
          <w:bCs/>
        </w:rPr>
        <w:t xml:space="preserve">responses on knowledge of smoking cessation to prevent CVD compared to 95.5% in HIC.  </w:t>
      </w:r>
      <w:r w:rsidR="00A23F4B">
        <w:rPr>
          <w:bCs/>
        </w:rPr>
        <w:t xml:space="preserve">Again, </w:t>
      </w:r>
      <w:r w:rsidR="00C803AA" w:rsidRPr="00A6359E">
        <w:rPr>
          <w:bCs/>
        </w:rPr>
        <w:t xml:space="preserve">differences were wider for </w:t>
      </w:r>
      <w:r w:rsidR="00A23F4B">
        <w:rPr>
          <w:bCs/>
        </w:rPr>
        <w:t xml:space="preserve">some specific </w:t>
      </w:r>
      <w:r w:rsidR="00846EBD">
        <w:rPr>
          <w:bCs/>
        </w:rPr>
        <w:t>questions,</w:t>
      </w:r>
      <w:r w:rsidR="00A23F4B">
        <w:rPr>
          <w:bCs/>
        </w:rPr>
        <w:t xml:space="preserve"> </w:t>
      </w:r>
      <w:r w:rsidR="00C803AA" w:rsidRPr="00A6359E">
        <w:rPr>
          <w:bCs/>
        </w:rPr>
        <w:t>eating more green vegetables (72.5% vs 93.5%) and eating more fruit (68.8% vs 90.2%) (Figure 1, Supple Figure 2).</w:t>
      </w:r>
    </w:p>
    <w:p w14:paraId="0E0048CE" w14:textId="1F1DA294" w:rsidR="00974AF6" w:rsidRPr="00253337" w:rsidRDefault="005D0023" w:rsidP="00E96396">
      <w:pPr>
        <w:spacing w:before="240" w:line="480" w:lineRule="auto"/>
        <w:rPr>
          <w:bCs/>
          <w:i/>
          <w:iCs/>
          <w:lang w:val="en-GB"/>
        </w:rPr>
      </w:pPr>
      <w:r>
        <w:rPr>
          <w:bCs/>
          <w:i/>
          <w:iCs/>
          <w:lang w:val="en-GB"/>
        </w:rPr>
        <w:t xml:space="preserve">3.2 </w:t>
      </w:r>
      <w:r w:rsidR="00974AF6" w:rsidRPr="00253337">
        <w:rPr>
          <w:bCs/>
          <w:i/>
          <w:iCs/>
          <w:lang w:val="en-GB"/>
        </w:rPr>
        <w:t>Regression analysis</w:t>
      </w:r>
    </w:p>
    <w:p w14:paraId="392B2808" w14:textId="642A49E5" w:rsidR="00A024F0" w:rsidRPr="004D52A6" w:rsidRDefault="009A4CD2" w:rsidP="00253337">
      <w:pPr>
        <w:pStyle w:val="BodyText"/>
      </w:pPr>
      <w:r>
        <w:t>As described above</w:t>
      </w:r>
      <w:ins w:id="38" w:author="Shiva Mishra (South Western Sydney LHD)" w:date="2025-02-25T17:26:00Z" w16du:dateUtc="2025-02-25T06:26:00Z">
        <w:r w:rsidR="00290BFF">
          <w:t xml:space="preserve">, Figure 2 shows the </w:t>
        </w:r>
      </w:ins>
      <w:r w:rsidR="00CF625B">
        <w:t>association</w:t>
      </w:r>
      <w:r w:rsidR="00C803AA">
        <w:t xml:space="preserve"> of two sets of health knowledge question</w:t>
      </w:r>
      <w:r w:rsidR="00237197">
        <w:t xml:space="preserve">s </w:t>
      </w:r>
      <w:r w:rsidR="00C803AA">
        <w:t>and two health behaviours (smoking cessation and taking anti-hypertensive medication)</w:t>
      </w:r>
      <w:r>
        <w:t xml:space="preserve"> in appropriate sub-samples</w:t>
      </w:r>
      <w:r w:rsidR="00C803AA">
        <w:t xml:space="preserve">. </w:t>
      </w:r>
      <w:r w:rsidR="00742D7A">
        <w:t xml:space="preserve">Using </w:t>
      </w:r>
      <w:r>
        <w:t xml:space="preserve">the </w:t>
      </w:r>
      <w:r w:rsidR="00742D7A">
        <w:t>first set of questions,</w:t>
      </w:r>
      <w:r w:rsidR="00237ED4">
        <w:t xml:space="preserve"> we </w:t>
      </w:r>
      <w:r w:rsidR="00614DCC">
        <w:t xml:space="preserve">found that </w:t>
      </w:r>
      <w:r w:rsidR="006537AC" w:rsidRPr="00A6359E">
        <w:t xml:space="preserve">knowledge of </w:t>
      </w:r>
      <w:r>
        <w:t xml:space="preserve">the </w:t>
      </w:r>
      <w:r w:rsidR="006537AC" w:rsidRPr="00A6359E">
        <w:t xml:space="preserve">health effect of tobacco smoking on heart disease aOR </w:t>
      </w:r>
      <w:r w:rsidR="006537AC" w:rsidRPr="00A6359E">
        <w:rPr>
          <w:color w:val="000000"/>
        </w:rPr>
        <w:t>1.70 (95% CI: 1.19, 2.43)</w:t>
      </w:r>
      <w:r w:rsidR="006537AC" w:rsidRPr="00A6359E">
        <w:t xml:space="preserve">, stroke </w:t>
      </w:r>
      <w:r w:rsidR="006537AC" w:rsidRPr="00A6359E">
        <w:rPr>
          <w:color w:val="000000"/>
        </w:rPr>
        <w:t>1.41 (1.08,1.86)</w:t>
      </w:r>
      <w:r w:rsidR="006537AC" w:rsidRPr="00A6359E">
        <w:t xml:space="preserve">, </w:t>
      </w:r>
      <w:r w:rsidR="002A7684" w:rsidRPr="00A6359E">
        <w:t xml:space="preserve">heart disease in non-smokers </w:t>
      </w:r>
      <w:r w:rsidR="002A7684">
        <w:t xml:space="preserve">exposed to others smoking </w:t>
      </w:r>
      <w:r w:rsidR="006537AC" w:rsidRPr="004D52A6">
        <w:t xml:space="preserve">aOR </w:t>
      </w:r>
      <w:r w:rsidR="006537AC" w:rsidRPr="004D52A6">
        <w:rPr>
          <w:color w:val="000000"/>
        </w:rPr>
        <w:t>1.40 (1.06,1.86)</w:t>
      </w:r>
      <w:r w:rsidR="006537AC" w:rsidRPr="004D52A6">
        <w:t xml:space="preserve"> were significantly and positively associated with smoking cessation</w:t>
      </w:r>
      <w:r w:rsidR="00FF737C" w:rsidRPr="004D52A6">
        <w:t xml:space="preserve"> among </w:t>
      </w:r>
      <w:r w:rsidR="00A66820" w:rsidRPr="004D52A6">
        <w:t>current</w:t>
      </w:r>
      <w:r w:rsidR="004B59B7" w:rsidRPr="004D52A6">
        <w:t xml:space="preserve"> and </w:t>
      </w:r>
      <w:r w:rsidR="00A66820" w:rsidRPr="004D52A6">
        <w:t>former</w:t>
      </w:r>
      <w:r w:rsidR="004B59B7" w:rsidRPr="004D52A6">
        <w:t xml:space="preserve"> smokers</w:t>
      </w:r>
      <w:r w:rsidR="006537AC" w:rsidRPr="004D52A6">
        <w:t xml:space="preserve">. </w:t>
      </w:r>
    </w:p>
    <w:p w14:paraId="52671770" w14:textId="6FA6C432" w:rsidR="007830B4" w:rsidRPr="00A6359E" w:rsidRDefault="00614DCC" w:rsidP="00253337">
      <w:pPr>
        <w:pStyle w:val="BodyText"/>
      </w:pPr>
      <w:r w:rsidRPr="004D52A6">
        <w:lastRenderedPageBreak/>
        <w:t>Second</w:t>
      </w:r>
      <w:r w:rsidR="006537AC" w:rsidRPr="004D52A6">
        <w:t xml:space="preserve">, </w:t>
      </w:r>
      <w:r w:rsidR="009551DB" w:rsidRPr="004D52A6">
        <w:t xml:space="preserve">the </w:t>
      </w:r>
      <w:r w:rsidR="006537AC" w:rsidRPr="004D52A6">
        <w:t>knowledge of health actions</w:t>
      </w:r>
      <w:r w:rsidR="00960098">
        <w:t xml:space="preserve"> questions</w:t>
      </w:r>
      <w:r w:rsidR="006537AC" w:rsidRPr="004D52A6">
        <w:t xml:space="preserve"> like reducing salt in meals aOR </w:t>
      </w:r>
      <w:r w:rsidR="006537AC" w:rsidRPr="004D52A6">
        <w:rPr>
          <w:color w:val="000000"/>
        </w:rPr>
        <w:t>1.62 (1.23,2.13)</w:t>
      </w:r>
      <w:r w:rsidR="006537AC" w:rsidRPr="004D52A6">
        <w:t xml:space="preserve">, reducing fat in meals aOR </w:t>
      </w:r>
      <w:r w:rsidR="006537AC" w:rsidRPr="004D52A6">
        <w:rPr>
          <w:color w:val="000000"/>
        </w:rPr>
        <w:t>1.56 (1.17,2.08)</w:t>
      </w:r>
      <w:r w:rsidR="006537AC" w:rsidRPr="004D52A6">
        <w:t xml:space="preserve"> and doing more exercise aOR </w:t>
      </w:r>
      <w:r w:rsidR="006537AC" w:rsidRPr="004D52A6">
        <w:rPr>
          <w:color w:val="000000"/>
        </w:rPr>
        <w:t>1.48 (1.22,1.80)</w:t>
      </w:r>
      <w:r w:rsidR="006537AC" w:rsidRPr="004D52A6">
        <w:t xml:space="preserve"> for prevention of heart disease or stroke were positively associated with higher likelihood of taking anti-hypertensive treatment</w:t>
      </w:r>
      <w:r w:rsidR="00AA14E4" w:rsidRPr="004D52A6">
        <w:t xml:space="preserve"> among those who had been diagnosed with hypertension</w:t>
      </w:r>
      <w:r w:rsidR="004D52A6" w:rsidRPr="004D52A6">
        <w:t xml:space="preserve"> or CVD </w:t>
      </w:r>
      <w:r w:rsidR="00AA14E4" w:rsidRPr="004D52A6">
        <w:t>at baseline</w:t>
      </w:r>
      <w:r w:rsidR="006537AC" w:rsidRPr="004D52A6">
        <w:t xml:space="preserve">. </w:t>
      </w:r>
      <w:r w:rsidR="004A11E6" w:rsidRPr="004D52A6">
        <w:t xml:space="preserve">(see Table 2, Figure </w:t>
      </w:r>
      <w:r w:rsidR="009C200C" w:rsidRPr="004D52A6">
        <w:t>2</w:t>
      </w:r>
      <w:r w:rsidR="004A11E6" w:rsidRPr="004D52A6">
        <w:t>)</w:t>
      </w:r>
      <w:r w:rsidR="007830B4" w:rsidRPr="004D52A6">
        <w:t>.</w:t>
      </w:r>
      <w:r w:rsidR="007830B4" w:rsidRPr="00A6359E">
        <w:t xml:space="preserve"> </w:t>
      </w:r>
    </w:p>
    <w:p w14:paraId="7C0F554A" w14:textId="77777777" w:rsidR="00974AF6" w:rsidRPr="00253337" w:rsidRDefault="00974AF6" w:rsidP="00974AF6">
      <w:pPr>
        <w:spacing w:line="480" w:lineRule="auto"/>
        <w:rPr>
          <w:bCs/>
          <w:i/>
          <w:iCs/>
          <w:lang w:val="en-GB"/>
        </w:rPr>
      </w:pPr>
      <w:r w:rsidRPr="00253337">
        <w:rPr>
          <w:bCs/>
          <w:i/>
          <w:iCs/>
          <w:lang w:val="en-GB"/>
        </w:rPr>
        <w:t xml:space="preserve">Construction of knowledge scores and the association with health behaviours </w:t>
      </w:r>
    </w:p>
    <w:p w14:paraId="3F1524D1" w14:textId="721135E3" w:rsidR="00942824" w:rsidRDefault="00942824" w:rsidP="00F033CF">
      <w:pPr>
        <w:spacing w:after="240" w:line="480" w:lineRule="auto"/>
        <w:rPr>
          <w:bCs/>
          <w:lang w:val="en-GB"/>
        </w:rPr>
      </w:pPr>
      <w:r w:rsidRPr="00016C9B">
        <w:rPr>
          <w:bCs/>
          <w:lang w:val="en-GB"/>
        </w:rPr>
        <w:t xml:space="preserve">As the </w:t>
      </w:r>
      <w:r w:rsidR="00973A5D">
        <w:rPr>
          <w:bCs/>
          <w:lang w:val="en-GB"/>
        </w:rPr>
        <w:t xml:space="preserve">score for </w:t>
      </w:r>
      <w:r w:rsidRPr="00016C9B">
        <w:rPr>
          <w:bCs/>
          <w:lang w:val="en-GB"/>
        </w:rPr>
        <w:t xml:space="preserve">knowledge of </w:t>
      </w:r>
      <w:r w:rsidR="00973A5D">
        <w:rPr>
          <w:bCs/>
          <w:lang w:val="en-GB"/>
        </w:rPr>
        <w:t xml:space="preserve">the </w:t>
      </w:r>
      <w:r w:rsidRPr="00016C9B">
        <w:rPr>
          <w:bCs/>
          <w:lang w:val="en-GB"/>
        </w:rPr>
        <w:t xml:space="preserve">heath effect of smoking increased, the percentage of smokers increased from </w:t>
      </w:r>
      <w:r w:rsidR="004F5889" w:rsidRPr="00016C9B">
        <w:rPr>
          <w:bCs/>
          <w:lang w:val="en-GB"/>
        </w:rPr>
        <w:t>38</w:t>
      </w:r>
      <w:r w:rsidR="00876A53" w:rsidRPr="00016C9B">
        <w:rPr>
          <w:bCs/>
          <w:lang w:val="en-GB"/>
        </w:rPr>
        <w:t>.</w:t>
      </w:r>
      <w:r w:rsidR="004F5889" w:rsidRPr="00016C9B">
        <w:rPr>
          <w:bCs/>
          <w:lang w:val="en-GB"/>
        </w:rPr>
        <w:t>6</w:t>
      </w:r>
      <w:r w:rsidRPr="00016C9B">
        <w:rPr>
          <w:bCs/>
          <w:lang w:val="en-GB"/>
        </w:rPr>
        <w:t xml:space="preserve">% to </w:t>
      </w:r>
      <w:r w:rsidR="004F5889" w:rsidRPr="00016C9B">
        <w:rPr>
          <w:bCs/>
          <w:lang w:val="en-GB"/>
        </w:rPr>
        <w:t>50.7</w:t>
      </w:r>
      <w:r w:rsidRPr="00016C9B">
        <w:rPr>
          <w:bCs/>
          <w:lang w:val="en-GB"/>
        </w:rPr>
        <w:t xml:space="preserve">% </w:t>
      </w:r>
      <w:r w:rsidR="00973A5D">
        <w:rPr>
          <w:bCs/>
          <w:lang w:val="en-GB"/>
        </w:rPr>
        <w:t xml:space="preserve">when moving from low to </w:t>
      </w:r>
      <w:r w:rsidRPr="00016C9B">
        <w:rPr>
          <w:bCs/>
          <w:lang w:val="en-GB"/>
        </w:rPr>
        <w:t xml:space="preserve">high knowledge. Similarly, as the knowledge of health actions score increased, the percentage of taking anti-hypertensive medication increased from </w:t>
      </w:r>
      <w:r w:rsidR="00876A53" w:rsidRPr="00016C9B">
        <w:rPr>
          <w:bCs/>
          <w:lang w:val="en-GB"/>
        </w:rPr>
        <w:t>10.4</w:t>
      </w:r>
      <w:r w:rsidRPr="00016C9B">
        <w:rPr>
          <w:bCs/>
          <w:lang w:val="en-GB"/>
        </w:rPr>
        <w:t xml:space="preserve">% to </w:t>
      </w:r>
      <w:r w:rsidR="00876A53" w:rsidRPr="00016C9B">
        <w:rPr>
          <w:bCs/>
          <w:lang w:val="en-GB"/>
        </w:rPr>
        <w:t>19.4</w:t>
      </w:r>
      <w:r w:rsidRPr="00016C9B">
        <w:rPr>
          <w:bCs/>
          <w:lang w:val="en-GB"/>
        </w:rPr>
        <w:t xml:space="preserve">% </w:t>
      </w:r>
      <w:r w:rsidR="00004FFA">
        <w:rPr>
          <w:bCs/>
          <w:lang w:val="en-GB"/>
        </w:rPr>
        <w:t xml:space="preserve">when moving from low to </w:t>
      </w:r>
      <w:r w:rsidRPr="00016C9B">
        <w:rPr>
          <w:bCs/>
          <w:lang w:val="en-GB"/>
        </w:rPr>
        <w:t>high health knowledge.</w:t>
      </w:r>
    </w:p>
    <w:p w14:paraId="55BEDD12" w14:textId="53AF1D85" w:rsidR="002749DD" w:rsidRPr="00A6359E" w:rsidRDefault="00942824" w:rsidP="00F033CF">
      <w:pPr>
        <w:spacing w:after="240" w:line="480" w:lineRule="auto"/>
        <w:rPr>
          <w:sz w:val="22"/>
          <w:szCs w:val="22"/>
          <w:lang w:val="en-GB"/>
        </w:rPr>
      </w:pPr>
      <w:r>
        <w:rPr>
          <w:bCs/>
          <w:lang w:val="en-GB"/>
        </w:rPr>
        <w:t xml:space="preserve">We present </w:t>
      </w:r>
      <w:r w:rsidR="00E96396">
        <w:rPr>
          <w:bCs/>
          <w:lang w:val="en-GB"/>
        </w:rPr>
        <w:t xml:space="preserve">the </w:t>
      </w:r>
      <w:r w:rsidR="00E96396" w:rsidRPr="00A6359E">
        <w:rPr>
          <w:bCs/>
          <w:lang w:val="en-GB"/>
        </w:rPr>
        <w:t>relationship</w:t>
      </w:r>
      <w:r w:rsidR="009B2B75" w:rsidRPr="00A6359E">
        <w:rPr>
          <w:bCs/>
          <w:lang w:val="en-GB"/>
        </w:rPr>
        <w:t xml:space="preserve"> between health </w:t>
      </w:r>
      <w:r w:rsidR="00F033CF" w:rsidRPr="00A6359E">
        <w:rPr>
          <w:bCs/>
          <w:lang w:val="en-GB"/>
        </w:rPr>
        <w:t xml:space="preserve">knowledge tertiles </w:t>
      </w:r>
      <w:r w:rsidR="009B2B75" w:rsidRPr="00A6359E">
        <w:rPr>
          <w:bCs/>
          <w:lang w:val="en-GB"/>
        </w:rPr>
        <w:t xml:space="preserve">and </w:t>
      </w:r>
      <w:r w:rsidR="00F033CF" w:rsidRPr="00A6359E">
        <w:rPr>
          <w:bCs/>
          <w:lang w:val="en-GB"/>
        </w:rPr>
        <w:t xml:space="preserve">health </w:t>
      </w:r>
      <w:r w:rsidR="00630DF8" w:rsidRPr="00A6359E">
        <w:rPr>
          <w:bCs/>
          <w:lang w:val="en-GB"/>
        </w:rPr>
        <w:t>behaviour</w:t>
      </w:r>
      <w:r w:rsidR="00F033CF" w:rsidRPr="00A6359E">
        <w:rPr>
          <w:bCs/>
          <w:lang w:val="en-GB"/>
        </w:rPr>
        <w:t xml:space="preserve"> variables</w:t>
      </w:r>
      <w:r w:rsidR="00E46785" w:rsidRPr="00A6359E">
        <w:rPr>
          <w:bCs/>
          <w:lang w:val="en-GB"/>
        </w:rPr>
        <w:t xml:space="preserve"> </w:t>
      </w:r>
      <w:r w:rsidR="004F4EDC">
        <w:rPr>
          <w:bCs/>
          <w:lang w:val="en-GB"/>
        </w:rPr>
        <w:t xml:space="preserve">in the two groups </w:t>
      </w:r>
      <w:r>
        <w:rPr>
          <w:bCs/>
          <w:lang w:val="en-GB"/>
        </w:rPr>
        <w:t>in Table 3</w:t>
      </w:r>
      <w:r w:rsidR="00A65225">
        <w:rPr>
          <w:bCs/>
          <w:lang w:val="en-GB"/>
        </w:rPr>
        <w:t xml:space="preserve"> and </w:t>
      </w:r>
      <w:r>
        <w:rPr>
          <w:bCs/>
          <w:lang w:val="en-GB"/>
        </w:rPr>
        <w:t>4</w:t>
      </w:r>
      <w:r w:rsidR="009B2B75" w:rsidRPr="00A6359E">
        <w:rPr>
          <w:bCs/>
          <w:lang w:val="en-GB"/>
        </w:rPr>
        <w:t xml:space="preserve">. </w:t>
      </w:r>
      <w:r w:rsidR="00A65225">
        <w:rPr>
          <w:bCs/>
          <w:lang w:val="en-GB"/>
        </w:rPr>
        <w:t xml:space="preserve">Among current and former smokers, </w:t>
      </w:r>
      <w:r w:rsidR="00DE5A19" w:rsidRPr="00A6359E">
        <w:rPr>
          <w:bCs/>
          <w:lang w:val="en-GB"/>
        </w:rPr>
        <w:t xml:space="preserve"> </w:t>
      </w:r>
      <w:r w:rsidR="00625E5E" w:rsidRPr="00A6359E">
        <w:rPr>
          <w:bCs/>
          <w:lang w:val="en-GB"/>
        </w:rPr>
        <w:t>those with high health knowledge of tobacco smoking</w:t>
      </w:r>
      <w:r w:rsidR="00DE5A19" w:rsidRPr="00A6359E">
        <w:rPr>
          <w:bCs/>
          <w:lang w:val="en-GB"/>
        </w:rPr>
        <w:t xml:space="preserve"> w</w:t>
      </w:r>
      <w:r w:rsidR="00D30B60" w:rsidRPr="00A6359E">
        <w:rPr>
          <w:bCs/>
          <w:lang w:val="en-GB"/>
        </w:rPr>
        <w:t>ere</w:t>
      </w:r>
      <w:r w:rsidR="00DE5A19" w:rsidRPr="00A6359E">
        <w:rPr>
          <w:bCs/>
          <w:lang w:val="en-GB"/>
        </w:rPr>
        <w:t xml:space="preserve"> </w:t>
      </w:r>
      <w:r w:rsidR="009F0134" w:rsidRPr="00A6359E">
        <w:rPr>
          <w:bCs/>
          <w:lang w:val="en-GB"/>
        </w:rPr>
        <w:t xml:space="preserve">significantly </w:t>
      </w:r>
      <w:r w:rsidR="00D30B60" w:rsidRPr="00A6359E">
        <w:rPr>
          <w:bCs/>
          <w:lang w:val="en-GB"/>
        </w:rPr>
        <w:t xml:space="preserve">and </w:t>
      </w:r>
      <w:r w:rsidR="00BA570D" w:rsidRPr="00A6359E">
        <w:rPr>
          <w:bCs/>
          <w:lang w:val="en-GB"/>
        </w:rPr>
        <w:t>positively</w:t>
      </w:r>
      <w:r w:rsidR="00D30B60" w:rsidRPr="00A6359E">
        <w:rPr>
          <w:bCs/>
          <w:lang w:val="en-GB"/>
        </w:rPr>
        <w:t xml:space="preserve"> </w:t>
      </w:r>
      <w:r w:rsidR="009F0134" w:rsidRPr="00A6359E">
        <w:rPr>
          <w:bCs/>
          <w:lang w:val="en-GB"/>
        </w:rPr>
        <w:t xml:space="preserve">associated with </w:t>
      </w:r>
      <w:r w:rsidR="00E5260E" w:rsidRPr="00A6359E">
        <w:rPr>
          <w:bCs/>
          <w:lang w:val="en-GB"/>
        </w:rPr>
        <w:t xml:space="preserve">odds of </w:t>
      </w:r>
      <w:r w:rsidR="002816E5" w:rsidRPr="00A6359E">
        <w:rPr>
          <w:bCs/>
          <w:lang w:val="en-GB"/>
        </w:rPr>
        <w:t>smoking cessation (quit ratios</w:t>
      </w:r>
      <w:r w:rsidR="004E2A7E" w:rsidRPr="00A6359E">
        <w:rPr>
          <w:bCs/>
          <w:lang w:val="en-GB"/>
        </w:rPr>
        <w:t>:</w:t>
      </w:r>
      <w:r w:rsidR="00B22905" w:rsidRPr="00A6359E">
        <w:rPr>
          <w:bCs/>
          <w:lang w:val="en-GB"/>
        </w:rPr>
        <w:t xml:space="preserve"> 1.</w:t>
      </w:r>
      <w:r w:rsidR="001C5C5F" w:rsidRPr="00A6359E">
        <w:rPr>
          <w:bCs/>
          <w:lang w:val="en-GB"/>
        </w:rPr>
        <w:t>30</w:t>
      </w:r>
      <w:r w:rsidR="00B22905" w:rsidRPr="00A6359E">
        <w:rPr>
          <w:bCs/>
          <w:lang w:val="en-GB"/>
        </w:rPr>
        <w:t>, 95% CI: 1.</w:t>
      </w:r>
      <w:r w:rsidR="001C5C5F" w:rsidRPr="00A6359E">
        <w:rPr>
          <w:bCs/>
          <w:lang w:val="en-GB"/>
        </w:rPr>
        <w:t>01</w:t>
      </w:r>
      <w:r w:rsidR="00B22905" w:rsidRPr="00A6359E">
        <w:rPr>
          <w:bCs/>
          <w:lang w:val="en-GB"/>
        </w:rPr>
        <w:t>,</w:t>
      </w:r>
      <w:r w:rsidR="001C5C5F" w:rsidRPr="00A6359E">
        <w:rPr>
          <w:bCs/>
          <w:lang w:val="en-GB"/>
        </w:rPr>
        <w:t>1.68</w:t>
      </w:r>
      <w:r w:rsidR="002816E5" w:rsidRPr="00A6359E">
        <w:rPr>
          <w:bCs/>
          <w:lang w:val="en-GB"/>
        </w:rPr>
        <w:t xml:space="preserve">) </w:t>
      </w:r>
      <w:r w:rsidR="00FA6283" w:rsidRPr="00A6359E">
        <w:rPr>
          <w:bCs/>
          <w:lang w:val="en-GB"/>
        </w:rPr>
        <w:t>in model 1</w:t>
      </w:r>
      <w:r w:rsidR="002749DD" w:rsidRPr="00A6359E">
        <w:rPr>
          <w:bCs/>
          <w:lang w:val="en-GB"/>
        </w:rPr>
        <w:t>,</w:t>
      </w:r>
      <w:r w:rsidR="009F0134" w:rsidRPr="00A6359E">
        <w:rPr>
          <w:bCs/>
          <w:lang w:val="en-GB"/>
        </w:rPr>
        <w:t xml:space="preserve"> </w:t>
      </w:r>
      <w:r w:rsidR="00B22905" w:rsidRPr="00A6359E">
        <w:rPr>
          <w:bCs/>
          <w:lang w:val="en-GB"/>
        </w:rPr>
        <w:t>although</w:t>
      </w:r>
      <w:r w:rsidR="009F0134" w:rsidRPr="00A6359E">
        <w:rPr>
          <w:bCs/>
          <w:lang w:val="en-GB"/>
        </w:rPr>
        <w:t xml:space="preserve"> </w:t>
      </w:r>
      <w:r w:rsidR="005651C4" w:rsidRPr="00A6359E">
        <w:rPr>
          <w:bCs/>
          <w:lang w:val="en-GB"/>
        </w:rPr>
        <w:t xml:space="preserve">this did not </w:t>
      </w:r>
      <w:r w:rsidR="00132BAF">
        <w:rPr>
          <w:bCs/>
          <w:lang w:val="en-GB"/>
        </w:rPr>
        <w:t xml:space="preserve">reach </w:t>
      </w:r>
      <w:r w:rsidR="005651C4" w:rsidRPr="00A6359E">
        <w:rPr>
          <w:bCs/>
          <w:lang w:val="en-GB"/>
        </w:rPr>
        <w:t>statistical significance</w:t>
      </w:r>
      <w:r w:rsidR="009F0134" w:rsidRPr="00A6359E">
        <w:rPr>
          <w:bCs/>
          <w:lang w:val="en-GB"/>
        </w:rPr>
        <w:t xml:space="preserve"> after accounting for education and household wealth</w:t>
      </w:r>
      <w:r w:rsidR="00FA6283" w:rsidRPr="00A6359E">
        <w:rPr>
          <w:bCs/>
          <w:lang w:val="en-GB"/>
        </w:rPr>
        <w:t xml:space="preserve"> in model </w:t>
      </w:r>
      <w:r w:rsidR="001E35F7" w:rsidRPr="00A6359E">
        <w:rPr>
          <w:bCs/>
          <w:lang w:val="en-GB"/>
        </w:rPr>
        <w:t>3 (Table 3).</w:t>
      </w:r>
      <w:r w:rsidR="000158AD" w:rsidRPr="00A6359E">
        <w:rPr>
          <w:bCs/>
          <w:lang w:val="en-GB"/>
        </w:rPr>
        <w:t xml:space="preserve"> Similarly, </w:t>
      </w:r>
      <w:r w:rsidR="00132BAF">
        <w:rPr>
          <w:bCs/>
          <w:lang w:val="en-GB"/>
        </w:rPr>
        <w:t xml:space="preserve">in those with hypertension or CVD, </w:t>
      </w:r>
      <w:r w:rsidR="000158AD" w:rsidRPr="00A6359E">
        <w:rPr>
          <w:bCs/>
          <w:lang w:val="en-GB"/>
        </w:rPr>
        <w:t xml:space="preserve">high health knowledge of </w:t>
      </w:r>
      <w:r w:rsidR="006B6D7A" w:rsidRPr="00A6359E">
        <w:rPr>
          <w:bCs/>
          <w:lang w:val="en-GB"/>
        </w:rPr>
        <w:t xml:space="preserve">actions to prevent CVD </w:t>
      </w:r>
      <w:r w:rsidR="00132BAF">
        <w:rPr>
          <w:bCs/>
          <w:lang w:val="en-GB"/>
        </w:rPr>
        <w:t xml:space="preserve">was </w:t>
      </w:r>
      <w:r w:rsidR="000158AD" w:rsidRPr="00A6359E">
        <w:rPr>
          <w:bCs/>
          <w:lang w:val="en-GB"/>
        </w:rPr>
        <w:t>significantly and positively associated with taking antihypertensive medication (</w:t>
      </w:r>
      <w:ins w:id="39" w:author="Shiva Mishra" w:date="2024-12-19T00:29:00Z" w16du:dateUtc="2024-12-18T13:29:00Z">
        <w:r w:rsidR="00962FE4">
          <w:rPr>
            <w:bCs/>
            <w:lang w:val="en-GB"/>
          </w:rPr>
          <w:t xml:space="preserve">aOR </w:t>
        </w:r>
      </w:ins>
      <w:r w:rsidR="000158AD" w:rsidRPr="00A6359E">
        <w:rPr>
          <w:bCs/>
          <w:lang w:val="en-GB"/>
        </w:rPr>
        <w:t>2.58, 95% CI: 1.57,4.22) in model 1</w:t>
      </w:r>
      <w:r w:rsidR="00C224C8" w:rsidRPr="00A6359E">
        <w:rPr>
          <w:bCs/>
          <w:lang w:val="en-GB"/>
        </w:rPr>
        <w:t xml:space="preserve">; </w:t>
      </w:r>
      <w:r w:rsidR="00FD06FA" w:rsidRPr="00A6359E">
        <w:rPr>
          <w:bCs/>
          <w:lang w:val="en-GB"/>
        </w:rPr>
        <w:t>the</w:t>
      </w:r>
      <w:r w:rsidR="000158AD" w:rsidRPr="00A6359E">
        <w:rPr>
          <w:bCs/>
          <w:lang w:val="en-GB"/>
        </w:rPr>
        <w:t xml:space="preserve"> effect size </w:t>
      </w:r>
      <w:r w:rsidR="00C224C8" w:rsidRPr="00A6359E">
        <w:rPr>
          <w:bCs/>
          <w:lang w:val="en-GB"/>
        </w:rPr>
        <w:t xml:space="preserve">only decreased marginally after adjusting for </w:t>
      </w:r>
      <w:r w:rsidR="000158AD" w:rsidRPr="00A6359E">
        <w:rPr>
          <w:bCs/>
          <w:lang w:val="en-GB"/>
        </w:rPr>
        <w:t xml:space="preserve">education and household wealth in model 3 (Table 4). </w:t>
      </w:r>
      <w:r w:rsidR="00DE5A19" w:rsidRPr="00A6359E">
        <w:rPr>
          <w:bCs/>
          <w:lang w:val="en-GB"/>
        </w:rPr>
        <w:t xml:space="preserve"> </w:t>
      </w:r>
      <w:r w:rsidR="003309C8" w:rsidRPr="00A6359E">
        <w:rPr>
          <w:bCs/>
          <w:lang w:val="en-GB"/>
        </w:rPr>
        <w:t xml:space="preserve">-2logLikelihood showed that the model with health literacy, education, household wealth (model 3) adjusting for all possible </w:t>
      </w:r>
      <w:r w:rsidR="00B0366F" w:rsidRPr="00A6359E">
        <w:rPr>
          <w:bCs/>
          <w:lang w:val="en-GB"/>
        </w:rPr>
        <w:t>confounders</w:t>
      </w:r>
      <w:r w:rsidR="003309C8" w:rsidRPr="00A6359E">
        <w:rPr>
          <w:bCs/>
          <w:lang w:val="en-GB"/>
        </w:rPr>
        <w:t xml:space="preserve"> </w:t>
      </w:r>
      <w:r w:rsidR="00D1163D" w:rsidRPr="00A6359E">
        <w:rPr>
          <w:bCs/>
          <w:lang w:val="en-GB"/>
        </w:rPr>
        <w:t>provided the best model fit in the multivariable analysis.</w:t>
      </w:r>
      <w:r w:rsidR="003309C8" w:rsidRPr="00A6359E">
        <w:rPr>
          <w:sz w:val="22"/>
          <w:szCs w:val="22"/>
          <w:lang w:val="en-GB"/>
        </w:rPr>
        <w:t xml:space="preserve"> </w:t>
      </w:r>
    </w:p>
    <w:p w14:paraId="370F880F" w14:textId="38897ABE" w:rsidR="00F120A9" w:rsidRPr="00253337" w:rsidRDefault="005D0023" w:rsidP="00253337">
      <w:pPr>
        <w:spacing w:line="480" w:lineRule="auto"/>
        <w:rPr>
          <w:bCs/>
          <w:i/>
          <w:iCs/>
          <w:lang w:val="en-GB"/>
        </w:rPr>
      </w:pPr>
      <w:r>
        <w:rPr>
          <w:bCs/>
          <w:i/>
          <w:iCs/>
          <w:lang w:val="en-GB"/>
        </w:rPr>
        <w:t xml:space="preserve">3.3 </w:t>
      </w:r>
      <w:r w:rsidR="00974AF6" w:rsidRPr="00253337">
        <w:rPr>
          <w:bCs/>
          <w:i/>
          <w:iCs/>
          <w:lang w:val="en-GB"/>
        </w:rPr>
        <w:t>Stratified and s</w:t>
      </w:r>
      <w:r w:rsidR="00F120A9" w:rsidRPr="00253337">
        <w:rPr>
          <w:bCs/>
          <w:i/>
          <w:iCs/>
          <w:lang w:val="en-GB"/>
        </w:rPr>
        <w:t>ensitivity analysis</w:t>
      </w:r>
    </w:p>
    <w:p w14:paraId="679F6139" w14:textId="0E92EF39" w:rsidR="00F033CF" w:rsidRPr="00A6359E" w:rsidRDefault="004B1622" w:rsidP="00C73967">
      <w:pPr>
        <w:spacing w:after="240" w:line="480" w:lineRule="auto"/>
        <w:rPr>
          <w:bCs/>
          <w:lang w:val="en-GB"/>
        </w:rPr>
      </w:pPr>
      <w:r>
        <w:rPr>
          <w:bCs/>
          <w:lang w:val="en-GB"/>
        </w:rPr>
        <w:lastRenderedPageBreak/>
        <w:t xml:space="preserve">We conducted </w:t>
      </w:r>
      <w:r w:rsidR="00942824">
        <w:rPr>
          <w:bCs/>
          <w:lang w:val="en-GB"/>
        </w:rPr>
        <w:t>two</w:t>
      </w:r>
      <w:r>
        <w:rPr>
          <w:bCs/>
          <w:lang w:val="en-GB"/>
        </w:rPr>
        <w:t xml:space="preserve"> sets of sensitivity analysis as follows: </w:t>
      </w:r>
      <w:r w:rsidR="00942824">
        <w:rPr>
          <w:bCs/>
          <w:lang w:val="en-GB"/>
        </w:rPr>
        <w:t>knowledge of health effects of smoking and smoking cessation</w:t>
      </w:r>
      <w:r w:rsidR="00C803AA">
        <w:rPr>
          <w:bCs/>
          <w:lang w:val="en-GB"/>
        </w:rPr>
        <w:t xml:space="preserve"> (tertiles)</w:t>
      </w:r>
      <w:r w:rsidR="00942824">
        <w:rPr>
          <w:bCs/>
          <w:lang w:val="en-GB"/>
        </w:rPr>
        <w:t xml:space="preserve">, and </w:t>
      </w:r>
      <w:r w:rsidR="004D6639">
        <w:rPr>
          <w:bCs/>
          <w:lang w:val="en-GB"/>
        </w:rPr>
        <w:t xml:space="preserve">the </w:t>
      </w:r>
      <w:r w:rsidR="00942824">
        <w:rPr>
          <w:bCs/>
          <w:lang w:val="en-GB"/>
        </w:rPr>
        <w:t xml:space="preserve">relationship </w:t>
      </w:r>
      <w:r w:rsidR="00C803AA">
        <w:rPr>
          <w:bCs/>
          <w:lang w:val="en-GB"/>
        </w:rPr>
        <w:t xml:space="preserve">of </w:t>
      </w:r>
      <w:r w:rsidR="00942824">
        <w:rPr>
          <w:bCs/>
          <w:lang w:val="en-GB"/>
        </w:rPr>
        <w:t>health actions to prevent CVD or stroke</w:t>
      </w:r>
      <w:r w:rsidR="00C803AA">
        <w:rPr>
          <w:bCs/>
          <w:lang w:val="en-GB"/>
        </w:rPr>
        <w:t xml:space="preserve"> (tertiles)</w:t>
      </w:r>
      <w:r w:rsidR="00942824">
        <w:rPr>
          <w:bCs/>
          <w:lang w:val="en-GB"/>
        </w:rPr>
        <w:t xml:space="preserve"> and taking antihypertensive medication</w:t>
      </w:r>
      <w:r w:rsidR="008B042C">
        <w:rPr>
          <w:bCs/>
          <w:lang w:val="en-GB"/>
        </w:rPr>
        <w:t xml:space="preserve">, using regression weighted knowledge scores </w:t>
      </w:r>
      <w:r>
        <w:rPr>
          <w:bCs/>
          <w:lang w:val="en-GB"/>
        </w:rPr>
        <w:t>(</w:t>
      </w:r>
      <w:r w:rsidR="00942824">
        <w:rPr>
          <w:bCs/>
          <w:lang w:val="en-GB"/>
        </w:rPr>
        <w:t>eSupple Table 1-2</w:t>
      </w:r>
      <w:r>
        <w:rPr>
          <w:bCs/>
          <w:lang w:val="en-GB"/>
        </w:rPr>
        <w:t>)</w:t>
      </w:r>
      <w:r w:rsidR="008B042C">
        <w:rPr>
          <w:bCs/>
          <w:lang w:val="en-GB"/>
        </w:rPr>
        <w:t>.</w:t>
      </w:r>
      <w:r w:rsidR="00C803AA">
        <w:rPr>
          <w:bCs/>
          <w:lang w:val="en-GB"/>
        </w:rPr>
        <w:t xml:space="preserve"> Additionally, w</w:t>
      </w:r>
      <w:r w:rsidR="00C803AA" w:rsidRPr="00A6359E">
        <w:rPr>
          <w:bCs/>
          <w:lang w:val="en-GB"/>
        </w:rPr>
        <w:t xml:space="preserve">e </w:t>
      </w:r>
      <w:r w:rsidR="00C803AA">
        <w:rPr>
          <w:bCs/>
          <w:lang w:val="en-GB"/>
        </w:rPr>
        <w:t>s</w:t>
      </w:r>
      <w:r w:rsidR="00F033CF" w:rsidRPr="00A6359E">
        <w:rPr>
          <w:bCs/>
          <w:lang w:val="en-GB"/>
        </w:rPr>
        <w:t xml:space="preserve">howed the cross stratified relationship </w:t>
      </w:r>
      <w:r w:rsidR="00016C9B">
        <w:rPr>
          <w:bCs/>
          <w:lang w:val="en-GB"/>
        </w:rPr>
        <w:t xml:space="preserve">of </w:t>
      </w:r>
      <w:r w:rsidR="00F033CF" w:rsidRPr="00A6359E">
        <w:rPr>
          <w:bCs/>
          <w:lang w:val="en-GB"/>
        </w:rPr>
        <w:t xml:space="preserve">health </w:t>
      </w:r>
      <w:r w:rsidR="00F211B8" w:rsidRPr="00A6359E">
        <w:rPr>
          <w:bCs/>
          <w:lang w:val="en-GB"/>
        </w:rPr>
        <w:t>knowledge tertiles</w:t>
      </w:r>
      <w:r w:rsidR="00016C9B">
        <w:rPr>
          <w:bCs/>
          <w:lang w:val="en-GB"/>
        </w:rPr>
        <w:t xml:space="preserve"> with </w:t>
      </w:r>
      <w:r w:rsidR="00F211B8" w:rsidRPr="00A6359E">
        <w:rPr>
          <w:bCs/>
          <w:lang w:val="en-GB"/>
        </w:rPr>
        <w:t>smoking cessation and</w:t>
      </w:r>
      <w:r w:rsidR="00F033CF" w:rsidRPr="00A6359E">
        <w:rPr>
          <w:bCs/>
          <w:lang w:val="en-GB"/>
        </w:rPr>
        <w:t xml:space="preserve"> taking hypertensive medication, </w:t>
      </w:r>
      <w:r w:rsidR="00C803AA">
        <w:rPr>
          <w:bCs/>
          <w:lang w:val="en-GB"/>
        </w:rPr>
        <w:t>using</w:t>
      </w:r>
      <w:r w:rsidR="00F033CF" w:rsidRPr="00A6359E">
        <w:rPr>
          <w:bCs/>
          <w:lang w:val="en-GB"/>
        </w:rPr>
        <w:t xml:space="preserve"> both household wealth and education. </w:t>
      </w:r>
      <w:r w:rsidR="00887023">
        <w:rPr>
          <w:bCs/>
          <w:lang w:val="en-GB"/>
        </w:rPr>
        <w:t xml:space="preserve">Our </w:t>
      </w:r>
      <w:r w:rsidR="007E4771">
        <w:rPr>
          <w:bCs/>
          <w:lang w:val="en-GB"/>
        </w:rPr>
        <w:t>main findings remained robust even after accounting for regression-based weights</w:t>
      </w:r>
      <w:r w:rsidR="004A6400">
        <w:rPr>
          <w:bCs/>
          <w:lang w:val="en-GB"/>
        </w:rPr>
        <w:t xml:space="preserve"> for each individual knowledge questions in Table 1</w:t>
      </w:r>
      <w:r w:rsidR="007E4771">
        <w:rPr>
          <w:bCs/>
          <w:lang w:val="en-GB"/>
        </w:rPr>
        <w:t xml:space="preserve">. </w:t>
      </w:r>
      <w:r w:rsidR="00C803AA">
        <w:rPr>
          <w:bCs/>
          <w:lang w:val="en-GB"/>
        </w:rPr>
        <w:t>We found</w:t>
      </w:r>
      <w:r w:rsidR="00736F14" w:rsidRPr="00A6359E">
        <w:rPr>
          <w:bCs/>
          <w:lang w:val="en-GB"/>
        </w:rPr>
        <w:t xml:space="preserve"> a notable effect of i</w:t>
      </w:r>
      <w:r w:rsidR="00F033CF" w:rsidRPr="00A6359E">
        <w:rPr>
          <w:bCs/>
          <w:lang w:val="en-GB"/>
        </w:rPr>
        <w:t xml:space="preserve">ncreasing </w:t>
      </w:r>
      <w:r w:rsidR="007A0212" w:rsidRPr="00A6359E">
        <w:rPr>
          <w:bCs/>
          <w:lang w:val="en-GB"/>
        </w:rPr>
        <w:t xml:space="preserve">health </w:t>
      </w:r>
      <w:r w:rsidR="00F211B8" w:rsidRPr="00A6359E">
        <w:rPr>
          <w:bCs/>
          <w:lang w:val="en-GB"/>
        </w:rPr>
        <w:t>knowledge</w:t>
      </w:r>
      <w:r w:rsidR="0098254C" w:rsidRPr="00A6359E">
        <w:rPr>
          <w:bCs/>
          <w:lang w:val="en-GB"/>
        </w:rPr>
        <w:t xml:space="preserve"> </w:t>
      </w:r>
      <w:r w:rsidR="00736F14" w:rsidRPr="00A6359E">
        <w:rPr>
          <w:bCs/>
          <w:lang w:val="en-GB"/>
        </w:rPr>
        <w:t>on</w:t>
      </w:r>
      <w:r w:rsidR="00F033CF" w:rsidRPr="00A6359E">
        <w:rPr>
          <w:bCs/>
          <w:lang w:val="en-GB"/>
        </w:rPr>
        <w:t xml:space="preserve"> </w:t>
      </w:r>
      <w:r w:rsidR="0098254C" w:rsidRPr="00A6359E">
        <w:rPr>
          <w:bCs/>
          <w:lang w:val="en-GB"/>
        </w:rPr>
        <w:t>odds</w:t>
      </w:r>
      <w:r w:rsidR="00F033CF" w:rsidRPr="00A6359E">
        <w:rPr>
          <w:bCs/>
          <w:lang w:val="en-GB"/>
        </w:rPr>
        <w:t xml:space="preserve"> of </w:t>
      </w:r>
      <w:r w:rsidR="0098254C" w:rsidRPr="00A6359E">
        <w:rPr>
          <w:bCs/>
          <w:lang w:val="en-GB"/>
        </w:rPr>
        <w:t xml:space="preserve">smoking cessation </w:t>
      </w:r>
      <w:r w:rsidR="004D6639">
        <w:rPr>
          <w:bCs/>
          <w:lang w:val="en-GB"/>
        </w:rPr>
        <w:t xml:space="preserve">by </w:t>
      </w:r>
      <w:r w:rsidR="005209A4" w:rsidRPr="00A6359E">
        <w:rPr>
          <w:bCs/>
          <w:lang w:val="en-GB"/>
        </w:rPr>
        <w:t xml:space="preserve">educational </w:t>
      </w:r>
      <w:r w:rsidR="007A0212" w:rsidRPr="00A6359E">
        <w:rPr>
          <w:bCs/>
          <w:lang w:val="en-GB"/>
        </w:rPr>
        <w:t>attainment</w:t>
      </w:r>
      <w:r w:rsidR="00567709" w:rsidRPr="00A6359E">
        <w:rPr>
          <w:bCs/>
          <w:lang w:val="en-GB"/>
        </w:rPr>
        <w:t xml:space="preserve"> and wealth (eSupple 2-3)</w:t>
      </w:r>
      <w:r w:rsidR="007F30CA" w:rsidRPr="00A6359E">
        <w:rPr>
          <w:bCs/>
          <w:lang w:val="en-GB"/>
        </w:rPr>
        <w:t xml:space="preserve">. </w:t>
      </w:r>
      <w:r w:rsidR="007A0212" w:rsidRPr="00A6359E">
        <w:rPr>
          <w:bCs/>
          <w:lang w:val="en-GB"/>
        </w:rPr>
        <w:t>A</w:t>
      </w:r>
      <w:r w:rsidR="00DA5588" w:rsidRPr="00A6359E">
        <w:rPr>
          <w:bCs/>
          <w:lang w:val="en-GB"/>
        </w:rPr>
        <w:t xml:space="preserve">mong </w:t>
      </w:r>
      <w:r w:rsidR="00B23851" w:rsidRPr="00A6359E">
        <w:rPr>
          <w:bCs/>
          <w:lang w:val="en-GB"/>
        </w:rPr>
        <w:t>people in</w:t>
      </w:r>
      <w:r w:rsidR="00DA5588" w:rsidRPr="00A6359E">
        <w:rPr>
          <w:bCs/>
          <w:lang w:val="en-GB"/>
        </w:rPr>
        <w:t xml:space="preserve"> </w:t>
      </w:r>
      <w:r w:rsidR="00376D6F" w:rsidRPr="00A6359E">
        <w:rPr>
          <w:bCs/>
          <w:lang w:val="en-GB"/>
        </w:rPr>
        <w:t>trade, college or university education, the odds of smoking cessation w</w:t>
      </w:r>
      <w:r w:rsidR="00B23851" w:rsidRPr="00A6359E">
        <w:rPr>
          <w:bCs/>
          <w:lang w:val="en-GB"/>
        </w:rPr>
        <w:t>ere</w:t>
      </w:r>
      <w:r w:rsidR="00376D6F" w:rsidRPr="00A6359E">
        <w:rPr>
          <w:bCs/>
          <w:lang w:val="en-GB"/>
        </w:rPr>
        <w:t xml:space="preserve"> nearly 2.3 times higher </w:t>
      </w:r>
      <w:r w:rsidR="004D6639">
        <w:rPr>
          <w:bCs/>
          <w:lang w:val="en-GB"/>
        </w:rPr>
        <w:t xml:space="preserve">if </w:t>
      </w:r>
      <w:r w:rsidR="00A8702F" w:rsidRPr="00A6359E">
        <w:rPr>
          <w:bCs/>
          <w:lang w:val="en-GB"/>
        </w:rPr>
        <w:t>they had</w:t>
      </w:r>
      <w:r w:rsidR="00376D6F" w:rsidRPr="00A6359E">
        <w:rPr>
          <w:bCs/>
          <w:lang w:val="en-GB"/>
        </w:rPr>
        <w:t xml:space="preserve"> high</w:t>
      </w:r>
      <w:r w:rsidR="006B7908" w:rsidRPr="00A6359E">
        <w:rPr>
          <w:bCs/>
          <w:lang w:val="en-GB"/>
        </w:rPr>
        <w:t>er</w:t>
      </w:r>
      <w:r w:rsidR="00376D6F" w:rsidRPr="00A6359E">
        <w:rPr>
          <w:bCs/>
          <w:lang w:val="en-GB"/>
        </w:rPr>
        <w:t xml:space="preserve"> knowledge </w:t>
      </w:r>
      <w:r w:rsidR="006B7908" w:rsidRPr="00A6359E">
        <w:rPr>
          <w:bCs/>
          <w:lang w:val="en-GB"/>
        </w:rPr>
        <w:t xml:space="preserve">of </w:t>
      </w:r>
      <w:r w:rsidR="00C4104D">
        <w:rPr>
          <w:bCs/>
          <w:lang w:val="en-GB"/>
        </w:rPr>
        <w:t xml:space="preserve">the </w:t>
      </w:r>
      <w:r w:rsidR="0082392F" w:rsidRPr="00A6359E">
        <w:rPr>
          <w:bCs/>
          <w:lang w:val="en-GB"/>
        </w:rPr>
        <w:t>health</w:t>
      </w:r>
      <w:r w:rsidR="00653246" w:rsidRPr="00A6359E">
        <w:rPr>
          <w:bCs/>
          <w:lang w:val="en-GB"/>
        </w:rPr>
        <w:t xml:space="preserve"> effect</w:t>
      </w:r>
      <w:r w:rsidR="006B7908" w:rsidRPr="00A6359E">
        <w:rPr>
          <w:bCs/>
          <w:lang w:val="en-GB"/>
        </w:rPr>
        <w:t xml:space="preserve"> of tobacco smoking</w:t>
      </w:r>
      <w:r w:rsidR="00376D6F" w:rsidRPr="00A6359E">
        <w:rPr>
          <w:bCs/>
          <w:lang w:val="en-GB"/>
        </w:rPr>
        <w:t xml:space="preserve">. </w:t>
      </w:r>
      <w:r w:rsidR="003F60D5" w:rsidRPr="00A6359E">
        <w:rPr>
          <w:bCs/>
          <w:lang w:val="en-GB"/>
        </w:rPr>
        <w:t xml:space="preserve">Similarly, </w:t>
      </w:r>
      <w:r w:rsidR="00C4104D">
        <w:rPr>
          <w:bCs/>
          <w:lang w:val="en-GB"/>
        </w:rPr>
        <w:t xml:space="preserve">a </w:t>
      </w:r>
      <w:r w:rsidR="00BB10D6" w:rsidRPr="00A6359E">
        <w:rPr>
          <w:bCs/>
          <w:lang w:val="en-GB"/>
        </w:rPr>
        <w:t xml:space="preserve">statistically </w:t>
      </w:r>
      <w:r w:rsidR="00653246" w:rsidRPr="00A6359E">
        <w:rPr>
          <w:bCs/>
          <w:lang w:val="en-GB"/>
        </w:rPr>
        <w:t>significant,</w:t>
      </w:r>
      <w:r w:rsidR="00BB10D6" w:rsidRPr="00A6359E">
        <w:rPr>
          <w:bCs/>
          <w:lang w:val="en-GB"/>
        </w:rPr>
        <w:t xml:space="preserve"> and positive </w:t>
      </w:r>
      <w:r w:rsidR="00B23851" w:rsidRPr="00A6359E">
        <w:rPr>
          <w:bCs/>
          <w:lang w:val="en-GB"/>
        </w:rPr>
        <w:t>effect</w:t>
      </w:r>
      <w:r w:rsidR="003F60D5" w:rsidRPr="00A6359E">
        <w:rPr>
          <w:bCs/>
          <w:lang w:val="en-GB"/>
        </w:rPr>
        <w:t xml:space="preserve"> of increasing </w:t>
      </w:r>
      <w:r w:rsidR="00A644A7" w:rsidRPr="00A6359E">
        <w:rPr>
          <w:bCs/>
          <w:lang w:val="en-GB"/>
        </w:rPr>
        <w:t xml:space="preserve">knowledge of </w:t>
      </w:r>
      <w:r w:rsidR="000F0D8C" w:rsidRPr="00A6359E">
        <w:rPr>
          <w:bCs/>
          <w:lang w:val="en-GB"/>
        </w:rPr>
        <w:t xml:space="preserve">both </w:t>
      </w:r>
      <w:r w:rsidR="00A644A7" w:rsidRPr="00A6359E">
        <w:rPr>
          <w:bCs/>
          <w:lang w:val="en-GB"/>
        </w:rPr>
        <w:t>health effect</w:t>
      </w:r>
      <w:r w:rsidR="00C4104D">
        <w:rPr>
          <w:bCs/>
          <w:lang w:val="en-GB"/>
        </w:rPr>
        <w:t>s</w:t>
      </w:r>
      <w:r w:rsidR="00A644A7" w:rsidRPr="00A6359E">
        <w:rPr>
          <w:bCs/>
          <w:lang w:val="en-GB"/>
        </w:rPr>
        <w:t xml:space="preserve"> of smoking and health actions to prevent CVD was </w:t>
      </w:r>
      <w:r w:rsidR="00C4104D">
        <w:rPr>
          <w:bCs/>
          <w:lang w:val="en-GB"/>
        </w:rPr>
        <w:t xml:space="preserve">present </w:t>
      </w:r>
      <w:r w:rsidR="00B23851" w:rsidRPr="00A6359E">
        <w:rPr>
          <w:bCs/>
          <w:lang w:val="en-GB"/>
        </w:rPr>
        <w:t xml:space="preserve">among people </w:t>
      </w:r>
      <w:r w:rsidR="00653246" w:rsidRPr="00A6359E">
        <w:rPr>
          <w:bCs/>
          <w:lang w:val="en-GB"/>
        </w:rPr>
        <w:t>regardless of</w:t>
      </w:r>
      <w:r w:rsidR="00A644A7" w:rsidRPr="00A6359E">
        <w:rPr>
          <w:bCs/>
          <w:lang w:val="en-GB"/>
        </w:rPr>
        <w:t xml:space="preserve"> educational attainment and wealth</w:t>
      </w:r>
      <w:r w:rsidR="00B23851" w:rsidRPr="00A6359E">
        <w:rPr>
          <w:bCs/>
          <w:lang w:val="en-GB"/>
        </w:rPr>
        <w:t xml:space="preserve"> status</w:t>
      </w:r>
      <w:r w:rsidR="00843532" w:rsidRPr="00A6359E">
        <w:rPr>
          <w:bCs/>
          <w:lang w:val="en-GB"/>
        </w:rPr>
        <w:t xml:space="preserve"> (eSupple Table </w:t>
      </w:r>
      <w:r w:rsidR="00885911" w:rsidRPr="00A6359E">
        <w:rPr>
          <w:bCs/>
          <w:lang w:val="en-GB"/>
        </w:rPr>
        <w:t>1-4</w:t>
      </w:r>
      <w:r w:rsidR="00843532" w:rsidRPr="00A6359E">
        <w:rPr>
          <w:bCs/>
          <w:lang w:val="en-GB"/>
        </w:rPr>
        <w:t>)</w:t>
      </w:r>
      <w:r w:rsidR="00A644A7" w:rsidRPr="00A6359E">
        <w:rPr>
          <w:bCs/>
          <w:lang w:val="en-GB"/>
        </w:rPr>
        <w:t>.</w:t>
      </w:r>
    </w:p>
    <w:p w14:paraId="0D0ED70B" w14:textId="489F7FF0" w:rsidR="00367C17" w:rsidRPr="00E96396" w:rsidRDefault="005D0023" w:rsidP="00915CEC">
      <w:pPr>
        <w:spacing w:after="200" w:line="276" w:lineRule="auto"/>
        <w:rPr>
          <w:b/>
          <w:color w:val="595959" w:themeColor="text1" w:themeTint="A6"/>
          <w:lang w:val="en-GB"/>
        </w:rPr>
      </w:pPr>
      <w:r>
        <w:rPr>
          <w:b/>
          <w:color w:val="595959" w:themeColor="text1" w:themeTint="A6"/>
          <w:lang w:val="en-GB"/>
        </w:rPr>
        <w:t xml:space="preserve">4 </w:t>
      </w:r>
      <w:r w:rsidR="007A3C21" w:rsidRPr="00E96396">
        <w:rPr>
          <w:b/>
          <w:color w:val="595959" w:themeColor="text1" w:themeTint="A6"/>
          <w:lang w:val="en-GB"/>
        </w:rPr>
        <w:t>DISCUSSION</w:t>
      </w:r>
    </w:p>
    <w:p w14:paraId="703D29C1" w14:textId="01F41D73" w:rsidR="00094720" w:rsidRPr="00A6359E" w:rsidRDefault="000A5BC4" w:rsidP="006F1143">
      <w:pPr>
        <w:spacing w:after="240" w:line="480" w:lineRule="auto"/>
        <w:rPr>
          <w:color w:val="595959" w:themeColor="text1" w:themeTint="A6"/>
          <w:u w:val="single"/>
          <w:lang w:val="en-GB"/>
        </w:rPr>
      </w:pPr>
      <w:r w:rsidRPr="00A6359E">
        <w:rPr>
          <w:lang w:val="en-GB"/>
        </w:rPr>
        <w:t xml:space="preserve">This </w:t>
      </w:r>
      <w:r w:rsidR="00360734" w:rsidRPr="00A6359E">
        <w:rPr>
          <w:lang w:val="en-GB"/>
        </w:rPr>
        <w:t>cross-sectional study examined the</w:t>
      </w:r>
      <w:r w:rsidRPr="00A6359E">
        <w:rPr>
          <w:lang w:val="en-GB"/>
        </w:rPr>
        <w:t xml:space="preserve"> relationship between two aspects of health </w:t>
      </w:r>
      <w:r w:rsidR="00B46529" w:rsidRPr="00A6359E">
        <w:rPr>
          <w:lang w:val="en-GB"/>
        </w:rPr>
        <w:t>knowledge: awareness</w:t>
      </w:r>
      <w:r w:rsidRPr="00A6359E">
        <w:rPr>
          <w:lang w:val="en-GB"/>
        </w:rPr>
        <w:t xml:space="preserve"> of health effect</w:t>
      </w:r>
      <w:r w:rsidR="0061137F">
        <w:rPr>
          <w:lang w:val="en-GB"/>
        </w:rPr>
        <w:t>s</w:t>
      </w:r>
      <w:r w:rsidRPr="00A6359E">
        <w:rPr>
          <w:lang w:val="en-GB"/>
        </w:rPr>
        <w:t xml:space="preserve"> of tobacco smoking </w:t>
      </w:r>
      <w:r w:rsidR="00360734" w:rsidRPr="00A6359E">
        <w:rPr>
          <w:lang w:val="en-GB"/>
        </w:rPr>
        <w:t>and</w:t>
      </w:r>
      <w:r w:rsidRPr="00A6359E">
        <w:rPr>
          <w:lang w:val="en-GB"/>
        </w:rPr>
        <w:t xml:space="preserve"> of actions </w:t>
      </w:r>
      <w:r w:rsidR="0061137F">
        <w:rPr>
          <w:lang w:val="en-GB"/>
        </w:rPr>
        <w:t xml:space="preserve">to prevent </w:t>
      </w:r>
      <w:r w:rsidRPr="00A6359E">
        <w:rPr>
          <w:lang w:val="en-GB"/>
        </w:rPr>
        <w:t xml:space="preserve">heart disease and stroke </w:t>
      </w:r>
      <w:r w:rsidRPr="00A6359E">
        <w:rPr>
          <w:u w:val="single"/>
          <w:lang w:val="en-GB"/>
        </w:rPr>
        <w:t>on</w:t>
      </w:r>
      <w:r w:rsidRPr="00A6359E">
        <w:rPr>
          <w:lang w:val="en-GB"/>
        </w:rPr>
        <w:t xml:space="preserve"> adoption of heart healthy </w:t>
      </w:r>
      <w:r w:rsidR="008A6716" w:rsidRPr="00A6359E">
        <w:rPr>
          <w:lang w:val="en-GB"/>
        </w:rPr>
        <w:t>behaviours</w:t>
      </w:r>
      <w:r w:rsidRPr="00A6359E">
        <w:rPr>
          <w:lang w:val="en-GB"/>
        </w:rPr>
        <w:t xml:space="preserve"> </w:t>
      </w:r>
      <w:r w:rsidR="003D0EC1" w:rsidRPr="00A6359E">
        <w:rPr>
          <w:lang w:val="en-GB"/>
        </w:rPr>
        <w:t xml:space="preserve">across </w:t>
      </w:r>
      <w:r w:rsidR="00274B69" w:rsidRPr="00A6359E">
        <w:rPr>
          <w:lang w:val="en-GB"/>
        </w:rPr>
        <w:t xml:space="preserve">over six </w:t>
      </w:r>
      <w:r w:rsidR="00C0149D" w:rsidRPr="00A6359E">
        <w:rPr>
          <w:lang w:val="en-GB"/>
        </w:rPr>
        <w:t>hundred</w:t>
      </w:r>
      <w:r w:rsidR="003D0EC1" w:rsidRPr="00A6359E">
        <w:rPr>
          <w:lang w:val="en-GB"/>
        </w:rPr>
        <w:t xml:space="preserve"> communities </w:t>
      </w:r>
      <w:r w:rsidR="0061137F">
        <w:rPr>
          <w:lang w:val="en-GB"/>
        </w:rPr>
        <w:t xml:space="preserve">in </w:t>
      </w:r>
      <w:r w:rsidRPr="00A6359E">
        <w:rPr>
          <w:lang w:val="en-GB"/>
        </w:rPr>
        <w:t xml:space="preserve">low and middle-income countries. </w:t>
      </w:r>
      <w:r w:rsidR="0061137F">
        <w:rPr>
          <w:lang w:val="en-GB"/>
        </w:rPr>
        <w:t xml:space="preserve">We </w:t>
      </w:r>
      <w:r w:rsidR="006A666E" w:rsidRPr="00A6359E">
        <w:rPr>
          <w:lang w:val="en-GB"/>
        </w:rPr>
        <w:t xml:space="preserve">found a positive relationship between health knowledge and </w:t>
      </w:r>
      <w:r w:rsidR="00094720" w:rsidRPr="00A6359E">
        <w:rPr>
          <w:lang w:val="en-GB"/>
        </w:rPr>
        <w:t xml:space="preserve">adoption of heart healthy </w:t>
      </w:r>
      <w:r w:rsidR="008A6716" w:rsidRPr="00A6359E">
        <w:rPr>
          <w:lang w:val="en-GB"/>
        </w:rPr>
        <w:t>behaviours</w:t>
      </w:r>
      <w:r w:rsidR="00094720" w:rsidRPr="00A6359E">
        <w:rPr>
          <w:lang w:val="en-GB"/>
        </w:rPr>
        <w:t xml:space="preserve"> such as smoking cessation and taking anti-hypertensive treatment </w:t>
      </w:r>
      <w:r w:rsidR="00B902AA">
        <w:rPr>
          <w:lang w:val="en-GB"/>
        </w:rPr>
        <w:t xml:space="preserve">in the relevant subgroups </w:t>
      </w:r>
      <w:r w:rsidR="00094720" w:rsidRPr="00A6359E">
        <w:rPr>
          <w:lang w:val="en-GB"/>
        </w:rPr>
        <w:t>even after accounting for individual’s baseline education and wealth.</w:t>
      </w:r>
      <w:r w:rsidR="003038C7" w:rsidRPr="00A6359E">
        <w:rPr>
          <w:lang w:val="en-GB"/>
        </w:rPr>
        <w:t xml:space="preserve"> However, given the cross-sectional design, </w:t>
      </w:r>
      <w:r w:rsidR="00B902AA">
        <w:rPr>
          <w:lang w:val="en-GB"/>
        </w:rPr>
        <w:t xml:space="preserve">we cannot claim to have established </w:t>
      </w:r>
      <w:r w:rsidR="003038C7" w:rsidRPr="00A6359E">
        <w:rPr>
          <w:lang w:val="en-GB"/>
        </w:rPr>
        <w:t>causality</w:t>
      </w:r>
      <w:r w:rsidR="006F1143" w:rsidRPr="00A6359E">
        <w:rPr>
          <w:lang w:val="en-GB"/>
        </w:rPr>
        <w:t>.</w:t>
      </w:r>
      <w:r w:rsidR="003038C7" w:rsidRPr="00A6359E">
        <w:rPr>
          <w:lang w:val="en-GB"/>
        </w:rPr>
        <w:t xml:space="preserve"> </w:t>
      </w:r>
    </w:p>
    <w:p w14:paraId="77529B47" w14:textId="1039B695" w:rsidR="00E24816" w:rsidRPr="00A6359E" w:rsidRDefault="009A0647" w:rsidP="009F2138">
      <w:pPr>
        <w:spacing w:after="200" w:line="480" w:lineRule="auto"/>
        <w:rPr>
          <w:bCs/>
          <w:lang w:val="en-GB"/>
        </w:rPr>
      </w:pPr>
      <w:del w:id="40" w:author="Shiva Mishra (South Western Sydney LHD)" w:date="2025-02-25T17:23:00Z" w16du:dateUtc="2025-02-25T06:23:00Z">
        <w:r w:rsidRPr="00A6359E" w:rsidDel="002576B0">
          <w:rPr>
            <w:bCs/>
            <w:lang w:val="en-GB"/>
          </w:rPr>
          <w:lastRenderedPageBreak/>
          <w:delText xml:space="preserve">Our findings </w:delText>
        </w:r>
        <w:r w:rsidR="00B902AA" w:rsidDel="002576B0">
          <w:rPr>
            <w:bCs/>
            <w:lang w:val="en-GB"/>
          </w:rPr>
          <w:delText xml:space="preserve">support </w:delText>
        </w:r>
        <w:r w:rsidRPr="00A6359E" w:rsidDel="002576B0">
          <w:rPr>
            <w:bCs/>
            <w:lang w:val="en-GB"/>
          </w:rPr>
          <w:delText xml:space="preserve">the statement </w:delText>
        </w:r>
        <w:r w:rsidR="00B902AA" w:rsidDel="002576B0">
          <w:rPr>
            <w:bCs/>
            <w:lang w:val="en-GB"/>
          </w:rPr>
          <w:delText xml:space="preserve">of </w:delText>
        </w:r>
        <w:r w:rsidRPr="00A6359E" w:rsidDel="002576B0">
          <w:rPr>
            <w:bCs/>
            <w:lang w:val="en-GB"/>
          </w:rPr>
          <w:delText xml:space="preserve">the American Heart Association which </w:delText>
        </w:r>
        <w:r w:rsidR="001C0430" w:rsidRPr="00A6359E" w:rsidDel="002576B0">
          <w:rPr>
            <w:bCs/>
            <w:lang w:val="en-GB"/>
          </w:rPr>
          <w:delText>highlights</w:delText>
        </w:r>
        <w:r w:rsidRPr="00A6359E" w:rsidDel="002576B0">
          <w:rPr>
            <w:bCs/>
            <w:lang w:val="en-GB"/>
          </w:rPr>
          <w:delText xml:space="preserve"> </w:delText>
        </w:r>
        <w:r w:rsidR="00B902AA" w:rsidDel="002576B0">
          <w:rPr>
            <w:bCs/>
            <w:lang w:val="en-GB"/>
          </w:rPr>
          <w:delText xml:space="preserve">lack of knowledge </w:delText>
        </w:r>
        <w:r w:rsidRPr="00A6359E" w:rsidDel="002576B0">
          <w:rPr>
            <w:bCs/>
            <w:lang w:val="en-GB"/>
          </w:rPr>
          <w:delText xml:space="preserve">as a barrier </w:delText>
        </w:r>
        <w:r w:rsidR="00B902AA" w:rsidDel="002576B0">
          <w:rPr>
            <w:bCs/>
            <w:lang w:val="en-GB"/>
          </w:rPr>
          <w:delText xml:space="preserve">to </w:delText>
        </w:r>
        <w:r w:rsidRPr="00A6359E" w:rsidDel="002576B0">
          <w:rPr>
            <w:bCs/>
            <w:lang w:val="en-GB"/>
          </w:rPr>
          <w:delText>improving cardiovascular health.</w:delText>
        </w:r>
        <w:r w:rsidR="002074E6" w:rsidRPr="00A6359E" w:rsidDel="002576B0">
          <w:rPr>
            <w:bCs/>
            <w:lang w:val="en-GB"/>
          </w:rPr>
          <w:fldChar w:fldCharType="begin"/>
        </w:r>
        <w:r w:rsidR="00016C9B" w:rsidDel="002576B0">
          <w:rPr>
            <w:bCs/>
            <w:lang w:val="en-GB"/>
          </w:rPr>
          <w:delInstrText xml:space="preserve"> ADDIN EN.CITE &lt;EndNote&gt;&lt;Cite&gt;&lt;Author&gt;Magnani&lt;/Author&gt;&lt;Year&gt;2018&lt;/Year&gt;&lt;RecNum&gt;26016&lt;/RecNum&gt;&lt;DisplayText&gt;(19)&lt;/DisplayText&gt;&lt;record&gt;&lt;rec-number&gt;26016&lt;/rec-number&gt;&lt;foreign-keys&gt;&lt;key app="EN" db-id="0srpdf2w6t55p2epz0sxaft20vaesfdta25s" timestamp="1687863762"&gt;26016&lt;/key&gt;&lt;/foreign-keys&gt;&lt;ref-type name="Journal Article"&gt;17&lt;/ref-type&gt;&lt;contributors&gt;&lt;authors&gt;&lt;author&gt;Magnani, Jared W&lt;/author&gt;&lt;author&gt;Mujahid, Mahasin S&lt;/author&gt;&lt;author&gt;Aronow, Herbert D&lt;/author&gt;&lt;author&gt;Cené, Crystal W&lt;/author&gt;&lt;author&gt;Dickson, Victoria Vaughan&lt;/author&gt;&lt;author&gt;Havranek, Edward&lt;/author&gt;&lt;author&gt;Morgenstern, Lewis B&lt;/author&gt;&lt;author&gt;Paasche-Orlow, Michael K&lt;/author&gt;&lt;author&gt;Pollak, Amy&lt;/author&gt;&lt;author&gt;Willey, Joshua Z %J Circulation&lt;/author&gt;&lt;/authors&gt;&lt;/contributors&gt;&lt;titles&gt;&lt;title&gt;Health literacy and cardiovascular disease: fundamental relevance to primary and secondary prevention: a scientific statement from the American Heart Association&lt;/title&gt;&lt;/titles&gt;&lt;pages&gt;e48-e74&lt;/pages&gt;&lt;volume&gt;138&lt;/volume&gt;&lt;number&gt;2&lt;/number&gt;&lt;dates&gt;&lt;year&gt;2018&lt;/year&gt;&lt;/dates&gt;&lt;isbn&gt;0009-7322&lt;/isbn&gt;&lt;urls&gt;&lt;/urls&gt;&lt;/record&gt;&lt;/Cite&gt;&lt;/EndNote&gt;</w:delInstrText>
        </w:r>
        <w:r w:rsidR="002074E6" w:rsidRPr="00A6359E" w:rsidDel="002576B0">
          <w:rPr>
            <w:bCs/>
            <w:lang w:val="en-GB"/>
          </w:rPr>
          <w:fldChar w:fldCharType="separate"/>
        </w:r>
        <w:r w:rsidR="00DA61ED" w:rsidRPr="00A6359E" w:rsidDel="002576B0">
          <w:rPr>
            <w:bCs/>
            <w:noProof/>
            <w:lang w:val="en-GB"/>
          </w:rPr>
          <w:delText>(19)</w:delText>
        </w:r>
        <w:r w:rsidR="002074E6" w:rsidRPr="00A6359E" w:rsidDel="002576B0">
          <w:rPr>
            <w:bCs/>
            <w:lang w:val="en-GB"/>
          </w:rPr>
          <w:fldChar w:fldCharType="end"/>
        </w:r>
        <w:r w:rsidRPr="00A6359E" w:rsidDel="002576B0">
          <w:rPr>
            <w:bCs/>
            <w:lang w:val="en-GB"/>
          </w:rPr>
          <w:delText xml:space="preserve"> </w:delText>
        </w:r>
      </w:del>
      <w:ins w:id="41" w:author="Shiva Mishra (South Western Sydney LHD)" w:date="2025-02-25T17:24:00Z" w16du:dateUtc="2025-02-25T06:24:00Z">
        <w:r w:rsidR="002576B0">
          <w:rPr>
            <w:bCs/>
            <w:lang w:val="en-GB"/>
          </w:rPr>
          <w:t>Our findings are consistent with previous studies which showed</w:t>
        </w:r>
        <w:r w:rsidR="002576B0" w:rsidRPr="00A6359E">
          <w:rPr>
            <w:bCs/>
            <w:lang w:val="en-GB"/>
          </w:rPr>
          <w:t xml:space="preserve"> </w:t>
        </w:r>
      </w:ins>
      <w:del w:id="42" w:author="Shiva Mishra (South Western Sydney LHD)" w:date="2025-02-25T17:24:00Z" w16du:dateUtc="2025-02-25T06:24:00Z">
        <w:r w:rsidR="00924592" w:rsidRPr="00A6359E" w:rsidDel="002576B0">
          <w:rPr>
            <w:bCs/>
            <w:lang w:val="en-GB"/>
          </w:rPr>
          <w:delText xml:space="preserve">Previous evidence on the </w:delText>
        </w:r>
      </w:del>
      <w:r w:rsidR="00924592" w:rsidRPr="00A6359E">
        <w:rPr>
          <w:bCs/>
          <w:lang w:val="en-GB"/>
        </w:rPr>
        <w:t>effect o</w:t>
      </w:r>
      <w:r w:rsidR="00901419" w:rsidRPr="00A6359E">
        <w:rPr>
          <w:bCs/>
          <w:lang w:val="en-GB"/>
        </w:rPr>
        <w:t>f health</w:t>
      </w:r>
      <w:r w:rsidR="005B3BDF" w:rsidRPr="00A6359E">
        <w:rPr>
          <w:bCs/>
          <w:lang w:val="en-GB"/>
        </w:rPr>
        <w:t xml:space="preserve"> knowledge </w:t>
      </w:r>
      <w:r w:rsidR="00901419" w:rsidRPr="00A6359E">
        <w:rPr>
          <w:bCs/>
          <w:lang w:val="en-GB"/>
        </w:rPr>
        <w:t xml:space="preserve">on </w:t>
      </w:r>
      <w:r w:rsidR="00046FE3" w:rsidRPr="00A6359E">
        <w:rPr>
          <w:bCs/>
          <w:lang w:val="en-GB"/>
        </w:rPr>
        <w:t xml:space="preserve">health </w:t>
      </w:r>
      <w:r w:rsidR="008A6716" w:rsidRPr="00A6359E">
        <w:rPr>
          <w:bCs/>
          <w:lang w:val="en-GB"/>
        </w:rPr>
        <w:t>behaviours</w:t>
      </w:r>
      <w:r w:rsidR="00901419" w:rsidRPr="00A6359E">
        <w:rPr>
          <w:bCs/>
          <w:lang w:val="en-GB"/>
        </w:rPr>
        <w:t xml:space="preserve"> </w:t>
      </w:r>
      <w:del w:id="43" w:author="Shiva Mishra" w:date="2024-12-19T00:36:00Z" w16du:dateUtc="2024-12-18T13:36:00Z">
        <w:r w:rsidR="00F63266" w:rsidRPr="00A6359E" w:rsidDel="00F0554A">
          <w:rPr>
            <w:bCs/>
            <w:lang w:val="en-GB"/>
          </w:rPr>
          <w:delText xml:space="preserve">suggest statistically significant and positive effect </w:delText>
        </w:r>
      </w:del>
      <w:r w:rsidR="00F63266" w:rsidRPr="00A6359E">
        <w:rPr>
          <w:bCs/>
          <w:lang w:val="en-GB"/>
        </w:rPr>
        <w:t>o</w:t>
      </w:r>
      <w:r w:rsidR="00E04F49" w:rsidRPr="00A6359E">
        <w:rPr>
          <w:bCs/>
          <w:lang w:val="en-GB"/>
        </w:rPr>
        <w:t xml:space="preserve">n both short </w:t>
      </w:r>
      <w:r w:rsidR="00B1116A" w:rsidRPr="00A6359E">
        <w:rPr>
          <w:bCs/>
          <w:lang w:val="en-GB"/>
        </w:rPr>
        <w:t xml:space="preserve">(high blood pressure, </w:t>
      </w:r>
      <w:r w:rsidR="00A85535" w:rsidRPr="00A6359E">
        <w:rPr>
          <w:bCs/>
          <w:lang w:val="en-GB"/>
        </w:rPr>
        <w:t>hyperglycaemia</w:t>
      </w:r>
      <w:r w:rsidR="00B1116A" w:rsidRPr="00A6359E">
        <w:rPr>
          <w:bCs/>
          <w:lang w:val="en-GB"/>
        </w:rPr>
        <w:t xml:space="preserve">) </w:t>
      </w:r>
      <w:r w:rsidR="00E04F49" w:rsidRPr="00A6359E">
        <w:rPr>
          <w:bCs/>
          <w:lang w:val="en-GB"/>
        </w:rPr>
        <w:t>and long term health outcomes</w:t>
      </w:r>
      <w:r w:rsidR="00B1116A" w:rsidRPr="00A6359E">
        <w:rPr>
          <w:bCs/>
          <w:lang w:val="en-GB"/>
        </w:rPr>
        <w:t xml:space="preserve"> (hospitalization, mortality)</w:t>
      </w:r>
      <w:r w:rsidR="00F707CF" w:rsidRPr="00A6359E">
        <w:rPr>
          <w:bCs/>
          <w:lang w:val="en-GB"/>
        </w:rPr>
        <w:t xml:space="preserve"> </w:t>
      </w:r>
      <w:r w:rsidR="005B70A9" w:rsidRPr="00A6359E">
        <w:rPr>
          <w:bCs/>
          <w:lang w:val="en-GB"/>
        </w:rPr>
        <w:fldChar w:fldCharType="begin">
          <w:fldData xml:space="preserve">PEVuZE5vdGU+PENpdGU+PEF1dGhvcj5TY2hpbGxpbmdlcjwvQXV0aG9yPjxZZWFyPjIwMDI8L1ll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</w:fldData>
        </w:fldChar>
      </w:r>
      <w:r w:rsidR="00016C9B">
        <w:rPr>
          <w:bCs/>
          <w:lang w:val="en-GB"/>
        </w:rPr>
        <w:instrText xml:space="preserve"> ADDIN EN.CITE </w:instrText>
      </w:r>
      <w:r w:rsidR="00016C9B">
        <w:rPr>
          <w:bCs/>
          <w:lang w:val="en-GB"/>
        </w:rPr>
        <w:fldChar w:fldCharType="begin">
          <w:fldData xml:space="preserve">PEVuZE5vdGU+PENpdGU+PEF1dGhvcj5TY2hpbGxpbmdlcjwvQXV0aG9yPjxZZWFyPjIwMDI8L1ll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</w:fldData>
        </w:fldChar>
      </w:r>
      <w:r w:rsidR="00016C9B">
        <w:rPr>
          <w:bCs/>
          <w:lang w:val="en-GB"/>
        </w:rPr>
        <w:instrText xml:space="preserve"> ADDIN EN.CITE.DATA </w:instrText>
      </w:r>
      <w:r w:rsidR="00016C9B">
        <w:rPr>
          <w:bCs/>
          <w:lang w:val="en-GB"/>
        </w:rPr>
      </w:r>
      <w:r w:rsidR="00016C9B">
        <w:rPr>
          <w:bCs/>
          <w:lang w:val="en-GB"/>
        </w:rPr>
        <w:fldChar w:fldCharType="end"/>
      </w:r>
      <w:r w:rsidR="005B70A9" w:rsidRPr="00A6359E">
        <w:rPr>
          <w:bCs/>
          <w:lang w:val="en-GB"/>
        </w:rPr>
      </w:r>
      <w:r w:rsidR="005B70A9" w:rsidRPr="00A6359E">
        <w:rPr>
          <w:bCs/>
          <w:lang w:val="en-GB"/>
        </w:rPr>
        <w:fldChar w:fldCharType="separate"/>
      </w:r>
      <w:r w:rsidR="00016C9B">
        <w:rPr>
          <w:bCs/>
          <w:noProof/>
          <w:lang w:val="en-GB"/>
        </w:rPr>
        <w:t>(35-38)</w:t>
      </w:r>
      <w:r w:rsidR="005B70A9" w:rsidRPr="00A6359E">
        <w:rPr>
          <w:bCs/>
          <w:lang w:val="en-GB"/>
        </w:rPr>
        <w:fldChar w:fldCharType="end"/>
      </w:r>
      <w:r w:rsidR="004F5C90" w:rsidRPr="00A6359E">
        <w:rPr>
          <w:bCs/>
          <w:lang w:val="en-GB"/>
        </w:rPr>
        <w:t xml:space="preserve"> </w:t>
      </w:r>
      <w:r w:rsidR="009966F2" w:rsidRPr="00A6359E">
        <w:rPr>
          <w:bCs/>
          <w:lang w:val="en-GB"/>
        </w:rPr>
        <w:t>and health-related quality of life.</w:t>
      </w:r>
      <w:r w:rsidR="00CD16EC" w:rsidRPr="00A6359E">
        <w:rPr>
          <w:bCs/>
          <w:lang w:val="en-GB"/>
        </w:rPr>
        <w:fldChar w:fldCharType="begin"/>
      </w:r>
      <w:r w:rsidR="00016C9B">
        <w:rPr>
          <w:bCs/>
          <w:lang w:val="en-GB"/>
        </w:rPr>
        <w:instrText xml:space="preserve"> ADDIN EN.CITE &lt;EndNote&gt;&lt;Cite&gt;&lt;Author&gt;González-Chica&lt;/Author&gt;&lt;Year&gt;2016&lt;/Year&gt;&lt;RecNum&gt;26063&lt;/RecNum&gt;&lt;DisplayText&gt;(39)&lt;/DisplayText&gt;&lt;record&gt;&lt;rec-number&gt;26063&lt;/rec-number&gt;&lt;foreign-keys&gt;&lt;key app="EN" db-id="0srpdf2w6t55p2epz0sxaft20vaesfdta25s" timestamp="1694006810"&gt;26063&lt;/key&gt;&lt;/foreign-keys&gt;&lt;ref-type name="Journal Article"&gt;17&lt;/ref-type&gt;&lt;contributors&gt;&lt;authors&gt;&lt;author&gt;González-Chica, David Alejandro&lt;/author&gt;&lt;author&gt;Mnisi, Zandile&lt;/author&gt;&lt;author&gt;Avery, Jodie&lt;/author&gt;&lt;author&gt;Duszynski, Katherine&lt;/author&gt;&lt;author&gt;Doust, Jenny&lt;/author&gt;&lt;author&gt;Tideman, Philip&lt;/author&gt;&lt;author&gt;Murphy, Andrew&lt;/author&gt;&lt;author&gt;Burgess, Jacquii&lt;/author&gt;&lt;author&gt;Beilby, Justin&lt;/author&gt;&lt;author&gt;Stocks, Nigel %J PloS one&lt;/author&gt;&lt;/authors&gt;&lt;/contributors&gt;&lt;titles&gt;&lt;title&gt;Effect of health literacy on quality of life amongst patients with ischaemic heart disease in Australian general practice&lt;/title&gt;&lt;/titles&gt;&lt;pages&gt;e0151079&lt;/pages&gt;&lt;volume&gt;11&lt;/volume&gt;&lt;number&gt;3&lt;/number&gt;&lt;dates&gt;&lt;year&gt;2016&lt;/year&gt;&lt;/dates&gt;&lt;isbn&gt;1932-6203&lt;/isbn&gt;&lt;urls&gt;&lt;/urls&gt;&lt;/record&gt;&lt;/Cite&gt;&lt;/EndNote&gt;</w:instrText>
      </w:r>
      <w:r w:rsidR="00CD16EC" w:rsidRPr="00A6359E">
        <w:rPr>
          <w:bCs/>
          <w:lang w:val="en-GB"/>
        </w:rPr>
        <w:fldChar w:fldCharType="separate"/>
      </w:r>
      <w:r w:rsidR="00016C9B">
        <w:rPr>
          <w:bCs/>
          <w:noProof/>
          <w:lang w:val="en-GB"/>
        </w:rPr>
        <w:t>(39)</w:t>
      </w:r>
      <w:r w:rsidR="00CD16EC" w:rsidRPr="00A6359E">
        <w:rPr>
          <w:bCs/>
          <w:lang w:val="en-GB"/>
        </w:rPr>
        <w:fldChar w:fldCharType="end"/>
      </w:r>
      <w:r w:rsidR="009966F2" w:rsidRPr="00A6359E">
        <w:rPr>
          <w:bCs/>
          <w:lang w:val="en-GB"/>
        </w:rPr>
        <w:t xml:space="preserve"> </w:t>
      </w:r>
      <w:r w:rsidR="00901419" w:rsidRPr="00A6359E">
        <w:rPr>
          <w:bCs/>
          <w:lang w:val="en-GB"/>
        </w:rPr>
        <w:t xml:space="preserve">For example, Isa et al suggested that </w:t>
      </w:r>
      <w:r w:rsidR="00627181" w:rsidRPr="00A6359E">
        <w:rPr>
          <w:bCs/>
          <w:lang w:val="en-GB"/>
        </w:rPr>
        <w:t xml:space="preserve">health literacy </w:t>
      </w:r>
      <w:r w:rsidR="00EC24A9" w:rsidRPr="00A6359E">
        <w:rPr>
          <w:bCs/>
          <w:lang w:val="en-GB"/>
        </w:rPr>
        <w:t>has</w:t>
      </w:r>
      <w:r w:rsidR="00654DE5" w:rsidRPr="00A6359E">
        <w:rPr>
          <w:bCs/>
          <w:lang w:val="en-GB"/>
        </w:rPr>
        <w:t xml:space="preserve"> a notable effect on </w:t>
      </w:r>
      <w:r w:rsidR="00627181" w:rsidRPr="00A6359E">
        <w:rPr>
          <w:bCs/>
          <w:lang w:val="en-GB"/>
        </w:rPr>
        <w:t>blood pressure outcomes</w:t>
      </w:r>
      <w:r w:rsidR="00660334">
        <w:rPr>
          <w:bCs/>
          <w:lang w:val="en-GB"/>
        </w:rPr>
        <w:t xml:space="preserve">, with </w:t>
      </w:r>
      <w:r w:rsidR="00654DE5" w:rsidRPr="00A6359E">
        <w:rPr>
          <w:bCs/>
          <w:lang w:val="en-GB"/>
        </w:rPr>
        <w:t>consistently</w:t>
      </w:r>
      <w:r w:rsidR="00627181" w:rsidRPr="00A6359E">
        <w:rPr>
          <w:bCs/>
          <w:lang w:val="en-GB"/>
        </w:rPr>
        <w:t xml:space="preserve"> poor</w:t>
      </w:r>
      <w:r w:rsidR="00660334">
        <w:rPr>
          <w:bCs/>
          <w:lang w:val="en-GB"/>
        </w:rPr>
        <w:t>er</w:t>
      </w:r>
      <w:r w:rsidR="00627181" w:rsidRPr="00A6359E">
        <w:rPr>
          <w:bCs/>
          <w:lang w:val="en-GB"/>
        </w:rPr>
        <w:t xml:space="preserve"> control among people with lower health literacy.</w:t>
      </w:r>
      <w:r w:rsidR="00374D5C" w:rsidRPr="00A6359E">
        <w:rPr>
          <w:bCs/>
          <w:lang w:val="en-GB"/>
        </w:rPr>
        <w:fldChar w:fldCharType="begin"/>
      </w:r>
      <w:r w:rsidR="00016C9B">
        <w:rPr>
          <w:bCs/>
          <w:lang w:val="en-GB"/>
        </w:rPr>
        <w:instrText xml:space="preserve"> ADDIN EN.CITE &lt;EndNote&gt;&lt;Cite&gt;&lt;Author&gt;Mohd Isa&lt;/Author&gt;&lt;Year&gt;2021&lt;/Year&gt;&lt;RecNum&gt;26042&lt;/RecNum&gt;&lt;DisplayText&gt;(38)&lt;/DisplayText&gt;&lt;record&gt;&lt;rec-number&gt;26042&lt;/rec-number&gt;&lt;foreign-keys&gt;&lt;key app="EN" db-id="0srpdf2w6t55p2epz0sxaft20vaesfdta25s" timestamp="1689684917"&gt;26042&lt;/key&gt;&lt;/foreign-keys&gt;&lt;ref-type name="Journal Article"&gt;17&lt;/ref-type&gt;&lt;contributors&gt;&lt;authors&gt;&lt;author&gt;Mohd Isa, Darwish&lt;/author&gt;&lt;author&gt;Shahar, Suzana&lt;/author&gt;&lt;author&gt;He, Feng J&lt;/author&gt;&lt;author&gt;Majid, Hazreen Abdul %J Nutrients&lt;/author&gt;&lt;/authors&gt;&lt;/contributors&gt;&lt;titles&gt;&lt;title&gt;Associations of health literacy with blood pressure and dietary salt intake among adults: A systematic review&lt;/title&gt;&lt;/titles&gt;&lt;pages&gt;4534&lt;/pages&gt;&lt;volume&gt;13&lt;/volume&gt;&lt;number&gt;12&lt;/number&gt;&lt;dates&gt;&lt;year&gt;2021&lt;/year&gt;&lt;/dates&gt;&lt;isbn&gt;2072-6643&lt;/isbn&gt;&lt;urls&gt;&lt;/urls&gt;&lt;/record&gt;&lt;/Cite&gt;&lt;/EndNote&gt;</w:instrText>
      </w:r>
      <w:r w:rsidR="00374D5C" w:rsidRPr="00A6359E">
        <w:rPr>
          <w:bCs/>
          <w:lang w:val="en-GB"/>
        </w:rPr>
        <w:fldChar w:fldCharType="separate"/>
      </w:r>
      <w:r w:rsidR="00016C9B">
        <w:rPr>
          <w:bCs/>
          <w:noProof/>
          <w:lang w:val="en-GB"/>
        </w:rPr>
        <w:t>(38)</w:t>
      </w:r>
      <w:r w:rsidR="00374D5C" w:rsidRPr="00A6359E">
        <w:rPr>
          <w:bCs/>
          <w:lang w:val="en-GB"/>
        </w:rPr>
        <w:fldChar w:fldCharType="end"/>
      </w:r>
      <w:r w:rsidR="00627181" w:rsidRPr="00A6359E">
        <w:rPr>
          <w:bCs/>
          <w:lang w:val="en-GB"/>
        </w:rPr>
        <w:t xml:space="preserve"> </w:t>
      </w:r>
      <w:r w:rsidR="00C14D28" w:rsidRPr="00A6359E">
        <w:rPr>
          <w:bCs/>
          <w:lang w:val="en-GB"/>
        </w:rPr>
        <w:t>Nevertheless</w:t>
      </w:r>
      <w:r w:rsidR="00654DE5" w:rsidRPr="00A6359E">
        <w:rPr>
          <w:bCs/>
          <w:lang w:val="en-GB"/>
        </w:rPr>
        <w:t xml:space="preserve">, </w:t>
      </w:r>
      <w:r w:rsidR="00EC24A9" w:rsidRPr="00A6359E">
        <w:rPr>
          <w:bCs/>
          <w:lang w:val="en-GB"/>
        </w:rPr>
        <w:t xml:space="preserve">Du et al suggested that </w:t>
      </w:r>
      <w:r w:rsidR="00667B37" w:rsidRPr="00A6359E">
        <w:rPr>
          <w:bCs/>
          <w:lang w:val="en-GB"/>
        </w:rPr>
        <w:t xml:space="preserve">the </w:t>
      </w:r>
      <w:r w:rsidR="00EC24A9" w:rsidRPr="00A6359E">
        <w:rPr>
          <w:bCs/>
          <w:lang w:val="en-GB"/>
        </w:rPr>
        <w:t xml:space="preserve">evidence </w:t>
      </w:r>
      <w:r w:rsidR="00074D77" w:rsidRPr="00A6359E">
        <w:rPr>
          <w:bCs/>
          <w:lang w:val="en-GB"/>
        </w:rPr>
        <w:t>regarding</w:t>
      </w:r>
      <w:r w:rsidR="00EC24A9" w:rsidRPr="00A6359E">
        <w:rPr>
          <w:bCs/>
          <w:lang w:val="en-GB"/>
        </w:rPr>
        <w:t xml:space="preserve"> </w:t>
      </w:r>
      <w:r w:rsidR="009B454E" w:rsidRPr="00A6359E">
        <w:rPr>
          <w:bCs/>
          <w:lang w:val="en-GB"/>
        </w:rPr>
        <w:t>the influence</w:t>
      </w:r>
      <w:r w:rsidR="00EC24A9" w:rsidRPr="00A6359E">
        <w:rPr>
          <w:bCs/>
          <w:lang w:val="en-GB"/>
        </w:rPr>
        <w:t xml:space="preserve"> of health literacy on clinical</w:t>
      </w:r>
      <w:r w:rsidR="0005199A" w:rsidRPr="00A6359E">
        <w:rPr>
          <w:bCs/>
          <w:lang w:val="en-GB"/>
        </w:rPr>
        <w:t xml:space="preserve"> and behavio</w:t>
      </w:r>
      <w:r w:rsidR="009B7638" w:rsidRPr="00A6359E">
        <w:rPr>
          <w:bCs/>
          <w:lang w:val="en-GB"/>
        </w:rPr>
        <w:t>u</w:t>
      </w:r>
      <w:r w:rsidR="0005199A" w:rsidRPr="00A6359E">
        <w:rPr>
          <w:bCs/>
          <w:lang w:val="en-GB"/>
        </w:rPr>
        <w:t>ral outcomes</w:t>
      </w:r>
      <w:r w:rsidR="009B454E" w:rsidRPr="00A6359E">
        <w:rPr>
          <w:bCs/>
          <w:lang w:val="en-GB"/>
        </w:rPr>
        <w:t xml:space="preserve">, such as </w:t>
      </w:r>
      <w:r w:rsidR="0005199A" w:rsidRPr="00A6359E">
        <w:rPr>
          <w:bCs/>
          <w:lang w:val="en-GB"/>
        </w:rPr>
        <w:t>self-care</w:t>
      </w:r>
      <w:r w:rsidR="009B454E" w:rsidRPr="00A6359E">
        <w:rPr>
          <w:bCs/>
          <w:lang w:val="en-GB"/>
        </w:rPr>
        <w:t xml:space="preserve"> and</w:t>
      </w:r>
      <w:r w:rsidR="0005199A" w:rsidRPr="00A6359E">
        <w:rPr>
          <w:bCs/>
          <w:lang w:val="en-GB"/>
        </w:rPr>
        <w:t xml:space="preserve"> self-efficacy</w:t>
      </w:r>
      <w:r w:rsidR="009B454E" w:rsidRPr="00A6359E">
        <w:rPr>
          <w:bCs/>
          <w:lang w:val="en-GB"/>
        </w:rPr>
        <w:t xml:space="preserve">, </w:t>
      </w:r>
      <w:r w:rsidR="00EC24A9" w:rsidRPr="00A6359E">
        <w:rPr>
          <w:bCs/>
          <w:lang w:val="en-GB"/>
        </w:rPr>
        <w:t>is insufficient</w:t>
      </w:r>
      <w:r w:rsidR="0005199A" w:rsidRPr="00A6359E">
        <w:rPr>
          <w:bCs/>
          <w:lang w:val="en-GB"/>
        </w:rPr>
        <w:t xml:space="preserve">, </w:t>
      </w:r>
      <w:r w:rsidR="007C3DC0" w:rsidRPr="00A6359E">
        <w:rPr>
          <w:bCs/>
          <w:lang w:val="en-GB"/>
        </w:rPr>
        <w:t>underscoring</w:t>
      </w:r>
      <w:r w:rsidR="0005199A" w:rsidRPr="00A6359E">
        <w:rPr>
          <w:bCs/>
          <w:lang w:val="en-GB"/>
        </w:rPr>
        <w:t xml:space="preserve"> </w:t>
      </w:r>
      <w:r w:rsidR="002B1783" w:rsidRPr="00A6359E">
        <w:rPr>
          <w:bCs/>
          <w:lang w:val="en-GB"/>
        </w:rPr>
        <w:t>need for future studies</w:t>
      </w:r>
      <w:r w:rsidR="00EC24A9" w:rsidRPr="00A6359E">
        <w:rPr>
          <w:bCs/>
          <w:lang w:val="en-GB"/>
        </w:rPr>
        <w:t>.</w:t>
      </w:r>
      <w:r w:rsidR="00374D5C" w:rsidRPr="00A6359E">
        <w:rPr>
          <w:bCs/>
          <w:lang w:val="en-GB"/>
        </w:rPr>
        <w:fldChar w:fldCharType="begin"/>
      </w:r>
      <w:r w:rsidR="00016C9B">
        <w:rPr>
          <w:bCs/>
          <w:lang w:val="en-GB"/>
        </w:rPr>
        <w:instrText xml:space="preserve"> ADDIN EN.CITE &lt;EndNote&gt;&lt;Cite&gt;&lt;Author&gt;Du&lt;/Author&gt;&lt;Year&gt;2018&lt;/Year&gt;&lt;RecNum&gt;26041&lt;/RecNum&gt;&lt;DisplayText&gt;(40)&lt;/DisplayText&gt;&lt;record&gt;&lt;rec-number&gt;26041&lt;/rec-number&gt;&lt;foreign-keys&gt;&lt;key app="EN" db-id="0srpdf2w6t55p2epz0sxaft20vaesfdta25s" timestamp="1689684886"&gt;26041&lt;/key&gt;&lt;/foreign-keys&gt;&lt;ref-type name="Journal Article"&gt;17&lt;/ref-type&gt;&lt;contributors&gt;&lt;authors&gt;&lt;author&gt;Du, Shaoying&lt;/author&gt;&lt;author&gt;Zhou, Yi&lt;/author&gt;&lt;author&gt;Fu, Cong&lt;/author&gt;&lt;author&gt;Wang, Yan&lt;/author&gt;&lt;author&gt;Du, Xiaojing&lt;/author&gt;&lt;author&gt;Xie, Ran %J International journal of nursing sciences&lt;/author&gt;&lt;/authors&gt;&lt;/contributors&gt;&lt;titles&gt;&lt;title&gt;Health literacy and health outcomes in hypertension: An integrative review&lt;/title&gt;&lt;/titles&gt;&lt;pages&gt;301-309&lt;/pages&gt;&lt;volume&gt;5&lt;/volume&gt;&lt;number&gt;3&lt;/number&gt;&lt;dates&gt;&lt;year&gt;2018&lt;/year&gt;&lt;/dates&gt;&lt;isbn&gt;2352-0132&lt;/isbn&gt;&lt;urls&gt;&lt;/urls&gt;&lt;/record&gt;&lt;/Cite&gt;&lt;/EndNote&gt;</w:instrText>
      </w:r>
      <w:r w:rsidR="00374D5C" w:rsidRPr="00A6359E">
        <w:rPr>
          <w:bCs/>
          <w:lang w:val="en-GB"/>
        </w:rPr>
        <w:fldChar w:fldCharType="separate"/>
      </w:r>
      <w:r w:rsidR="00016C9B">
        <w:rPr>
          <w:bCs/>
          <w:noProof/>
          <w:lang w:val="en-GB"/>
        </w:rPr>
        <w:t>(40)</w:t>
      </w:r>
      <w:r w:rsidR="00374D5C" w:rsidRPr="00A6359E">
        <w:rPr>
          <w:bCs/>
          <w:lang w:val="en-GB"/>
        </w:rPr>
        <w:fldChar w:fldCharType="end"/>
      </w:r>
      <w:r w:rsidR="00EC24A9" w:rsidRPr="00A6359E">
        <w:rPr>
          <w:bCs/>
          <w:lang w:val="en-GB"/>
        </w:rPr>
        <w:t xml:space="preserve"> </w:t>
      </w:r>
      <w:r w:rsidRPr="00A6359E">
        <w:rPr>
          <w:bCs/>
          <w:lang w:val="en-GB"/>
        </w:rPr>
        <w:t xml:space="preserve">Aligning with this idea, we </w:t>
      </w:r>
      <w:r w:rsidR="001C0430" w:rsidRPr="00A6359E">
        <w:rPr>
          <w:bCs/>
          <w:lang w:val="en-GB"/>
        </w:rPr>
        <w:t>quantified the association as well as the shape of the relationship with</w:t>
      </w:r>
      <w:r w:rsidR="007529BC" w:rsidRPr="00A6359E">
        <w:rPr>
          <w:bCs/>
          <w:lang w:val="en-GB"/>
        </w:rPr>
        <w:t xml:space="preserve"> two aspects of heart health </w:t>
      </w:r>
      <w:r w:rsidR="008A6716" w:rsidRPr="00A6359E">
        <w:rPr>
          <w:bCs/>
          <w:lang w:val="en-GB"/>
        </w:rPr>
        <w:t>behaviours</w:t>
      </w:r>
      <w:r w:rsidR="007529BC" w:rsidRPr="00A6359E">
        <w:rPr>
          <w:bCs/>
          <w:lang w:val="en-GB"/>
        </w:rPr>
        <w:t>: smoking cessation and taking</w:t>
      </w:r>
      <w:r w:rsidR="001C0430" w:rsidRPr="00A6359E">
        <w:rPr>
          <w:bCs/>
          <w:lang w:val="en-GB"/>
        </w:rPr>
        <w:t xml:space="preserve"> anti-hypertensive treatment</w:t>
      </w:r>
      <w:r w:rsidR="00660334">
        <w:rPr>
          <w:bCs/>
          <w:lang w:val="en-GB"/>
        </w:rPr>
        <w:t xml:space="preserve"> in appropriate subgroups</w:t>
      </w:r>
      <w:r w:rsidR="001C0430" w:rsidRPr="00A6359E">
        <w:rPr>
          <w:bCs/>
          <w:lang w:val="en-GB"/>
        </w:rPr>
        <w:t>.</w:t>
      </w:r>
      <w:r w:rsidR="00413EED" w:rsidRPr="00A6359E">
        <w:rPr>
          <w:bCs/>
          <w:lang w:val="en-GB"/>
        </w:rPr>
        <w:t xml:space="preserve"> We also quantified </w:t>
      </w:r>
      <w:r w:rsidR="009D1749" w:rsidRPr="00A6359E">
        <w:rPr>
          <w:bCs/>
          <w:lang w:val="en-GB"/>
        </w:rPr>
        <w:t>whether health</w:t>
      </w:r>
      <w:r w:rsidR="007529BC" w:rsidRPr="00A6359E">
        <w:rPr>
          <w:bCs/>
          <w:lang w:val="en-GB"/>
        </w:rPr>
        <w:t xml:space="preserve"> knowledge </w:t>
      </w:r>
      <w:r w:rsidR="009D1749" w:rsidRPr="00A6359E">
        <w:rPr>
          <w:bCs/>
          <w:lang w:val="en-GB"/>
        </w:rPr>
        <w:t xml:space="preserve">is independently associated </w:t>
      </w:r>
      <w:r w:rsidR="00660334">
        <w:rPr>
          <w:bCs/>
          <w:lang w:val="en-GB"/>
        </w:rPr>
        <w:t xml:space="preserve">with </w:t>
      </w:r>
      <w:r w:rsidR="00640480">
        <w:rPr>
          <w:bCs/>
          <w:lang w:val="en-GB"/>
        </w:rPr>
        <w:t xml:space="preserve">these outcomes after considering </w:t>
      </w:r>
      <w:r w:rsidR="009D1749" w:rsidRPr="00A6359E">
        <w:rPr>
          <w:bCs/>
          <w:lang w:val="en-GB"/>
        </w:rPr>
        <w:t xml:space="preserve">education and wealth. Our analysis further confirmed that those with lower health </w:t>
      </w:r>
      <w:r w:rsidR="007529BC" w:rsidRPr="00A6359E">
        <w:rPr>
          <w:bCs/>
          <w:lang w:val="en-GB"/>
        </w:rPr>
        <w:t>knowledge</w:t>
      </w:r>
      <w:r w:rsidR="009D1749" w:rsidRPr="00A6359E">
        <w:rPr>
          <w:bCs/>
          <w:lang w:val="en-GB"/>
        </w:rPr>
        <w:t xml:space="preserve">, lower educational attainment and lower household wealth were </w:t>
      </w:r>
      <w:r w:rsidR="00640480">
        <w:rPr>
          <w:bCs/>
          <w:lang w:val="en-GB"/>
        </w:rPr>
        <w:t xml:space="preserve">less unlikely to stop </w:t>
      </w:r>
      <w:r w:rsidR="00077BDD" w:rsidRPr="00A6359E">
        <w:rPr>
          <w:bCs/>
          <w:lang w:val="en-GB"/>
        </w:rPr>
        <w:t xml:space="preserve">smoking and </w:t>
      </w:r>
      <w:r w:rsidR="00640480">
        <w:rPr>
          <w:bCs/>
          <w:lang w:val="en-GB"/>
        </w:rPr>
        <w:t xml:space="preserve">or take </w:t>
      </w:r>
      <w:r w:rsidR="009D1749" w:rsidRPr="00A6359E">
        <w:rPr>
          <w:bCs/>
          <w:lang w:val="en-GB"/>
        </w:rPr>
        <w:t xml:space="preserve">anti-hypertensive medication. </w:t>
      </w:r>
      <w:ins w:id="44" w:author="Shiva Mishra (South Western Sydney LHD)" w:date="2025-02-25T17:24:00Z" w16du:dateUtc="2025-02-25T06:24:00Z">
        <w:r w:rsidR="002576B0">
          <w:rPr>
            <w:bCs/>
            <w:lang w:val="en-GB"/>
          </w:rPr>
          <w:t xml:space="preserve">Our </w:t>
        </w:r>
        <w:r w:rsidR="002576B0" w:rsidRPr="00A6359E">
          <w:rPr>
            <w:bCs/>
            <w:lang w:val="en-GB"/>
          </w:rPr>
          <w:t xml:space="preserve">findings </w:t>
        </w:r>
        <w:r w:rsidR="002576B0">
          <w:rPr>
            <w:bCs/>
            <w:lang w:val="en-GB"/>
          </w:rPr>
          <w:t xml:space="preserve">support </w:t>
        </w:r>
        <w:r w:rsidR="002576B0" w:rsidRPr="00A6359E">
          <w:rPr>
            <w:bCs/>
            <w:lang w:val="en-GB"/>
          </w:rPr>
          <w:t xml:space="preserve">the statement </w:t>
        </w:r>
        <w:r w:rsidR="002576B0">
          <w:rPr>
            <w:bCs/>
            <w:lang w:val="en-GB"/>
          </w:rPr>
          <w:t xml:space="preserve">of </w:t>
        </w:r>
        <w:r w:rsidR="002576B0" w:rsidRPr="00A6359E">
          <w:rPr>
            <w:bCs/>
            <w:lang w:val="en-GB"/>
          </w:rPr>
          <w:t xml:space="preserve">the American Heart Association which highlights </w:t>
        </w:r>
        <w:r w:rsidR="002576B0">
          <w:rPr>
            <w:bCs/>
            <w:lang w:val="en-GB"/>
          </w:rPr>
          <w:t xml:space="preserve">lack of knowledge </w:t>
        </w:r>
        <w:r w:rsidR="002576B0" w:rsidRPr="00A6359E">
          <w:rPr>
            <w:bCs/>
            <w:lang w:val="en-GB"/>
          </w:rPr>
          <w:t xml:space="preserve">as a barrier </w:t>
        </w:r>
        <w:r w:rsidR="002576B0">
          <w:rPr>
            <w:bCs/>
            <w:lang w:val="en-GB"/>
          </w:rPr>
          <w:t xml:space="preserve">to </w:t>
        </w:r>
        <w:r w:rsidR="002576B0" w:rsidRPr="00A6359E">
          <w:rPr>
            <w:bCs/>
            <w:lang w:val="en-GB"/>
          </w:rPr>
          <w:t>improving cardiovascular health.</w:t>
        </w:r>
        <w:r w:rsidR="002576B0" w:rsidRPr="00A6359E">
          <w:rPr>
            <w:bCs/>
            <w:lang w:val="en-GB"/>
          </w:rPr>
          <w:fldChar w:fldCharType="begin"/>
        </w:r>
        <w:r w:rsidR="002576B0">
          <w:rPr>
            <w:bCs/>
            <w:lang w:val="en-GB"/>
          </w:rPr>
          <w:instrText xml:space="preserve"> ADDIN EN.CITE &lt;EndNote&gt;&lt;Cite&gt;&lt;Author&gt;Magnani&lt;/Author&gt;&lt;Year&gt;2018&lt;/Year&gt;&lt;RecNum&gt;26016&lt;/RecNum&gt;&lt;DisplayText&gt;(19)&lt;/DisplayText&gt;&lt;record&gt;&lt;rec-number&gt;26016&lt;/rec-number&gt;&lt;foreign-keys&gt;&lt;key app="EN" db-id="0srpdf2w6t55p2epz0sxaft20vaesfdta25s" timestamp="1687863762"&gt;26016&lt;/key&gt;&lt;/foreign-keys&gt;&lt;ref-type name="Journal Article"&gt;17&lt;/ref-type&gt;&lt;contributors&gt;&lt;authors&gt;&lt;author&gt;Magnani, Jared W&lt;/author&gt;&lt;author&gt;Mujahid, Mahasin S&lt;/author&gt;&lt;author&gt;Aronow, Herbert D&lt;/author&gt;&lt;author&gt;Cené, Crystal W&lt;/author&gt;&lt;author&gt;Dickson, Victoria Vaughan&lt;/author&gt;&lt;author&gt;Havranek, Edward&lt;/author&gt;&lt;author&gt;Morgenstern, Lewis B&lt;/author&gt;&lt;author&gt;Paasche-Orlow, Michael K&lt;/author&gt;&lt;author&gt;Pollak, Amy&lt;/author&gt;&lt;author&gt;Willey, Joshua Z %J Circulation&lt;/author&gt;&lt;/authors&gt;&lt;/contributors&gt;&lt;titles&gt;&lt;title&gt;Health literacy and cardiovascular disease: fundamental relevance to primary and secondary prevention: a scientific statement from the American Heart Association&lt;/title&gt;&lt;/titles&gt;&lt;pages&gt;e48-e74&lt;/pages&gt;&lt;volume&gt;138&lt;/volume&gt;&lt;number&gt;2&lt;/number&gt;&lt;dates&gt;&lt;year&gt;2018&lt;/year&gt;&lt;/dates&gt;&lt;isbn&gt;0009-7322&lt;/isbn&gt;&lt;urls&gt;&lt;/urls&gt;&lt;/record&gt;&lt;/Cite&gt;&lt;/EndNote&gt;</w:instrText>
        </w:r>
        <w:r w:rsidR="002576B0" w:rsidRPr="00A6359E">
          <w:rPr>
            <w:bCs/>
            <w:lang w:val="en-GB"/>
          </w:rPr>
          <w:fldChar w:fldCharType="separate"/>
        </w:r>
        <w:r w:rsidR="002576B0" w:rsidRPr="00A6359E">
          <w:rPr>
            <w:bCs/>
            <w:noProof/>
            <w:lang w:val="en-GB"/>
          </w:rPr>
          <w:t>(19)</w:t>
        </w:r>
        <w:r w:rsidR="002576B0" w:rsidRPr="00A6359E">
          <w:rPr>
            <w:bCs/>
            <w:lang w:val="en-GB"/>
          </w:rPr>
          <w:fldChar w:fldCharType="end"/>
        </w:r>
        <w:r w:rsidR="002576B0">
          <w:rPr>
            <w:bCs/>
            <w:lang w:val="en-GB"/>
          </w:rPr>
          <w:t xml:space="preserve"> </w:t>
        </w:r>
      </w:ins>
      <w:r w:rsidR="00A91669" w:rsidRPr="00A6359E">
        <w:rPr>
          <w:bCs/>
          <w:lang w:val="en-GB"/>
        </w:rPr>
        <w:t>Th</w:t>
      </w:r>
      <w:r w:rsidR="00640480">
        <w:rPr>
          <w:bCs/>
          <w:lang w:val="en-GB"/>
        </w:rPr>
        <w:t xml:space="preserve">is is consistent with </w:t>
      </w:r>
      <w:r w:rsidR="00A91669" w:rsidRPr="00A6359E">
        <w:rPr>
          <w:bCs/>
          <w:lang w:val="en-GB"/>
        </w:rPr>
        <w:t>other</w:t>
      </w:r>
      <w:r w:rsidR="00B40DB6" w:rsidRPr="00A6359E">
        <w:rPr>
          <w:bCs/>
          <w:lang w:val="en-GB"/>
        </w:rPr>
        <w:t xml:space="preserve"> social determinants of health</w:t>
      </w:r>
      <w:r w:rsidR="00A91669" w:rsidRPr="00A6359E">
        <w:rPr>
          <w:bCs/>
          <w:lang w:val="en-GB"/>
        </w:rPr>
        <w:t xml:space="preserve">; </w:t>
      </w:r>
      <w:r w:rsidR="0031752A" w:rsidRPr="00A6359E">
        <w:rPr>
          <w:bCs/>
          <w:lang w:val="en-GB"/>
        </w:rPr>
        <w:t xml:space="preserve">those with lower educational attainment and wealth status were </w:t>
      </w:r>
      <w:r w:rsidR="00640480">
        <w:rPr>
          <w:bCs/>
          <w:lang w:val="en-GB"/>
        </w:rPr>
        <w:t xml:space="preserve">least likely to adopt </w:t>
      </w:r>
      <w:r w:rsidR="0031752A" w:rsidRPr="00A6359E">
        <w:rPr>
          <w:bCs/>
          <w:lang w:val="en-GB"/>
        </w:rPr>
        <w:t xml:space="preserve">healthy </w:t>
      </w:r>
      <w:r w:rsidR="008A6716" w:rsidRPr="00A6359E">
        <w:rPr>
          <w:bCs/>
          <w:lang w:val="en-GB"/>
        </w:rPr>
        <w:t>behaviours</w:t>
      </w:r>
      <w:r w:rsidR="00B40DB6" w:rsidRPr="00A6359E">
        <w:rPr>
          <w:bCs/>
          <w:lang w:val="en-GB"/>
        </w:rPr>
        <w:t>.</w:t>
      </w:r>
      <w:r w:rsidR="001C0430" w:rsidRPr="00A6359E">
        <w:rPr>
          <w:bCs/>
          <w:lang w:val="en-GB"/>
        </w:rPr>
        <w:t xml:space="preserve"> </w:t>
      </w:r>
      <w:r w:rsidR="003B16F0" w:rsidRPr="00A6359E">
        <w:rPr>
          <w:bCs/>
          <w:lang w:val="en-GB"/>
        </w:rPr>
        <w:fldChar w:fldCharType="begin"/>
      </w:r>
      <w:r w:rsidR="00016C9B">
        <w:rPr>
          <w:bCs/>
          <w:lang w:val="en-GB"/>
        </w:rPr>
        <w:instrText xml:space="preserve"> ADDIN EN.CITE &lt;EndNote&gt;&lt;Cite&gt;&lt;Author&gt;Havranek&lt;/Author&gt;&lt;Year&gt;2015&lt;/Year&gt;&lt;RecNum&gt;26&lt;/RecNum&gt;&lt;DisplayText&gt;(41)&lt;/DisplayText&gt;&lt;record&gt;&lt;rec-number&gt;26&lt;/rec-number&gt;&lt;foreign-keys&gt;&lt;key app="EN" db-id="wf5t20rwp2tfrzed9sa5xveo2fvt0rdrt99v" timestamp="1719388604"&gt;26&lt;/key&gt;&lt;/foreign-keys&gt;&lt;ref-type name="Journal Article"&gt;17&lt;/ref-type&gt;&lt;contributors&gt;&lt;authors&gt;&lt;author&gt;Havranek, Edward P&lt;/author&gt;&lt;author&gt;Mujahid, Mahasin S&lt;/author&gt;&lt;author&gt;Barr, Donald A&lt;/author&gt;&lt;author&gt;Blair, Irene V&lt;/author&gt;&lt;author&gt;Cohen, Meryl S&lt;/author&gt;&lt;author&gt;Cruz-Flores, Salvador&lt;/author&gt;&lt;author&gt;Davey-Smith, George&lt;/author&gt;&lt;author&gt;Dennison-Himmelfarb, Cheryl R&lt;/author&gt;&lt;author&gt;Lauer, Michael S&lt;/author&gt;&lt;author&gt;Lockwood, Debra W %J Circulation&lt;/author&gt;&lt;/authors&gt;&lt;/contributors&gt;&lt;titles&gt;&lt;title&gt;Social determinants of risk and outcomes for cardiovascular disease: a scientific statement from the American Heart Association&lt;/title&gt;&lt;/titles&gt;&lt;pages&gt;873-898&lt;/pages&gt;&lt;volume&gt;132&lt;/volume&gt;&lt;number&gt;9&lt;/number&gt;&lt;dates&gt;&lt;year&gt;2015&lt;/year&gt;&lt;/dates&gt;&lt;isbn&gt;0009-7322&lt;/isbn&gt;&lt;urls&gt;&lt;/urls&gt;&lt;/record&gt;&lt;/Cite&gt;&lt;/EndNote&gt;</w:instrText>
      </w:r>
      <w:r w:rsidR="003B16F0" w:rsidRPr="00A6359E">
        <w:rPr>
          <w:bCs/>
          <w:lang w:val="en-GB"/>
        </w:rPr>
        <w:fldChar w:fldCharType="separate"/>
      </w:r>
      <w:r w:rsidR="00016C9B">
        <w:rPr>
          <w:bCs/>
          <w:noProof/>
          <w:lang w:val="en-GB"/>
        </w:rPr>
        <w:t>(41)</w:t>
      </w:r>
      <w:r w:rsidR="003B16F0" w:rsidRPr="00A6359E">
        <w:rPr>
          <w:bCs/>
          <w:lang w:val="en-GB"/>
        </w:rPr>
        <w:fldChar w:fldCharType="end"/>
      </w:r>
      <w:r w:rsidR="007529BC" w:rsidRPr="00A6359E">
        <w:rPr>
          <w:bCs/>
          <w:lang w:val="en-GB"/>
        </w:rPr>
        <w:t xml:space="preserve"> </w:t>
      </w:r>
      <w:r w:rsidR="001C0430" w:rsidRPr="00A6359E">
        <w:rPr>
          <w:bCs/>
          <w:lang w:val="en-GB"/>
        </w:rPr>
        <w:t xml:space="preserve">Further studies are needed to </w:t>
      </w:r>
      <w:r w:rsidR="00A56931" w:rsidRPr="00A6359E">
        <w:rPr>
          <w:bCs/>
          <w:lang w:val="en-GB"/>
        </w:rPr>
        <w:t>assess the broad</w:t>
      </w:r>
      <w:r w:rsidR="007529BC" w:rsidRPr="00A6359E">
        <w:rPr>
          <w:bCs/>
          <w:lang w:val="en-GB"/>
        </w:rPr>
        <w:t>er</w:t>
      </w:r>
      <w:r w:rsidR="00A56931" w:rsidRPr="00A6359E">
        <w:rPr>
          <w:bCs/>
          <w:lang w:val="en-GB"/>
        </w:rPr>
        <w:t xml:space="preserve"> effect of health </w:t>
      </w:r>
      <w:r w:rsidR="007529BC" w:rsidRPr="00A6359E">
        <w:rPr>
          <w:bCs/>
          <w:lang w:val="en-GB"/>
        </w:rPr>
        <w:t>knowledge</w:t>
      </w:r>
      <w:r w:rsidR="00A56931" w:rsidRPr="00A6359E">
        <w:rPr>
          <w:bCs/>
          <w:lang w:val="en-GB"/>
        </w:rPr>
        <w:t xml:space="preserve"> </w:t>
      </w:r>
      <w:r w:rsidR="006E1F4C" w:rsidRPr="00A6359E">
        <w:rPr>
          <w:bCs/>
          <w:lang w:val="en-GB"/>
        </w:rPr>
        <w:t xml:space="preserve">and literacy </w:t>
      </w:r>
      <w:r w:rsidR="00B40DB6" w:rsidRPr="00A6359E">
        <w:rPr>
          <w:bCs/>
          <w:lang w:val="en-GB"/>
        </w:rPr>
        <w:t>on</w:t>
      </w:r>
      <w:r w:rsidR="00A56931" w:rsidRPr="00A6359E">
        <w:rPr>
          <w:bCs/>
          <w:lang w:val="en-GB"/>
        </w:rPr>
        <w:t xml:space="preserve"> both </w:t>
      </w:r>
      <w:r w:rsidR="00760737" w:rsidRPr="00A6359E">
        <w:rPr>
          <w:bCs/>
          <w:lang w:val="en-GB"/>
        </w:rPr>
        <w:t>short- and long-term</w:t>
      </w:r>
      <w:r w:rsidR="00A56931" w:rsidRPr="00A6359E">
        <w:rPr>
          <w:bCs/>
          <w:lang w:val="en-GB"/>
        </w:rPr>
        <w:t xml:space="preserve"> health outcomes</w:t>
      </w:r>
      <w:r w:rsidR="00A91669" w:rsidRPr="00A6359E">
        <w:rPr>
          <w:bCs/>
          <w:lang w:val="en-GB"/>
        </w:rPr>
        <w:t xml:space="preserve"> </w:t>
      </w:r>
      <w:r w:rsidR="004C6ED0" w:rsidRPr="00A6359E">
        <w:rPr>
          <w:bCs/>
          <w:lang w:val="en-GB"/>
        </w:rPr>
        <w:t>and health system costs</w:t>
      </w:r>
      <w:r w:rsidR="00A56931" w:rsidRPr="00A6359E">
        <w:rPr>
          <w:bCs/>
          <w:lang w:val="en-GB"/>
        </w:rPr>
        <w:t xml:space="preserve"> </w:t>
      </w:r>
      <w:r w:rsidR="00CC19B4" w:rsidRPr="00A6359E">
        <w:rPr>
          <w:bCs/>
          <w:lang w:val="en-GB"/>
        </w:rPr>
        <w:t xml:space="preserve">for diseases </w:t>
      </w:r>
      <w:r w:rsidR="00A56931" w:rsidRPr="00A6359E">
        <w:rPr>
          <w:bCs/>
          <w:lang w:val="en-GB"/>
        </w:rPr>
        <w:t xml:space="preserve">including and not limited to cardiovascular diseases. </w:t>
      </w:r>
    </w:p>
    <w:p w14:paraId="15C312EC" w14:textId="3B88C406" w:rsidR="00A56931" w:rsidRPr="00A6359E" w:rsidRDefault="00087BDB" w:rsidP="009F2138">
      <w:pPr>
        <w:spacing w:after="200" w:line="480" w:lineRule="auto"/>
        <w:rPr>
          <w:bCs/>
          <w:lang w:val="en-GB"/>
        </w:rPr>
      </w:pPr>
      <w:r w:rsidRPr="00A6359E">
        <w:rPr>
          <w:bCs/>
          <w:lang w:val="en-GB"/>
        </w:rPr>
        <w:lastRenderedPageBreak/>
        <w:t>Our study has several strengths. Firstly, we have incorporated a unique</w:t>
      </w:r>
      <w:r w:rsidR="00B00BF3" w:rsidRPr="00A6359E">
        <w:rPr>
          <w:bCs/>
          <w:lang w:val="en-GB"/>
        </w:rPr>
        <w:t xml:space="preserve"> and</w:t>
      </w:r>
      <w:r w:rsidRPr="00A6359E">
        <w:rPr>
          <w:bCs/>
          <w:lang w:val="en-GB"/>
        </w:rPr>
        <w:t xml:space="preserve"> geographically diverse sample from countries at different levels of economic development. Secondly, we employed a standardized and systematic approach to collect data. Lastly, we utilized both wealth and education as indicators of socioeconomic status</w:t>
      </w:r>
      <w:r w:rsidR="0043285C">
        <w:rPr>
          <w:bCs/>
          <w:lang w:val="en-GB"/>
        </w:rPr>
        <w:t xml:space="preserve">, both of which serve as proxies for the </w:t>
      </w:r>
      <w:r w:rsidR="009533A7">
        <w:rPr>
          <w:bCs/>
          <w:lang w:val="en-GB"/>
        </w:rPr>
        <w:t>ability</w:t>
      </w:r>
      <w:r w:rsidR="0043285C">
        <w:rPr>
          <w:bCs/>
          <w:lang w:val="en-GB"/>
        </w:rPr>
        <w:t xml:space="preserve"> of individuals </w:t>
      </w:r>
      <w:r w:rsidR="009533A7">
        <w:rPr>
          <w:bCs/>
          <w:lang w:val="en-GB"/>
        </w:rPr>
        <w:t>to make choices</w:t>
      </w:r>
      <w:r w:rsidRPr="00A6359E">
        <w:rPr>
          <w:bCs/>
          <w:lang w:val="en-GB"/>
        </w:rPr>
        <w:t xml:space="preserve">. However, there are certain limitations to our study. We grouped countries based on their economic status (low-income or high-income), but </w:t>
      </w:r>
      <w:r w:rsidR="009533A7">
        <w:rPr>
          <w:bCs/>
          <w:lang w:val="en-GB"/>
        </w:rPr>
        <w:t xml:space="preserve">each is </w:t>
      </w:r>
      <w:r w:rsidRPr="00A6359E">
        <w:rPr>
          <w:bCs/>
          <w:lang w:val="en-GB"/>
        </w:rPr>
        <w:t>cultural</w:t>
      </w:r>
      <w:r w:rsidR="009533A7">
        <w:rPr>
          <w:bCs/>
          <w:lang w:val="en-GB"/>
        </w:rPr>
        <w:t>ly</w:t>
      </w:r>
      <w:r w:rsidRPr="00A6359E">
        <w:rPr>
          <w:bCs/>
          <w:lang w:val="en-GB"/>
        </w:rPr>
        <w:t>, social</w:t>
      </w:r>
      <w:r w:rsidR="009533A7">
        <w:rPr>
          <w:bCs/>
          <w:lang w:val="en-GB"/>
        </w:rPr>
        <w:t>ly</w:t>
      </w:r>
      <w:r w:rsidRPr="00A6359E">
        <w:rPr>
          <w:bCs/>
          <w:lang w:val="en-GB"/>
        </w:rPr>
        <w:t>, and economic</w:t>
      </w:r>
      <w:r w:rsidR="009533A7">
        <w:rPr>
          <w:bCs/>
          <w:lang w:val="en-GB"/>
        </w:rPr>
        <w:t>ally</w:t>
      </w:r>
      <w:r w:rsidRPr="00A6359E">
        <w:rPr>
          <w:bCs/>
          <w:lang w:val="en-GB"/>
        </w:rPr>
        <w:t xml:space="preserve"> divers</w:t>
      </w:r>
      <w:r w:rsidR="009533A7">
        <w:rPr>
          <w:bCs/>
          <w:lang w:val="en-GB"/>
        </w:rPr>
        <w:t>e</w:t>
      </w:r>
      <w:r w:rsidRPr="00A6359E">
        <w:rPr>
          <w:bCs/>
          <w:lang w:val="en-GB"/>
        </w:rPr>
        <w:t>. Unfortunately, our study, like many others of its kind, did not gather data on quality of education</w:t>
      </w:r>
      <w:r w:rsidR="009533A7">
        <w:rPr>
          <w:bCs/>
          <w:lang w:val="en-GB"/>
        </w:rPr>
        <w:t xml:space="preserve"> and attainment</w:t>
      </w:r>
      <w:r w:rsidRPr="00A6359E">
        <w:rPr>
          <w:bCs/>
          <w:lang w:val="en-GB"/>
        </w:rPr>
        <w:t xml:space="preserve">. Therefore, grouping education into a single variable </w:t>
      </w:r>
      <w:r w:rsidR="009533A7">
        <w:rPr>
          <w:bCs/>
          <w:lang w:val="en-GB"/>
        </w:rPr>
        <w:t xml:space="preserve">based on time spend lacks granularity. </w:t>
      </w:r>
      <w:r w:rsidR="0075699F" w:rsidRPr="00A6359E">
        <w:rPr>
          <w:bCs/>
          <w:lang w:val="en-GB"/>
        </w:rPr>
        <w:t xml:space="preserve">Although the participants in our study generally resemble the populations of the respective countries, it is possible that the impact of education and wealth on health could vary </w:t>
      </w:r>
      <w:r w:rsidR="00994ADB" w:rsidRPr="00A6359E">
        <w:rPr>
          <w:bCs/>
          <w:lang w:val="en-GB"/>
        </w:rPr>
        <w:t xml:space="preserve">depending on </w:t>
      </w:r>
      <w:r w:rsidR="009533A7">
        <w:rPr>
          <w:bCs/>
          <w:lang w:val="en-GB"/>
        </w:rPr>
        <w:t xml:space="preserve">each </w:t>
      </w:r>
      <w:r w:rsidR="00994ADB" w:rsidRPr="00A6359E">
        <w:rPr>
          <w:bCs/>
          <w:lang w:val="en-GB"/>
        </w:rPr>
        <w:t xml:space="preserve">country’s </w:t>
      </w:r>
      <w:r w:rsidR="0075699F" w:rsidRPr="00A6359E">
        <w:rPr>
          <w:bCs/>
          <w:lang w:val="en-GB"/>
        </w:rPr>
        <w:t xml:space="preserve">welfare policies or </w:t>
      </w:r>
      <w:r w:rsidR="00793EB5">
        <w:rPr>
          <w:bCs/>
          <w:lang w:val="en-GB"/>
        </w:rPr>
        <w:t xml:space="preserve">ethnic or religious diversity, which may be linked to </w:t>
      </w:r>
      <w:r w:rsidR="0075699F" w:rsidRPr="00A6359E">
        <w:rPr>
          <w:bCs/>
          <w:lang w:val="en-GB"/>
        </w:rPr>
        <w:t>belief systems</w:t>
      </w:r>
      <w:r w:rsidR="00793EB5">
        <w:rPr>
          <w:bCs/>
          <w:lang w:val="en-GB"/>
        </w:rPr>
        <w:t xml:space="preserve">, </w:t>
      </w:r>
      <w:r w:rsidR="0075699F" w:rsidRPr="00A6359E">
        <w:rPr>
          <w:bCs/>
          <w:lang w:val="en-GB"/>
        </w:rPr>
        <w:t>social networks</w:t>
      </w:r>
      <w:r w:rsidR="00793EB5">
        <w:rPr>
          <w:bCs/>
          <w:lang w:val="en-GB"/>
        </w:rPr>
        <w:t xml:space="preserve">, or marginalisation that we could not identify. </w:t>
      </w:r>
      <w:r w:rsidR="00464F0E" w:rsidRPr="00A6359E">
        <w:rPr>
          <w:bCs/>
          <w:lang w:val="en-GB"/>
        </w:rPr>
        <w:t xml:space="preserve">Further, there are </w:t>
      </w:r>
      <w:r w:rsidR="007D35CA" w:rsidRPr="00A6359E">
        <w:rPr>
          <w:bCs/>
          <w:lang w:val="en-GB"/>
        </w:rPr>
        <w:t>limitations</w:t>
      </w:r>
      <w:r w:rsidR="00464F0E" w:rsidRPr="00A6359E">
        <w:rPr>
          <w:bCs/>
          <w:lang w:val="en-GB"/>
        </w:rPr>
        <w:t xml:space="preserve"> </w:t>
      </w:r>
      <w:r w:rsidR="00891A61" w:rsidRPr="00A6359E">
        <w:rPr>
          <w:bCs/>
          <w:lang w:val="en-GB"/>
        </w:rPr>
        <w:t xml:space="preserve">on </w:t>
      </w:r>
      <w:r w:rsidR="00464F0E" w:rsidRPr="00A6359E">
        <w:rPr>
          <w:bCs/>
          <w:lang w:val="en-GB"/>
        </w:rPr>
        <w:t xml:space="preserve">use of </w:t>
      </w:r>
      <w:r w:rsidR="00A56931" w:rsidRPr="00A6359E">
        <w:rPr>
          <w:bCs/>
          <w:lang w:val="en-GB"/>
        </w:rPr>
        <w:t xml:space="preserve">health knowledge questions </w:t>
      </w:r>
      <w:r w:rsidR="00464F0E" w:rsidRPr="00A6359E">
        <w:rPr>
          <w:bCs/>
          <w:lang w:val="en-GB"/>
        </w:rPr>
        <w:t>which were</w:t>
      </w:r>
      <w:r w:rsidR="00A56931" w:rsidRPr="00A6359E">
        <w:rPr>
          <w:bCs/>
          <w:lang w:val="en-GB"/>
        </w:rPr>
        <w:t xml:space="preserve"> self-</w:t>
      </w:r>
      <w:r w:rsidR="00C125D7" w:rsidRPr="00A6359E">
        <w:rPr>
          <w:bCs/>
          <w:lang w:val="en-GB"/>
        </w:rPr>
        <w:t>reported</w:t>
      </w:r>
      <w:r w:rsidR="00A56931" w:rsidRPr="00A6359E">
        <w:rPr>
          <w:bCs/>
          <w:lang w:val="en-GB"/>
        </w:rPr>
        <w:t xml:space="preserve"> and might not represent the diversity of health knowledge that is captured typical</w:t>
      </w:r>
      <w:r w:rsidR="00464F0E" w:rsidRPr="00A6359E">
        <w:rPr>
          <w:bCs/>
          <w:lang w:val="en-GB"/>
        </w:rPr>
        <w:t xml:space="preserve">ly </w:t>
      </w:r>
      <w:r w:rsidR="00F13640" w:rsidRPr="00A6359E">
        <w:rPr>
          <w:bCs/>
          <w:lang w:val="en-GB"/>
        </w:rPr>
        <w:t xml:space="preserve">by a </w:t>
      </w:r>
      <w:r w:rsidR="00A56931" w:rsidRPr="00A6359E">
        <w:rPr>
          <w:bCs/>
          <w:lang w:val="en-GB"/>
        </w:rPr>
        <w:t xml:space="preserve">health literacy instrument. </w:t>
      </w:r>
      <w:r w:rsidR="000E4DC6" w:rsidRPr="00A6359E">
        <w:rPr>
          <w:bCs/>
          <w:lang w:val="en-GB"/>
        </w:rPr>
        <w:t xml:space="preserve">Despite having ten questions </w:t>
      </w:r>
      <w:r w:rsidR="00A56931" w:rsidRPr="00A6359E">
        <w:rPr>
          <w:bCs/>
          <w:lang w:val="en-GB"/>
        </w:rPr>
        <w:t xml:space="preserve">that assessed </w:t>
      </w:r>
      <w:r w:rsidR="000E4DC6" w:rsidRPr="00A6359E">
        <w:rPr>
          <w:bCs/>
          <w:lang w:val="en-GB"/>
        </w:rPr>
        <w:t xml:space="preserve">the health </w:t>
      </w:r>
      <w:r w:rsidR="00760737" w:rsidRPr="00A6359E">
        <w:rPr>
          <w:bCs/>
          <w:lang w:val="en-GB"/>
        </w:rPr>
        <w:t>knowledge</w:t>
      </w:r>
      <w:r w:rsidR="000E4DC6" w:rsidRPr="00A6359E">
        <w:rPr>
          <w:bCs/>
          <w:lang w:val="en-GB"/>
        </w:rPr>
        <w:t xml:space="preserve"> and eleven questions that assess</w:t>
      </w:r>
      <w:r w:rsidR="00B04FA4" w:rsidRPr="00A6359E">
        <w:rPr>
          <w:bCs/>
          <w:lang w:val="en-GB"/>
        </w:rPr>
        <w:t>ed</w:t>
      </w:r>
      <w:r w:rsidR="000E4DC6" w:rsidRPr="00A6359E">
        <w:rPr>
          <w:bCs/>
          <w:lang w:val="en-GB"/>
        </w:rPr>
        <w:t xml:space="preserve"> the knowledge</w:t>
      </w:r>
      <w:r w:rsidR="00760737" w:rsidRPr="00A6359E">
        <w:rPr>
          <w:bCs/>
          <w:lang w:val="en-GB"/>
        </w:rPr>
        <w:t xml:space="preserve">-actions, </w:t>
      </w:r>
      <w:r w:rsidR="00DC2C30" w:rsidRPr="00A6359E">
        <w:rPr>
          <w:bCs/>
          <w:lang w:val="en-GB"/>
        </w:rPr>
        <w:t>t</w:t>
      </w:r>
      <w:r w:rsidR="000E4DC6" w:rsidRPr="00A6359E">
        <w:rPr>
          <w:bCs/>
          <w:lang w:val="en-GB"/>
        </w:rPr>
        <w:t xml:space="preserve">hey </w:t>
      </w:r>
      <w:r w:rsidR="00EC6F40" w:rsidRPr="00A6359E">
        <w:rPr>
          <w:bCs/>
          <w:lang w:val="en-GB"/>
        </w:rPr>
        <w:t xml:space="preserve">may not encompass those specifically indicative of </w:t>
      </w:r>
      <w:r w:rsidR="000E4DC6" w:rsidRPr="00A6359E">
        <w:rPr>
          <w:bCs/>
          <w:lang w:val="en-GB"/>
        </w:rPr>
        <w:t>self-care or</w:t>
      </w:r>
      <w:r w:rsidR="00760737" w:rsidRPr="00A6359E">
        <w:rPr>
          <w:bCs/>
          <w:lang w:val="en-GB"/>
        </w:rPr>
        <w:t xml:space="preserve"> self-efficacy</w:t>
      </w:r>
      <w:r w:rsidR="003A28FC" w:rsidRPr="00A6359E">
        <w:rPr>
          <w:bCs/>
          <w:lang w:val="en-GB"/>
        </w:rPr>
        <w:t xml:space="preserve">, </w:t>
      </w:r>
      <w:r w:rsidR="00B04FA4" w:rsidRPr="00A6359E">
        <w:rPr>
          <w:bCs/>
          <w:lang w:val="en-GB"/>
        </w:rPr>
        <w:t xml:space="preserve">which are </w:t>
      </w:r>
      <w:r w:rsidR="00AC6BAD" w:rsidRPr="00A6359E">
        <w:rPr>
          <w:bCs/>
          <w:lang w:val="en-GB"/>
        </w:rPr>
        <w:t>the</w:t>
      </w:r>
      <w:r w:rsidR="00B04FA4" w:rsidRPr="00A6359E">
        <w:rPr>
          <w:bCs/>
          <w:lang w:val="en-GB"/>
        </w:rPr>
        <w:t xml:space="preserve"> </w:t>
      </w:r>
      <w:r w:rsidR="003A28FC" w:rsidRPr="00A6359E">
        <w:rPr>
          <w:bCs/>
          <w:lang w:val="en-GB"/>
        </w:rPr>
        <w:t>crucial pillar</w:t>
      </w:r>
      <w:r w:rsidR="00AC6BAD" w:rsidRPr="00A6359E">
        <w:rPr>
          <w:bCs/>
          <w:lang w:val="en-GB"/>
        </w:rPr>
        <w:t>s</w:t>
      </w:r>
      <w:r w:rsidR="003A28FC" w:rsidRPr="00A6359E">
        <w:rPr>
          <w:bCs/>
          <w:lang w:val="en-GB"/>
        </w:rPr>
        <w:t xml:space="preserve"> in the development </w:t>
      </w:r>
      <w:r w:rsidR="00760737" w:rsidRPr="00A6359E">
        <w:rPr>
          <w:bCs/>
          <w:lang w:val="en-GB"/>
        </w:rPr>
        <w:t xml:space="preserve">of health literacy. </w:t>
      </w:r>
      <w:r w:rsidR="007D35CA" w:rsidRPr="00A6359E">
        <w:rPr>
          <w:bCs/>
          <w:lang w:val="en-GB"/>
        </w:rPr>
        <w:fldChar w:fldCharType="begin"/>
      </w:r>
      <w:r w:rsidR="00016C9B">
        <w:rPr>
          <w:bCs/>
          <w:lang w:val="en-GB"/>
        </w:rPr>
        <w:instrText xml:space="preserve"> ADDIN EN.CITE &lt;EndNote&gt;&lt;Cite&gt;&lt;Author&gt;Magnani&lt;/Author&gt;&lt;Year&gt;2018&lt;/Year&gt;&lt;RecNum&gt;26016&lt;/RecNum&gt;&lt;DisplayText&gt;(19)&lt;/DisplayText&gt;&lt;record&gt;&lt;rec-number&gt;26016&lt;/rec-number&gt;&lt;foreign-keys&gt;&lt;key app="EN" db-id="0srpdf2w6t55p2epz0sxaft20vaesfdta25s" timestamp="1687863762"&gt;26016&lt;/key&gt;&lt;/foreign-keys&gt;&lt;ref-type name="Journal Article"&gt;17&lt;/ref-type&gt;&lt;contributors&gt;&lt;authors&gt;&lt;author&gt;Magnani, Jared W&lt;/author&gt;&lt;author&gt;Mujahid, Mahasin S&lt;/author&gt;&lt;author&gt;Aronow, Herbert D&lt;/author&gt;&lt;author&gt;Cené, Crystal W&lt;/author&gt;&lt;author&gt;Dickson, Victoria Vaughan&lt;/author&gt;&lt;author&gt;Havranek, Edward&lt;/author&gt;&lt;author&gt;Morgenstern, Lewis B&lt;/author&gt;&lt;author&gt;Paasche-Orlow, Michael K&lt;/author&gt;&lt;author&gt;Pollak, Amy&lt;/author&gt;&lt;author&gt;Willey, Joshua Z %J Circulation&lt;/author&gt;&lt;/authors&gt;&lt;/contributors&gt;&lt;titles&gt;&lt;title&gt;Health literacy and cardiovascular disease: fundamental relevance to primary and secondary prevention: a scientific statement from the American Heart Association&lt;/title&gt;&lt;/titles&gt;&lt;pages&gt;e48-e74&lt;/pages&gt;&lt;volume&gt;138&lt;/volume&gt;&lt;number&gt;2&lt;/number&gt;&lt;dates&gt;&lt;year&gt;2018&lt;/year&gt;&lt;/dates&gt;&lt;isbn&gt;0009-7322&lt;/isbn&gt;&lt;urls&gt;&lt;/urls&gt;&lt;/record&gt;&lt;/Cite&gt;&lt;/EndNote&gt;</w:instrText>
      </w:r>
      <w:r w:rsidR="007D35CA" w:rsidRPr="00A6359E">
        <w:rPr>
          <w:bCs/>
          <w:lang w:val="en-GB"/>
        </w:rPr>
        <w:fldChar w:fldCharType="separate"/>
      </w:r>
      <w:r w:rsidR="00DA61ED" w:rsidRPr="00A6359E">
        <w:rPr>
          <w:bCs/>
          <w:noProof/>
          <w:lang w:val="en-GB"/>
        </w:rPr>
        <w:t>(19)</w:t>
      </w:r>
      <w:r w:rsidR="007D35CA" w:rsidRPr="00A6359E">
        <w:rPr>
          <w:bCs/>
          <w:lang w:val="en-GB"/>
        </w:rPr>
        <w:fldChar w:fldCharType="end"/>
      </w:r>
      <w:r w:rsidR="00854787">
        <w:rPr>
          <w:bCs/>
          <w:lang w:val="en-GB"/>
        </w:rPr>
        <w:t xml:space="preserve"> For these various reasons, the estimated ORs could be overestimated compared to any typical analysis involving much nuanced health literacy instruments. </w:t>
      </w:r>
    </w:p>
    <w:p w14:paraId="0491A57D" w14:textId="1A338C16" w:rsidR="00760737" w:rsidRPr="00A6359E" w:rsidRDefault="00760737" w:rsidP="009F2138">
      <w:pPr>
        <w:spacing w:after="200" w:line="480" w:lineRule="auto"/>
        <w:rPr>
          <w:bCs/>
          <w:lang w:val="en-GB"/>
        </w:rPr>
      </w:pPr>
      <w:r w:rsidRPr="00A6359E">
        <w:rPr>
          <w:bCs/>
          <w:lang w:val="en-GB"/>
        </w:rPr>
        <w:t xml:space="preserve">Despite the limitations, we provide </w:t>
      </w:r>
      <w:r w:rsidR="00611DAE" w:rsidRPr="00A6359E">
        <w:rPr>
          <w:bCs/>
          <w:lang w:val="en-GB"/>
        </w:rPr>
        <w:t>a comprehensive evaluation of</w:t>
      </w:r>
      <w:r w:rsidR="00C60770" w:rsidRPr="00A6359E">
        <w:rPr>
          <w:bCs/>
          <w:lang w:val="en-GB"/>
        </w:rPr>
        <w:t xml:space="preserve"> two aspects of</w:t>
      </w:r>
      <w:r w:rsidR="00611DAE" w:rsidRPr="00A6359E">
        <w:rPr>
          <w:bCs/>
          <w:lang w:val="en-GB"/>
        </w:rPr>
        <w:t xml:space="preserve"> health knowledge and </w:t>
      </w:r>
      <w:r w:rsidR="00D04AF0" w:rsidRPr="00A6359E">
        <w:rPr>
          <w:bCs/>
          <w:lang w:val="en-GB"/>
        </w:rPr>
        <w:t>their</w:t>
      </w:r>
      <w:r w:rsidR="00611DAE" w:rsidRPr="00A6359E">
        <w:rPr>
          <w:bCs/>
          <w:lang w:val="en-GB"/>
        </w:rPr>
        <w:t xml:space="preserve"> associated effects </w:t>
      </w:r>
      <w:r w:rsidR="00D04AF0" w:rsidRPr="00A6359E">
        <w:rPr>
          <w:bCs/>
          <w:lang w:val="en-GB"/>
        </w:rPr>
        <w:t>on</w:t>
      </w:r>
      <w:r w:rsidR="00611DAE" w:rsidRPr="00A6359E">
        <w:rPr>
          <w:bCs/>
          <w:lang w:val="en-GB"/>
        </w:rPr>
        <w:t xml:space="preserve"> </w:t>
      </w:r>
      <w:r w:rsidR="00C60770" w:rsidRPr="00A6359E">
        <w:rPr>
          <w:bCs/>
          <w:lang w:val="en-GB"/>
        </w:rPr>
        <w:t xml:space="preserve">two health behaviours namely smoking </w:t>
      </w:r>
      <w:r w:rsidR="00D04AF0" w:rsidRPr="00A6359E">
        <w:rPr>
          <w:bCs/>
          <w:lang w:val="en-GB"/>
        </w:rPr>
        <w:t>cessation and</w:t>
      </w:r>
      <w:r w:rsidR="00C60770" w:rsidRPr="00A6359E">
        <w:rPr>
          <w:bCs/>
          <w:lang w:val="en-GB"/>
        </w:rPr>
        <w:t xml:space="preserve"> taking anti-hypertensive medication</w:t>
      </w:r>
      <w:r w:rsidR="00611DAE" w:rsidRPr="00A6359E">
        <w:rPr>
          <w:bCs/>
          <w:lang w:val="en-GB"/>
        </w:rPr>
        <w:t xml:space="preserve">. </w:t>
      </w:r>
      <w:r w:rsidR="00567FCE" w:rsidRPr="00A6359E">
        <w:rPr>
          <w:bCs/>
          <w:lang w:val="en-GB"/>
        </w:rPr>
        <w:t xml:space="preserve">Further studies are needed to quantify the effect </w:t>
      </w:r>
      <w:r w:rsidR="007A3C21" w:rsidRPr="00A6359E">
        <w:rPr>
          <w:bCs/>
          <w:lang w:val="en-GB"/>
        </w:rPr>
        <w:t>on</w:t>
      </w:r>
      <w:r w:rsidR="00567FCE" w:rsidRPr="00A6359E">
        <w:rPr>
          <w:bCs/>
          <w:lang w:val="en-GB"/>
        </w:rPr>
        <w:t xml:space="preserve"> both </w:t>
      </w:r>
      <w:r w:rsidR="007A3C21" w:rsidRPr="00A6359E">
        <w:rPr>
          <w:bCs/>
          <w:lang w:val="en-GB"/>
        </w:rPr>
        <w:lastRenderedPageBreak/>
        <w:t>short- and long-term</w:t>
      </w:r>
      <w:r w:rsidR="00567FCE" w:rsidRPr="00A6359E">
        <w:rPr>
          <w:bCs/>
          <w:lang w:val="en-GB"/>
        </w:rPr>
        <w:t xml:space="preserve"> health outcomes</w:t>
      </w:r>
      <w:r w:rsidR="00793EB5">
        <w:rPr>
          <w:bCs/>
          <w:lang w:val="en-GB"/>
        </w:rPr>
        <w:t xml:space="preserve"> and the extent to which are findings are influenced by the structural constraints that people face</w:t>
      </w:r>
      <w:r w:rsidR="00567FCE" w:rsidRPr="00A6359E">
        <w:rPr>
          <w:bCs/>
          <w:lang w:val="en-GB"/>
        </w:rPr>
        <w:t>.</w:t>
      </w:r>
    </w:p>
    <w:p w14:paraId="3C5B7ED4" w14:textId="21901482" w:rsidR="00367C17" w:rsidRPr="00E96396" w:rsidRDefault="005D0023" w:rsidP="00915CEC">
      <w:pPr>
        <w:spacing w:after="200" w:line="276" w:lineRule="auto"/>
        <w:rPr>
          <w:rFonts w:ascii="Arial" w:hAnsi="Arial" w:cs="Arial"/>
          <w:b/>
          <w:color w:val="595959" w:themeColor="text1" w:themeTint="A6"/>
          <w:lang w:val="en-GB"/>
        </w:rPr>
      </w:pPr>
      <w:r>
        <w:rPr>
          <w:rFonts w:ascii="Arial" w:hAnsi="Arial" w:cs="Arial"/>
          <w:b/>
          <w:color w:val="595959" w:themeColor="text1" w:themeTint="A6"/>
          <w:lang w:val="en-GB"/>
        </w:rPr>
        <w:t xml:space="preserve">5 </w:t>
      </w:r>
      <w:r w:rsidR="007A3C21" w:rsidRPr="00E96396">
        <w:rPr>
          <w:rFonts w:ascii="Arial" w:hAnsi="Arial" w:cs="Arial"/>
          <w:b/>
          <w:color w:val="595959" w:themeColor="text1" w:themeTint="A6"/>
          <w:lang w:val="en-GB"/>
        </w:rPr>
        <w:t>CONCLUSION</w:t>
      </w:r>
    </w:p>
    <w:p w14:paraId="4F37C1F9" w14:textId="092683B8" w:rsidR="006A666E" w:rsidRPr="00A6359E" w:rsidRDefault="00744CD9" w:rsidP="00190482">
      <w:pPr>
        <w:spacing w:after="240" w:line="480" w:lineRule="auto"/>
        <w:rPr>
          <w:bCs/>
          <w:lang w:val="en-GB"/>
        </w:rPr>
      </w:pPr>
      <w:r w:rsidRPr="00A6359E">
        <w:rPr>
          <w:bCs/>
          <w:lang w:val="en-GB"/>
        </w:rPr>
        <w:t>Cardiovascular health knowledge</w:t>
      </w:r>
      <w:r w:rsidR="006A666E" w:rsidRPr="00A6359E">
        <w:rPr>
          <w:bCs/>
          <w:lang w:val="en-GB"/>
        </w:rPr>
        <w:t xml:space="preserve"> is associated with </w:t>
      </w:r>
      <w:r w:rsidRPr="00A6359E">
        <w:rPr>
          <w:bCs/>
          <w:lang w:val="en-GB"/>
        </w:rPr>
        <w:t xml:space="preserve">adoption of </w:t>
      </w:r>
      <w:r w:rsidR="00157843" w:rsidRPr="00A6359E">
        <w:rPr>
          <w:bCs/>
          <w:lang w:val="en-GB"/>
        </w:rPr>
        <w:t xml:space="preserve">health </w:t>
      </w:r>
      <w:r w:rsidR="008A6716" w:rsidRPr="00A6359E">
        <w:rPr>
          <w:bCs/>
          <w:lang w:val="en-GB"/>
        </w:rPr>
        <w:t>behaviours</w:t>
      </w:r>
      <w:r w:rsidR="006A666E" w:rsidRPr="00A6359E">
        <w:rPr>
          <w:bCs/>
          <w:lang w:val="en-GB"/>
        </w:rPr>
        <w:t xml:space="preserve"> even after accounting for individual’s baseline education and wealth. </w:t>
      </w:r>
      <w:r w:rsidR="00113530" w:rsidRPr="00A6359E">
        <w:rPr>
          <w:bCs/>
          <w:lang w:val="en-GB"/>
        </w:rPr>
        <w:t xml:space="preserve">The findings </w:t>
      </w:r>
      <w:r w:rsidR="00347F65" w:rsidRPr="00A6359E">
        <w:rPr>
          <w:bCs/>
          <w:lang w:val="en-GB"/>
        </w:rPr>
        <w:t xml:space="preserve">of this study </w:t>
      </w:r>
      <w:r w:rsidR="00113530" w:rsidRPr="00A6359E">
        <w:rPr>
          <w:bCs/>
          <w:lang w:val="en-GB"/>
        </w:rPr>
        <w:t xml:space="preserve">underscore </w:t>
      </w:r>
      <w:r w:rsidR="003C035F" w:rsidRPr="00A6359E">
        <w:rPr>
          <w:bCs/>
          <w:lang w:val="en-GB"/>
        </w:rPr>
        <w:t xml:space="preserve">the </w:t>
      </w:r>
      <w:r w:rsidR="00113530" w:rsidRPr="00A6359E">
        <w:rPr>
          <w:bCs/>
          <w:lang w:val="en-GB"/>
        </w:rPr>
        <w:t>critical rol</w:t>
      </w:r>
      <w:r w:rsidR="003C035F" w:rsidRPr="00A6359E">
        <w:rPr>
          <w:bCs/>
          <w:lang w:val="en-GB"/>
        </w:rPr>
        <w:t xml:space="preserve">e of cardiovascular health knowledge </w:t>
      </w:r>
      <w:r w:rsidR="000A01AE" w:rsidRPr="00A6359E">
        <w:rPr>
          <w:bCs/>
          <w:lang w:val="en-GB"/>
        </w:rPr>
        <w:t>in fostering</w:t>
      </w:r>
      <w:r w:rsidR="003C035F" w:rsidRPr="00A6359E">
        <w:rPr>
          <w:bCs/>
          <w:lang w:val="en-GB"/>
        </w:rPr>
        <w:t xml:space="preserve"> </w:t>
      </w:r>
      <w:r w:rsidR="000A01AE" w:rsidRPr="00A6359E">
        <w:rPr>
          <w:bCs/>
          <w:lang w:val="en-GB"/>
        </w:rPr>
        <w:t>h</w:t>
      </w:r>
      <w:r w:rsidR="003C035F" w:rsidRPr="00A6359E">
        <w:rPr>
          <w:bCs/>
          <w:lang w:val="en-GB"/>
        </w:rPr>
        <w:t>eart healthy behavio</w:t>
      </w:r>
      <w:r w:rsidR="00087BDB" w:rsidRPr="00A6359E">
        <w:rPr>
          <w:bCs/>
          <w:lang w:val="en-GB"/>
        </w:rPr>
        <w:t>u</w:t>
      </w:r>
      <w:r w:rsidR="003C035F" w:rsidRPr="00A6359E">
        <w:rPr>
          <w:bCs/>
          <w:lang w:val="en-GB"/>
        </w:rPr>
        <w:t>rs, which in t</w:t>
      </w:r>
      <w:r w:rsidR="00BD7D28" w:rsidRPr="00A6359E">
        <w:rPr>
          <w:bCs/>
          <w:lang w:val="en-GB"/>
        </w:rPr>
        <w:t xml:space="preserve">urn can lead to better cardiovascular outcomes. </w:t>
      </w:r>
    </w:p>
    <w:p w14:paraId="4C0A9A3A" w14:textId="77777777" w:rsidR="005D0023" w:rsidRDefault="005D0023">
      <w:pPr>
        <w:spacing w:after="160" w:line="259" w:lineRule="auto"/>
        <w:rPr>
          <w:rFonts w:ascii="Arial" w:hAnsi="Arial" w:cs="Arial"/>
          <w:b/>
          <w:color w:val="595959" w:themeColor="text1" w:themeTint="A6"/>
          <w:lang w:val="en-GB"/>
        </w:rPr>
      </w:pPr>
      <w:r>
        <w:rPr>
          <w:rFonts w:ascii="Arial" w:hAnsi="Arial" w:cs="Arial"/>
          <w:b/>
          <w:color w:val="595959" w:themeColor="text1" w:themeTint="A6"/>
          <w:lang w:val="en-GB"/>
        </w:rPr>
        <w:br w:type="page"/>
      </w:r>
    </w:p>
    <w:p w14:paraId="67AED430" w14:textId="0B40B273" w:rsidR="00546719" w:rsidRPr="00E96396" w:rsidRDefault="00546719" w:rsidP="00546719">
      <w:pPr>
        <w:spacing w:line="480" w:lineRule="auto"/>
        <w:rPr>
          <w:rFonts w:ascii="Arial" w:hAnsi="Arial" w:cs="Arial"/>
          <w:b/>
          <w:color w:val="595959" w:themeColor="text1" w:themeTint="A6"/>
          <w:lang w:val="en-GB"/>
        </w:rPr>
      </w:pPr>
      <w:r w:rsidRPr="00E96396">
        <w:rPr>
          <w:rFonts w:ascii="Arial" w:hAnsi="Arial" w:cs="Arial"/>
          <w:b/>
          <w:color w:val="595959" w:themeColor="text1" w:themeTint="A6"/>
          <w:lang w:val="en-GB"/>
        </w:rPr>
        <w:lastRenderedPageBreak/>
        <w:t>DATA AVAILABILITY</w:t>
      </w:r>
    </w:p>
    <w:p w14:paraId="6A1546D5" w14:textId="54386DCE" w:rsidR="00546719" w:rsidRPr="00A6359E" w:rsidRDefault="00546719" w:rsidP="00190482">
      <w:pPr>
        <w:spacing w:after="240" w:line="480" w:lineRule="auto"/>
        <w:rPr>
          <w:bCs/>
          <w:lang w:val="en-GB"/>
        </w:rPr>
      </w:pPr>
      <w:r w:rsidRPr="00A6359E">
        <w:rPr>
          <w:bCs/>
          <w:lang w:val="en-GB"/>
        </w:rPr>
        <w:t xml:space="preserve">Data is available from the PURE collaborative group upon reasonable request. The data analysis was done from March 2023 to January 2024 using the PURE EPOCH dataset in SAS 9.4. </w:t>
      </w:r>
    </w:p>
    <w:p w14:paraId="490F2E9C" w14:textId="77777777" w:rsidR="00190482" w:rsidRPr="00E96396" w:rsidRDefault="00190482" w:rsidP="00190482">
      <w:pPr>
        <w:spacing w:line="480" w:lineRule="auto"/>
        <w:rPr>
          <w:rFonts w:ascii="Arial" w:hAnsi="Arial" w:cs="Arial"/>
          <w:b/>
          <w:color w:val="595959" w:themeColor="text1" w:themeTint="A6"/>
          <w:lang w:val="en-GB"/>
        </w:rPr>
      </w:pPr>
      <w:r w:rsidRPr="00E96396">
        <w:rPr>
          <w:rFonts w:ascii="Arial" w:hAnsi="Arial" w:cs="Arial"/>
          <w:b/>
          <w:color w:val="595959" w:themeColor="text1" w:themeTint="A6"/>
          <w:lang w:val="en-GB"/>
        </w:rPr>
        <w:t>ACKNOWLEDGEMENT</w:t>
      </w:r>
    </w:p>
    <w:p w14:paraId="49962673" w14:textId="77777777" w:rsidR="002576B0" w:rsidRPr="00A6359E" w:rsidRDefault="00157843" w:rsidP="002576B0">
      <w:pPr>
        <w:spacing w:after="160" w:line="480" w:lineRule="auto"/>
        <w:rPr>
          <w:ins w:id="45" w:author="Shiva Mishra (South Western Sydney LHD)" w:date="2025-02-25T17:25:00Z" w16du:dateUtc="2025-02-25T06:25:00Z"/>
          <w:lang w:val="en-GB"/>
        </w:rPr>
      </w:pPr>
      <w:r w:rsidRPr="00A6359E">
        <w:rPr>
          <w:lang w:val="en-GB"/>
        </w:rPr>
        <w:t>The authors</w:t>
      </w:r>
      <w:r w:rsidR="00190482" w:rsidRPr="00A6359E">
        <w:rPr>
          <w:lang w:val="en-GB"/>
        </w:rPr>
        <w:t xml:space="preserve"> would like to thank the PURE Study team and the study participants who participated in the country level surveys. </w:t>
      </w:r>
      <w:ins w:id="46" w:author="Shiva Mishra (South Western Sydney LHD)" w:date="2025-02-25T17:25:00Z" w16du:dateUtc="2025-02-25T06:25:00Z">
        <w:r w:rsidR="002576B0">
          <w:rPr>
            <w:lang w:val="en-GB"/>
          </w:rPr>
          <w:t>We would like to acknowledge Simone Marschner for providing feedback on data cleaning and statistical analysis.</w:t>
        </w:r>
      </w:ins>
    </w:p>
    <w:p w14:paraId="204DE98A" w14:textId="77777777" w:rsidR="002576B0" w:rsidRDefault="002576B0" w:rsidP="002576B0">
      <w:pPr>
        <w:spacing w:line="480" w:lineRule="auto"/>
        <w:rPr>
          <w:ins w:id="47" w:author="Shiva Mishra (South Western Sydney LHD)" w:date="2025-02-25T17:25:00Z" w16du:dateUtc="2025-02-25T06:25:00Z"/>
          <w:rFonts w:ascii="Arial" w:hAnsi="Arial" w:cs="Arial"/>
          <w:b/>
          <w:color w:val="595959" w:themeColor="text1" w:themeTint="A6"/>
          <w:lang w:val="en-GB"/>
        </w:rPr>
      </w:pPr>
      <w:ins w:id="48" w:author="Shiva Mishra (South Western Sydney LHD)" w:date="2025-02-25T17:25:00Z" w16du:dateUtc="2025-02-25T06:25:00Z">
        <w:r>
          <w:rPr>
            <w:rFonts w:ascii="Arial" w:hAnsi="Arial" w:cs="Arial"/>
            <w:b/>
            <w:color w:val="595959" w:themeColor="text1" w:themeTint="A6"/>
            <w:lang w:val="en-GB"/>
          </w:rPr>
          <w:t>AUTHORS CONTRIBUTION</w:t>
        </w:r>
      </w:ins>
    </w:p>
    <w:p w14:paraId="5C994037" w14:textId="175CD0BB" w:rsidR="000076E1" w:rsidDel="002576B0" w:rsidRDefault="002576B0" w:rsidP="002576B0">
      <w:pPr>
        <w:spacing w:after="160" w:line="480" w:lineRule="auto"/>
        <w:rPr>
          <w:ins w:id="49" w:author="Shiva Mishra" w:date="2024-12-19T00:09:00Z" w16du:dateUtc="2024-12-18T13:09:00Z"/>
          <w:del w:id="50" w:author="Shiva Mishra (South Western Sydney LHD)" w:date="2025-02-25T17:25:00Z" w16du:dateUtc="2025-02-25T06:25:00Z"/>
          <w:color w:val="000000" w:themeColor="text1"/>
        </w:rPr>
      </w:pPr>
      <w:ins w:id="51" w:author="Shiva Mishra (South Western Sydney LHD)" w:date="2025-02-25T17:25:00Z" w16du:dateUtc="2025-02-25T06:25:00Z">
        <w:r>
          <w:rPr>
            <w:color w:val="000000" w:themeColor="text1"/>
            <w:shd w:val="clear" w:color="auto" w:fill="FFFFFF"/>
          </w:rPr>
          <w:t>CK, SRM contributed to the conception or design of the study. SM performed data cleaning and statistical analysis of the dataset for the study with feedback from Simone Marschner. SM drafted the manuscript. CK provided supervision. All authors critically reviewed and provided feedback on the final manuscript. All authors contributed to the final article and approved the submitted version. CK is the guarantor of this work.</w:t>
        </w:r>
      </w:ins>
    </w:p>
    <w:p w14:paraId="15CBDD2D" w14:textId="77777777" w:rsidR="008971FB" w:rsidRDefault="008971FB" w:rsidP="00190482">
      <w:pPr>
        <w:spacing w:line="480" w:lineRule="auto"/>
        <w:rPr>
          <w:rFonts w:ascii="Arial" w:hAnsi="Arial" w:cs="Arial"/>
          <w:b/>
          <w:color w:val="595959" w:themeColor="text1" w:themeTint="A6"/>
          <w:lang w:val="en-GB"/>
        </w:rPr>
      </w:pPr>
    </w:p>
    <w:p w14:paraId="00FA23A6" w14:textId="0BF3D348" w:rsidR="00190482" w:rsidRPr="00E96396" w:rsidRDefault="00190482" w:rsidP="00190482">
      <w:pPr>
        <w:spacing w:line="480" w:lineRule="auto"/>
        <w:rPr>
          <w:rFonts w:ascii="Arial" w:hAnsi="Arial" w:cs="Arial"/>
          <w:b/>
          <w:color w:val="595959" w:themeColor="text1" w:themeTint="A6"/>
          <w:lang w:val="en-GB"/>
        </w:rPr>
      </w:pPr>
      <w:r w:rsidRPr="00E96396">
        <w:rPr>
          <w:rFonts w:ascii="Arial" w:hAnsi="Arial" w:cs="Arial"/>
          <w:b/>
          <w:color w:val="595959" w:themeColor="text1" w:themeTint="A6"/>
          <w:lang w:val="en-GB"/>
        </w:rPr>
        <w:t>FUNDING</w:t>
      </w:r>
    </w:p>
    <w:p w14:paraId="2D1B55A0" w14:textId="609DF965" w:rsidR="008635F3" w:rsidRPr="00A6359E" w:rsidRDefault="00532C7C" w:rsidP="008635F3">
      <w:pPr>
        <w:spacing w:line="360" w:lineRule="auto"/>
        <w:rPr>
          <w:lang w:val="en-GB"/>
        </w:rPr>
      </w:pPr>
      <w:r w:rsidRPr="00A6359E">
        <w:rPr>
          <w:lang w:val="en-GB"/>
        </w:rPr>
        <w:t>Dr C Chow is supported by a National Health and Medical Research Council (NHMRC) of Australia Investigator grant (</w:t>
      </w:r>
      <w:r w:rsidR="00FB4A0F" w:rsidRPr="00A6359E">
        <w:rPr>
          <w:lang w:val="en-GB"/>
        </w:rPr>
        <w:t>APP1195326).</w:t>
      </w:r>
      <w:r w:rsidR="00FB4A0F" w:rsidRPr="00A6359E">
        <w:rPr>
          <w:b/>
          <w:lang w:val="en-GB"/>
        </w:rPr>
        <w:t xml:space="preserve"> </w:t>
      </w:r>
      <w:r w:rsidR="008635F3" w:rsidRPr="00A6359E">
        <w:rPr>
          <w:lang w:val="en-GB"/>
        </w:rPr>
        <w:t>Dr S Yusuf is supported by the Marion W Burke endowed chair of the Heart and Stroke Foundation of Ontario.</w:t>
      </w:r>
      <w:r w:rsidR="00CA2EF2" w:rsidRPr="00A6359E">
        <w:rPr>
          <w:lang w:val="en-GB"/>
        </w:rPr>
        <w:t xml:space="preserve"> </w:t>
      </w:r>
      <w:r w:rsidR="008635F3" w:rsidRPr="00A6359E">
        <w:rPr>
          <w:lang w:val="en-GB"/>
        </w:rPr>
        <w:t xml:space="preserve">The PURE study is an investigator-initiated study that is funded by the Population Health Research Institute, Hamilton Health Sciences Research Institute (HHSRI), the Canadian Institutes of Health Research, Heart and Stroke Foundation of Ontario, Support from Canadian Institutes of Health Research’s Strategy for Patient Oriented Research, through the Ontario SPOR Support Unit, as well as the Ontario Ministry of Health and Long-Term Care and through unrestricted grants from several pharmaceutical companies [with major contributions from AstraZeneca (Canada), Sanofi-Aventis (France and Canada), Boehringer Ingelheim (Germany and Canada), Servier, and </w:t>
      </w:r>
      <w:r w:rsidR="008635F3" w:rsidRPr="00A6359E">
        <w:rPr>
          <w:lang w:val="en-GB"/>
        </w:rPr>
        <w:lastRenderedPageBreak/>
        <w:t>GlaxoSmithKline], and additional contributions from Novartis and King Pharma and from various national or local organizations in participating countries.</w:t>
      </w:r>
      <w:r w:rsidR="008635F3" w:rsidRPr="00A6359E">
        <w:rPr>
          <w:b/>
          <w:lang w:val="en-GB"/>
        </w:rPr>
        <w:t xml:space="preserve"> </w:t>
      </w:r>
    </w:p>
    <w:p w14:paraId="0CB0AC33" w14:textId="77777777" w:rsidR="008635F3" w:rsidRPr="00A6359E" w:rsidRDefault="008635F3" w:rsidP="008635F3">
      <w:pPr>
        <w:spacing w:line="360" w:lineRule="auto"/>
        <w:rPr>
          <w:b/>
          <w:lang w:val="en-GB"/>
        </w:rPr>
      </w:pPr>
    </w:p>
    <w:p w14:paraId="70CAE888" w14:textId="77777777" w:rsidR="008635F3" w:rsidRPr="00A6359E" w:rsidRDefault="008635F3" w:rsidP="008635F3">
      <w:pPr>
        <w:spacing w:line="360" w:lineRule="auto"/>
        <w:rPr>
          <w:lang w:val="en-GB"/>
        </w:rPr>
      </w:pPr>
      <w:r w:rsidRPr="00A6359E">
        <w:rPr>
          <w:lang w:val="en-GB"/>
        </w:rPr>
        <w:t xml:space="preserve">These include: </w:t>
      </w:r>
      <w:r w:rsidRPr="00A6359E">
        <w:rPr>
          <w:b/>
          <w:bCs/>
          <w:lang w:val="en-GB"/>
        </w:rPr>
        <w:t>Argentina:</w:t>
      </w:r>
      <w:r w:rsidRPr="00A6359E">
        <w:rPr>
          <w:lang w:val="en-GB"/>
        </w:rPr>
        <w:t xml:space="preserve"> Fundacion ECLA </w:t>
      </w:r>
      <w:r w:rsidRPr="00A6359E">
        <w:rPr>
          <w:b/>
          <w:bCs/>
          <w:lang w:val="en-GB"/>
        </w:rPr>
        <w:t>(Estudios Clínicos Latino America)</w:t>
      </w:r>
      <w:r w:rsidRPr="00A6359E">
        <w:rPr>
          <w:lang w:val="en-GB"/>
        </w:rPr>
        <w:t xml:space="preserve"> ; </w:t>
      </w:r>
      <w:r w:rsidRPr="00A6359E">
        <w:rPr>
          <w:b/>
          <w:lang w:val="en-GB"/>
        </w:rPr>
        <w:t>Bangladesh</w:t>
      </w:r>
      <w:r w:rsidRPr="00A6359E">
        <w:rPr>
          <w:lang w:val="en-GB"/>
        </w:rPr>
        <w:t xml:space="preserve">: Independent University, Bangladesh and Mitra and Associates; </w:t>
      </w:r>
      <w:r w:rsidRPr="00A6359E">
        <w:rPr>
          <w:b/>
          <w:lang w:val="en-GB"/>
        </w:rPr>
        <w:t>Brazil:</w:t>
      </w:r>
      <w:r w:rsidRPr="00A6359E">
        <w:rPr>
          <w:lang w:val="en-GB"/>
        </w:rPr>
        <w:t xml:space="preserve"> Hospital Alemão Oswaldo Cruz, São Paulo, Brazil; </w:t>
      </w:r>
      <w:r w:rsidRPr="00A6359E">
        <w:rPr>
          <w:b/>
          <w:lang w:val="en-GB"/>
        </w:rPr>
        <w:t>Canada:</w:t>
      </w:r>
      <w:r w:rsidRPr="00A6359E">
        <w:rPr>
          <w:lang w:val="en-GB"/>
        </w:rPr>
        <w:t xml:space="preserve"> This study was supported by an unrestricted grant from Dairy Farmers of Canada and the National Dairy Council (U.S.), Public Health Agency of Canada and Champlain Cardiovascular Disease Prevention Network; </w:t>
      </w:r>
      <w:r w:rsidRPr="00A6359E">
        <w:rPr>
          <w:b/>
          <w:lang w:val="en-GB"/>
        </w:rPr>
        <w:t>Chile:</w:t>
      </w:r>
      <w:r w:rsidRPr="00A6359E">
        <w:rPr>
          <w:lang w:val="en-GB"/>
        </w:rPr>
        <w:t xml:space="preserve"> Universidad de La Frontera [DI13-PE11/EXD05-0003]; </w:t>
      </w:r>
      <w:r w:rsidRPr="00A6359E">
        <w:rPr>
          <w:b/>
          <w:lang w:val="en-GB"/>
        </w:rPr>
        <w:t>China:</w:t>
      </w:r>
      <w:r w:rsidRPr="00A6359E">
        <w:rPr>
          <w:lang w:val="en-GB"/>
        </w:rPr>
        <w:t xml:space="preserve"> </w:t>
      </w:r>
      <w:r w:rsidRPr="00A6359E">
        <w:rPr>
          <w:bCs/>
          <w:lang w:val="en-GB"/>
        </w:rPr>
        <w:t>National Center for Cardiovascular Diseases and ThinkTank Research Center for Health Development</w:t>
      </w:r>
      <w:r w:rsidRPr="00A6359E">
        <w:rPr>
          <w:lang w:val="en-GB"/>
        </w:rPr>
        <w:t xml:space="preserve">; </w:t>
      </w:r>
      <w:r w:rsidRPr="00A6359E">
        <w:rPr>
          <w:b/>
          <w:lang w:val="en-GB"/>
        </w:rPr>
        <w:t>Colombia:</w:t>
      </w:r>
      <w:r w:rsidRPr="00A6359E">
        <w:rPr>
          <w:lang w:val="en-GB"/>
        </w:rPr>
        <w:t xml:space="preserve"> Colciencias (grant 6566-04-18062 and  grant 6517-777-58228); </w:t>
      </w:r>
      <w:r w:rsidRPr="00A6359E">
        <w:rPr>
          <w:b/>
          <w:lang w:val="en-GB"/>
        </w:rPr>
        <w:t>India:</w:t>
      </w:r>
      <w:r w:rsidRPr="00A6359E">
        <w:rPr>
          <w:lang w:val="en-GB"/>
        </w:rPr>
        <w:t xml:space="preserve"> Indian Council of Medical Research; </w:t>
      </w:r>
      <w:r w:rsidRPr="00A6359E">
        <w:rPr>
          <w:b/>
          <w:lang w:val="en-GB"/>
        </w:rPr>
        <w:t>Malaysia:</w:t>
      </w:r>
      <w:r w:rsidRPr="00A6359E">
        <w:rPr>
          <w:lang w:val="en-GB"/>
        </w:rPr>
        <w:t xml:space="preserve"> Ministry of Science, Technology and Innovation of Malaysia (grant number: 100-IRDC/BIOTEK 16/6/21 [13/2007], and 07-05-IFN-BPH 010), Ministry of Higher Education of Malaysia (grant number: 600-RMI/LRGS/5/3 [2/2011]), Universiti Teknologi MARA,    Biostatistics &amp; Data Repository Sector, National Institute of Health, Setia Alam - for the data linkage service, and  National Registration Department (JPN) for their willingness to share their mortality records for research purposes, Universiti Kebangsaan Malaysia (UKM-Hejim-Komuniti-15-2010); </w:t>
      </w:r>
      <w:r w:rsidRPr="00A6359E">
        <w:rPr>
          <w:b/>
          <w:lang w:val="en-GB"/>
        </w:rPr>
        <w:t>occupied Palestinian territory:</w:t>
      </w:r>
      <w:r w:rsidRPr="00A6359E">
        <w:rPr>
          <w:lang w:val="en-GB"/>
        </w:rPr>
        <w:t xml:space="preserve"> the United Nations Relief and Works Agency for Palestine Refugees in the Near East, occupied Palestinian territory; International Development Research Centre, Canada; </w:t>
      </w:r>
      <w:r w:rsidRPr="00A6359E">
        <w:rPr>
          <w:b/>
          <w:lang w:val="en-GB"/>
        </w:rPr>
        <w:t>Philippines:</w:t>
      </w:r>
      <w:r w:rsidRPr="00A6359E">
        <w:rPr>
          <w:lang w:val="en-GB"/>
        </w:rPr>
        <w:t xml:space="preserve"> Philippine Council for Health Research and Development; </w:t>
      </w:r>
      <w:r w:rsidRPr="00A6359E">
        <w:rPr>
          <w:b/>
          <w:lang w:val="en-GB"/>
        </w:rPr>
        <w:t>Poland:</w:t>
      </w:r>
      <w:r w:rsidRPr="00A6359E">
        <w:rPr>
          <w:lang w:val="en-GB"/>
        </w:rPr>
        <w:t xml:space="preserve"> Polish Ministry of Science and Higher Education (grant number: 290/W-PURE/2008/0), Wroclaw Medical University; </w:t>
      </w:r>
      <w:r w:rsidRPr="00A6359E">
        <w:rPr>
          <w:b/>
          <w:bCs/>
          <w:lang w:val="en-GB"/>
        </w:rPr>
        <w:t>Saudi Arabia:</w:t>
      </w:r>
      <w:r w:rsidRPr="00A6359E">
        <w:rPr>
          <w:lang w:val="en-GB"/>
        </w:rPr>
        <w:t xml:space="preserve"> </w:t>
      </w:r>
      <w:r w:rsidRPr="00A6359E">
        <w:rPr>
          <w:bCs/>
          <w:lang w:val="en-GB"/>
        </w:rPr>
        <w:t>Saudi Heart Association, Dr.Mohammad Alfagih Hospital, The Deanship of Scientific Research at King Saud University (Research group number: RG -1436-013), Riyadh; Saleh Hamza Serafi Chair for Research of Coronary Heart Disease, Umm AlQura University, Makkah, Saudi Arabia</w:t>
      </w:r>
      <w:r w:rsidRPr="00A6359E">
        <w:rPr>
          <w:lang w:val="en-GB"/>
        </w:rPr>
        <w:t xml:space="preserve">; </w:t>
      </w:r>
      <w:r w:rsidRPr="00A6359E">
        <w:rPr>
          <w:b/>
          <w:lang w:val="en-GB"/>
        </w:rPr>
        <w:t>South Africa:</w:t>
      </w:r>
      <w:r w:rsidRPr="00A6359E">
        <w:rPr>
          <w:lang w:val="en-GB"/>
        </w:rPr>
        <w:t xml:space="preserve"> The North-West University, SA and Netherlands Programme for Alternative Development, National Research Foundation, Medical Research Council of South Africa, Faculty of Community and Health Sciences; </w:t>
      </w:r>
      <w:r w:rsidRPr="00A6359E">
        <w:rPr>
          <w:b/>
          <w:bCs/>
          <w:lang w:val="en-GB"/>
        </w:rPr>
        <w:t>Sweden:</w:t>
      </w:r>
      <w:r w:rsidRPr="00A6359E">
        <w:rPr>
          <w:lang w:val="en-GB"/>
        </w:rPr>
        <w:t xml:space="preserve"> Grants from the Swedish state under an agreement between the Swedish government and the county councils concerning economic support of research and education of doctors [ALFGBG-966211]; the Swedish Heart and Lung Foundation [2021-0345]; the Swedish Research Council [2018-02527]; AFA insurance [16-</w:t>
      </w:r>
      <w:r w:rsidRPr="00A6359E">
        <w:rPr>
          <w:lang w:val="en-GB"/>
        </w:rPr>
        <w:lastRenderedPageBreak/>
        <w:t xml:space="preserve">0334]; and the Swedish Council for Health, Working Life and Welfare [2013-0325].; </w:t>
      </w:r>
      <w:r w:rsidRPr="00A6359E">
        <w:rPr>
          <w:b/>
          <w:lang w:val="en-GB"/>
        </w:rPr>
        <w:t>Turkey:</w:t>
      </w:r>
      <w:r w:rsidRPr="00A6359E">
        <w:rPr>
          <w:lang w:val="en-GB"/>
        </w:rPr>
        <w:t xml:space="preserve"> Metabolic Syndrome Society; </w:t>
      </w:r>
      <w:r w:rsidRPr="00A6359E">
        <w:rPr>
          <w:b/>
          <w:lang w:val="en-GB"/>
        </w:rPr>
        <w:t>United Arab Emirates:</w:t>
      </w:r>
      <w:r w:rsidRPr="00A6359E">
        <w:rPr>
          <w:lang w:val="en-GB"/>
        </w:rPr>
        <w:t xml:space="preserve"> Sheikh Hamdan Bin Rashid Al Maktoum Award For Medical Sciences and Dubai Health Authority, Dubai.</w:t>
      </w:r>
    </w:p>
    <w:p w14:paraId="3347989A" w14:textId="77777777" w:rsidR="008635F3" w:rsidRPr="00A6359E" w:rsidRDefault="008635F3" w:rsidP="008635F3">
      <w:pPr>
        <w:spacing w:line="360" w:lineRule="auto"/>
        <w:rPr>
          <w:lang w:val="en-GB"/>
        </w:rPr>
      </w:pPr>
    </w:p>
    <w:p w14:paraId="5044FF2D" w14:textId="503D3505" w:rsidR="008635F3" w:rsidRPr="00A6359E" w:rsidRDefault="008635F3" w:rsidP="008635F3">
      <w:pPr>
        <w:spacing w:line="360" w:lineRule="auto"/>
        <w:rPr>
          <w:lang w:val="en-GB"/>
        </w:rPr>
      </w:pPr>
      <w:r w:rsidRPr="00A6359E">
        <w:rPr>
          <w:b/>
          <w:lang w:val="en-GB"/>
        </w:rPr>
        <w:t>Role of Sponsor:</w:t>
      </w:r>
      <w:r w:rsidRPr="00A6359E">
        <w:rPr>
          <w:lang w:val="en-GB"/>
        </w:rPr>
        <w:t xml:space="preserve"> The external funders and sponsors had no role in the design and conduct of the study; in the collection, analysis, and interpretation of the data; in the preparation, review, or approval of the</w:t>
      </w:r>
      <w:r w:rsidR="007678BE" w:rsidRPr="00A6359E">
        <w:rPr>
          <w:lang w:val="en-GB"/>
        </w:rPr>
        <w:t xml:space="preserve"> </w:t>
      </w:r>
      <w:r w:rsidRPr="00A6359E">
        <w:rPr>
          <w:lang w:val="en-GB"/>
        </w:rPr>
        <w:t>manuscript; or in the decision to submit the manuscript for publication.</w:t>
      </w:r>
    </w:p>
    <w:p w14:paraId="01FE4DA0" w14:textId="77777777" w:rsidR="008635F3" w:rsidRPr="00A6359E" w:rsidRDefault="008635F3" w:rsidP="008635F3">
      <w:pPr>
        <w:spacing w:line="360" w:lineRule="auto"/>
        <w:rPr>
          <w:lang w:val="en-GB"/>
        </w:rPr>
      </w:pPr>
    </w:p>
    <w:p w14:paraId="13F4924C" w14:textId="77777777" w:rsidR="008635F3" w:rsidRPr="00A6359E" w:rsidRDefault="008635F3" w:rsidP="008635F3">
      <w:pPr>
        <w:spacing w:line="360" w:lineRule="auto"/>
        <w:rPr>
          <w:b/>
          <w:lang w:val="en-GB"/>
        </w:rPr>
      </w:pPr>
      <w:r w:rsidRPr="00A6359E">
        <w:rPr>
          <w:b/>
          <w:lang w:val="en-GB"/>
        </w:rPr>
        <w:t xml:space="preserve">PURE Project Office Staff, National Coordinators, Investigators, and Key Staff: </w:t>
      </w:r>
    </w:p>
    <w:p w14:paraId="289D36AB" w14:textId="77777777" w:rsidR="008635F3" w:rsidRPr="00A6359E" w:rsidRDefault="008635F3" w:rsidP="008635F3">
      <w:pPr>
        <w:spacing w:line="360" w:lineRule="auto"/>
        <w:rPr>
          <w:b/>
          <w:bCs/>
          <w:lang w:val="en-GB"/>
        </w:rPr>
      </w:pPr>
    </w:p>
    <w:p w14:paraId="32470C6C" w14:textId="77777777" w:rsidR="008635F3" w:rsidRPr="00A6359E" w:rsidRDefault="008635F3" w:rsidP="008635F3">
      <w:pPr>
        <w:spacing w:line="360" w:lineRule="auto"/>
        <w:rPr>
          <w:lang w:val="en-GB"/>
        </w:rPr>
      </w:pPr>
      <w:r w:rsidRPr="00A6359E">
        <w:rPr>
          <w:b/>
          <w:bCs/>
          <w:lang w:val="en-GB"/>
        </w:rPr>
        <w:t xml:space="preserve">Project office (Population Health Research Institute, Hamilton Health Sciences and McMaster University, Hamilton, Canada):  </w:t>
      </w:r>
      <w:r w:rsidRPr="00A6359E">
        <w:rPr>
          <w:lang w:val="en-GB"/>
        </w:rPr>
        <w:t>S Yusuf (Principal Investigator).</w:t>
      </w:r>
    </w:p>
    <w:p w14:paraId="6AB45DF4" w14:textId="77777777" w:rsidR="008635F3" w:rsidRPr="00A6359E" w:rsidRDefault="008635F3" w:rsidP="008635F3">
      <w:pPr>
        <w:spacing w:line="360" w:lineRule="auto"/>
        <w:rPr>
          <w:lang w:val="en-GB"/>
        </w:rPr>
      </w:pPr>
      <w:r w:rsidRPr="00A6359E">
        <w:rPr>
          <w:lang w:val="en-GB"/>
        </w:rPr>
        <w:t>S Rangarajan (Program Manager); K K Teo, S S Anand, C K Chow, M O’Donnell, E Smith, A Mente, D Leong, A Smyth, P Joseph, M Duong, A Khetan, H Klimis, R D’Souza, V Miller, M Walli-Attaei, S Islam (Statistician), C Ramasundarahettige (Statistician), S Bangdiwala, K Balasubramanian, G Wong (Biometric Programmer), N Jeyachandradhas (Biometric Programmer), X Yang (Biometric Programmer), C Tang (Biometric Programmer), L Farago (ICT), M Zarate (ICT), J Godreault (ICT), M Haskins (ICT), M Jethva (ICT), D Nguyen-Quang (ICT), A Pineau (ICT), G Rigitano (ICT), A Vaghela (ICT), M Dehghan (Nutrition Epidemiologist), A Aliberti, A Zaki, B Connolly, D Agapay, D Krol, F Shifaly, J Rimac, M Di Marino, M Jakymyshyn, M Mushtaha, N Kandy, R Solano, S Gopal, S Ramacham, N Shimizu, T Tongana</w:t>
      </w:r>
    </w:p>
    <w:p w14:paraId="248547DD" w14:textId="77777777" w:rsidR="008635F3" w:rsidRPr="00A6359E" w:rsidRDefault="008635F3" w:rsidP="008635F3">
      <w:pPr>
        <w:spacing w:line="360" w:lineRule="auto"/>
        <w:rPr>
          <w:b/>
          <w:iCs/>
          <w:lang w:val="en-GB"/>
        </w:rPr>
      </w:pPr>
    </w:p>
    <w:p w14:paraId="2822A42E" w14:textId="77777777" w:rsidR="008635F3" w:rsidRPr="00A6359E" w:rsidRDefault="008635F3" w:rsidP="008635F3">
      <w:pPr>
        <w:spacing w:line="360" w:lineRule="auto"/>
        <w:rPr>
          <w:lang w:val="en-GB"/>
        </w:rPr>
      </w:pPr>
      <w:r w:rsidRPr="00A6359E">
        <w:rPr>
          <w:b/>
          <w:iCs/>
          <w:lang w:val="en-GB"/>
        </w:rPr>
        <w:t>Core Laboratories</w:t>
      </w:r>
      <w:r w:rsidRPr="00A6359E">
        <w:rPr>
          <w:lang w:val="en-GB"/>
        </w:rPr>
        <w:t>:</w:t>
      </w:r>
      <w:r w:rsidRPr="00A6359E">
        <w:rPr>
          <w:b/>
          <w:bCs/>
          <w:lang w:val="en-GB"/>
        </w:rPr>
        <w:t xml:space="preserve"> </w:t>
      </w:r>
      <w:r w:rsidRPr="00A6359E">
        <w:rPr>
          <w:bCs/>
          <w:lang w:val="en-GB"/>
        </w:rPr>
        <w:t xml:space="preserve">G Pare, </w:t>
      </w:r>
      <w:r w:rsidRPr="00A6359E">
        <w:rPr>
          <w:lang w:val="en-GB"/>
        </w:rPr>
        <w:t>M McQueen, T Bryce, R Ditta (Hamilton), X Wang (Beijing, China), M Dias (Bangalore, India).</w:t>
      </w:r>
    </w:p>
    <w:p w14:paraId="540149B5" w14:textId="77777777" w:rsidR="008635F3" w:rsidRPr="00A6359E" w:rsidRDefault="008635F3" w:rsidP="008635F3">
      <w:pPr>
        <w:spacing w:line="360" w:lineRule="auto"/>
        <w:rPr>
          <w:b/>
          <w:bCs/>
          <w:lang w:val="en-GB"/>
        </w:rPr>
      </w:pPr>
    </w:p>
    <w:p w14:paraId="50758C27" w14:textId="1AF329CD" w:rsidR="008635F3" w:rsidRPr="00A6359E" w:rsidRDefault="008635F3" w:rsidP="008635F3">
      <w:pPr>
        <w:spacing w:line="360" w:lineRule="auto"/>
        <w:rPr>
          <w:lang w:val="en-GB"/>
        </w:rPr>
      </w:pPr>
      <w:r w:rsidRPr="00A6359E">
        <w:rPr>
          <w:b/>
          <w:bCs/>
          <w:lang w:val="en-GB"/>
        </w:rPr>
        <w:t xml:space="preserve">Argentina: </w:t>
      </w:r>
      <w:r w:rsidRPr="00A6359E">
        <w:rPr>
          <w:lang w:val="en-GB"/>
        </w:rPr>
        <w:t xml:space="preserve">Rafael Diaz*, Andres D. Orlandini, Pablo Lamelas, Maria L. Diaz, Andrea L Pascual, Mauricio Salvador, Carolina Chacon; Juan M Dominguez; </w:t>
      </w:r>
      <w:r w:rsidRPr="00A6359E">
        <w:rPr>
          <w:b/>
          <w:bCs/>
          <w:lang w:val="en-GB"/>
        </w:rPr>
        <w:t>Bangladesh:</w:t>
      </w:r>
      <w:r w:rsidRPr="00A6359E">
        <w:rPr>
          <w:lang w:val="en-GB"/>
        </w:rPr>
        <w:t xml:space="preserve"> Mohammad O Rahman*, Rita Yusuf*, Syed AKS Ahmed, Afreen Z Khan, Nazratun Nayeem, S.N. Mitra, Shahidul Islam, Fuad Pasha; </w:t>
      </w:r>
      <w:r w:rsidRPr="00A6359E">
        <w:rPr>
          <w:b/>
          <w:bCs/>
          <w:lang w:val="en-GB"/>
        </w:rPr>
        <w:t xml:space="preserve">Brazil: </w:t>
      </w:r>
      <w:r w:rsidRPr="00A6359E">
        <w:rPr>
          <w:lang w:val="en-GB"/>
        </w:rPr>
        <w:t xml:space="preserve">A Avezum*,  P Neves, R Nunes, AHK Triboni, LO Santos, ERP Sousa, LFA Silva, Gustavo BF Oliveira; </w:t>
      </w:r>
      <w:r w:rsidRPr="00A6359E">
        <w:rPr>
          <w:b/>
          <w:bCs/>
          <w:lang w:val="en-GB"/>
        </w:rPr>
        <w:t xml:space="preserve">Canada: </w:t>
      </w:r>
      <w:r w:rsidRPr="00A6359E">
        <w:rPr>
          <w:b/>
          <w:lang w:val="en-GB"/>
        </w:rPr>
        <w:t>Hamilton</w:t>
      </w:r>
      <w:r w:rsidRPr="00A6359E">
        <w:rPr>
          <w:bCs/>
          <w:lang w:val="en-GB"/>
        </w:rPr>
        <w:t>- Koon Teo</w:t>
      </w:r>
      <w:r w:rsidRPr="00A6359E">
        <w:rPr>
          <w:b/>
          <w:bCs/>
          <w:lang w:val="en-GB"/>
        </w:rPr>
        <w:t xml:space="preserve">*, </w:t>
      </w:r>
      <w:r w:rsidRPr="00A6359E">
        <w:rPr>
          <w:bCs/>
          <w:lang w:val="en-GB"/>
        </w:rPr>
        <w:t xml:space="preserve">Roxanna Solano, </w:t>
      </w:r>
      <w:r w:rsidRPr="00A6359E">
        <w:rPr>
          <w:bCs/>
          <w:lang w:val="en-GB"/>
        </w:rPr>
        <w:lastRenderedPageBreak/>
        <w:t>Aaron Donst, Alshey Jacob, Gene Lim,</w:t>
      </w:r>
      <w:r w:rsidRPr="00A6359E">
        <w:rPr>
          <w:b/>
          <w:bCs/>
          <w:lang w:val="en-GB"/>
        </w:rPr>
        <w:t xml:space="preserve"> </w:t>
      </w:r>
      <w:r w:rsidRPr="00A6359E">
        <w:rPr>
          <w:bCs/>
          <w:lang w:val="en-GB"/>
        </w:rPr>
        <w:t>Belise Bideri,</w:t>
      </w:r>
      <w:r w:rsidRPr="00A6359E">
        <w:rPr>
          <w:b/>
          <w:bCs/>
          <w:lang w:val="en-GB"/>
        </w:rPr>
        <w:t xml:space="preserve"> </w:t>
      </w:r>
      <w:r w:rsidRPr="00A6359E">
        <w:rPr>
          <w:lang w:val="en-GB"/>
        </w:rPr>
        <w:t xml:space="preserve">Ben Connolly, Rizwana Buthool, Sandy Trottier; </w:t>
      </w:r>
      <w:r w:rsidRPr="00A6359E">
        <w:rPr>
          <w:b/>
          <w:bCs/>
          <w:lang w:val="en-GB"/>
        </w:rPr>
        <w:t>Quebec</w:t>
      </w:r>
      <w:r w:rsidRPr="00A6359E">
        <w:rPr>
          <w:lang w:val="en-GB"/>
        </w:rPr>
        <w:t xml:space="preserve">- Marie-Ève Piché, Paul Poirier, Ginette Turbide, Anne Sophie Bourlaud, Audrey Auclair, Myriam Pettigrew; </w:t>
      </w:r>
      <w:r w:rsidRPr="00A6359E">
        <w:rPr>
          <w:b/>
          <w:bCs/>
          <w:lang w:val="en-GB"/>
        </w:rPr>
        <w:t xml:space="preserve">Vancouver- </w:t>
      </w:r>
      <w:r w:rsidRPr="00A6359E">
        <w:rPr>
          <w:lang w:val="en-GB"/>
        </w:rPr>
        <w:t xml:space="preserve">Scott A. Lear, Rochelle A. Nocos, Sydney K. Li; </w:t>
      </w:r>
      <w:r w:rsidRPr="00A6359E">
        <w:rPr>
          <w:b/>
          <w:bCs/>
          <w:lang w:val="en-GB"/>
        </w:rPr>
        <w:t xml:space="preserve">Ottawa- </w:t>
      </w:r>
      <w:r w:rsidRPr="00A6359E">
        <w:rPr>
          <w:lang w:val="en-GB"/>
        </w:rPr>
        <w:t xml:space="preserve">Andreas Wielgosz, Thais Coutinho, Karen N Suarez, Sam J Abbott-Tate; </w:t>
      </w:r>
      <w:r w:rsidRPr="00A6359E">
        <w:rPr>
          <w:b/>
          <w:bCs/>
          <w:lang w:val="en-GB"/>
        </w:rPr>
        <w:t>Chile:</w:t>
      </w:r>
      <w:r w:rsidRPr="00A6359E">
        <w:rPr>
          <w:lang w:val="en-GB"/>
        </w:rPr>
        <w:t xml:space="preserve"> Fernando Lanas*, Pamela Serón, María J Oliveros, </w:t>
      </w:r>
      <w:r w:rsidR="00010411" w:rsidRPr="00010411">
        <w:rPr>
          <w:lang w:val="en-GB"/>
        </w:rPr>
        <w:t>Jessica Hidalgo, Benjamín Ruiz, Yazmin Palacios</w:t>
      </w:r>
      <w:r w:rsidRPr="00A6359E">
        <w:rPr>
          <w:lang w:val="en-GB"/>
        </w:rPr>
        <w:t xml:space="preserve">, Camilo Acosta; </w:t>
      </w:r>
      <w:r w:rsidRPr="00A6359E">
        <w:rPr>
          <w:b/>
          <w:bCs/>
          <w:lang w:val="en-GB"/>
        </w:rPr>
        <w:t xml:space="preserve">China: </w:t>
      </w:r>
      <w:r w:rsidRPr="00A6359E">
        <w:rPr>
          <w:bCs/>
          <w:lang w:val="en-GB"/>
        </w:rPr>
        <w:t>Liu Lisheng*, Li Wei*, Hu Bo, Yin Lu, Zhu Jun, Liang Yan, Sun Yi, Wang Yang, Deng Qing, Wang Xingyu, Cheng Xiaoru, Wang Chuangshi, Li Sidong, Liu Weida, Lang Xinyue, Liu Zhiguang,</w:t>
      </w:r>
      <w:r w:rsidRPr="00A6359E">
        <w:rPr>
          <w:lang w:val="en-GB"/>
        </w:rPr>
        <w:t xml:space="preserve"> </w:t>
      </w:r>
      <w:r w:rsidRPr="00A6359E">
        <w:rPr>
          <w:bCs/>
          <w:lang w:val="en-GB"/>
        </w:rPr>
        <w:t>LA Tse Shelly, Han Guoliang, Lu Fanghong, Hou Yan, Liao Xiaoyang, Chen Di, Zhang Peng, Li Ning, Lei Rensheng, Fu Minfan, Liu Yu, Xing Xiaojie, Yang Youzhu, Xiang Quanyong, Tang Jinhua, Liu Zhengrong, Qiang Deren, Han Aiying, Yang Jinkui, Wu Xinbin,  Liu Chunmei, He Guomin, Zhao Qian, Resalaiti Aobulikasimu, Wang Hui, Zhi Yahong, Wang Yali, Ma Haibin, Ma Yuanting, Hu Lihua, Zhang Li, Liu Guoqing, Wang Junying, Jin Hui, You Kai, Peng Tao,</w:t>
      </w:r>
      <w:r w:rsidRPr="00A6359E">
        <w:rPr>
          <w:lang w:val="en-GB"/>
        </w:rPr>
        <w:t xml:space="preserve"> </w:t>
      </w:r>
      <w:r w:rsidRPr="00A6359E">
        <w:rPr>
          <w:bCs/>
          <w:lang w:val="en-GB"/>
        </w:rPr>
        <w:t xml:space="preserve">Su Jing, Zhao Yingxin; </w:t>
      </w:r>
      <w:r w:rsidRPr="00A6359E">
        <w:rPr>
          <w:b/>
          <w:bCs/>
          <w:lang w:val="en-GB"/>
        </w:rPr>
        <w:t xml:space="preserve">Colombia: </w:t>
      </w:r>
      <w:r w:rsidRPr="00A6359E">
        <w:rPr>
          <w:lang w:val="en-GB"/>
        </w:rPr>
        <w:t xml:space="preserve">Patricio Lopez-Jaramillo*, Paul Anthony Camacho, Maritza Perez-Mayorga, Johanna Otero-Wandurraga, Carlos Cure-Cure, Jose Luis Accini, Edgar Arcos, Caludia Narvaez, Aristides Sotomayoy, Henry Garcia, Gregorio Sanchez-Vallejo, Fresia Cotes, Jose Patricio Jopez-Lopez, Darly Espinosa, Maria Angelica Muñoz, Olga Lucia Bello, Maria L. Chacon-Manosalva, Julieth Tatiana Vasquez-Arcila; </w:t>
      </w:r>
      <w:r w:rsidRPr="00A6359E">
        <w:rPr>
          <w:b/>
          <w:bCs/>
          <w:lang w:val="en-GB"/>
        </w:rPr>
        <w:t xml:space="preserve">India: Bangalore - </w:t>
      </w:r>
      <w:r w:rsidRPr="00A6359E">
        <w:rPr>
          <w:lang w:val="en-GB"/>
        </w:rPr>
        <w:t xml:space="preserve">Prem K. Mony *, Mario Vaz*, Sumathi Swaminathan, Ankalmadagu V. Bharathi, Kiruba Shankar, Anura V. Kurpad, Krishnaswamy G. Jayachitra, Raju Anthony, Karamala Murali, Chengi Balaji, Krishnappa Amaranadh, Ponnuswamy Vijayalakshmi, Siddaraju Monisha, Siddayana S. Harshitha, Subramani Kiruba, Sirana Sandhya, Mittoor Wooha, Nitesh Kumar; </w:t>
      </w:r>
      <w:r w:rsidRPr="00A6359E">
        <w:rPr>
          <w:b/>
          <w:lang w:val="en-GB"/>
        </w:rPr>
        <w:t xml:space="preserve">Chennai </w:t>
      </w:r>
      <w:r w:rsidRPr="00A6359E">
        <w:rPr>
          <w:lang w:val="en-GB"/>
        </w:rPr>
        <w:t xml:space="preserve">- Viswanathan Mohan*, Ranjit Mohan Anjana, Mohan Deepa, Kumar Parthiban, Lakshmanan Dhanasekaran,  Sundaram Sureshkumar, Manivel Nandhakumar, Munusamy Kumar, Doss Kalaivani, Elumalai Karthick, Narendra Sai Ajith; </w:t>
      </w:r>
      <w:r w:rsidRPr="00A6359E">
        <w:rPr>
          <w:b/>
          <w:lang w:val="en-GB"/>
        </w:rPr>
        <w:t>Jaipur</w:t>
      </w:r>
      <w:r w:rsidRPr="00A6359E">
        <w:rPr>
          <w:lang w:val="en-GB"/>
        </w:rPr>
        <w:t xml:space="preserve"> - Rajeev Gupta, Indu Mohan, Rooma Bhargava, Madhusudan Sharma, Devendra Sharma; </w:t>
      </w:r>
      <w:r w:rsidRPr="00A6359E">
        <w:rPr>
          <w:b/>
          <w:lang w:val="en-GB"/>
        </w:rPr>
        <w:t>Trivandrum</w:t>
      </w:r>
      <w:r w:rsidRPr="00A6359E">
        <w:rPr>
          <w:lang w:val="en-GB"/>
        </w:rPr>
        <w:t xml:space="preserve"> - Raman Kutty Velappallil, Vijayakumar Krishnapillai, Sanjeev Nair, Kamala Rammohan, Manu Muraleedharan Sarojini, Arunlal Anitha Rajappan Nair, Veena Veena, Divya Santhakumari, Sucharitha Kamalam, Jith Sreerangan, </w:t>
      </w:r>
      <w:r w:rsidRPr="00A6359E">
        <w:rPr>
          <w:b/>
          <w:lang w:val="en-GB"/>
        </w:rPr>
        <w:t>Chandigarh</w:t>
      </w:r>
      <w:r w:rsidRPr="00A6359E">
        <w:rPr>
          <w:lang w:val="en-GB"/>
        </w:rPr>
        <w:t xml:space="preserve">- Rajesh Kumar, Manmeet Kaur, Pinnaka Venkata Maha Lakshmi, Vivek Sagar, Rupali Mahajan, Rupinder Singh, Kamaljeet Singh, Kamaldev Sharma, Babita Chauhan, Kamaldeep Singh; </w:t>
      </w:r>
      <w:r w:rsidRPr="00A6359E">
        <w:rPr>
          <w:b/>
          <w:bCs/>
          <w:lang w:val="en-GB"/>
        </w:rPr>
        <w:t xml:space="preserve">Iran: </w:t>
      </w:r>
      <w:r w:rsidRPr="00A6359E">
        <w:rPr>
          <w:lang w:val="en-GB"/>
        </w:rPr>
        <w:t xml:space="preserve">Roya Kelishadi*,  Ahmad Bahonar, Noushin Mohammadifard, Hossein Heidari; </w:t>
      </w:r>
      <w:r w:rsidRPr="00A6359E">
        <w:rPr>
          <w:b/>
          <w:lang w:val="en-GB"/>
        </w:rPr>
        <w:t>Kazakhstan:</w:t>
      </w:r>
      <w:r w:rsidRPr="00A6359E">
        <w:rPr>
          <w:lang w:val="en-GB"/>
        </w:rPr>
        <w:t xml:space="preserve"> Kairat </w:t>
      </w:r>
      <w:r w:rsidRPr="00A6359E">
        <w:rPr>
          <w:lang w:val="en-GB"/>
        </w:rPr>
        <w:lastRenderedPageBreak/>
        <w:t xml:space="preserve">Davletov*, Batyrbek Assembekov, Bauyrzhan Amirov; </w:t>
      </w:r>
      <w:r w:rsidRPr="00A6359E">
        <w:rPr>
          <w:b/>
          <w:lang w:val="en-GB"/>
        </w:rPr>
        <w:t>Kyrgyzstan:</w:t>
      </w:r>
      <w:r w:rsidRPr="00A6359E">
        <w:rPr>
          <w:lang w:val="en-GB"/>
        </w:rPr>
        <w:t xml:space="preserve"> Erkin Mirrakhimov*, Saamay Abilova, Umid Zakirov, Ulan Toktomamatov, Erkaiym Bektasheva, Azamat Asanbaev, Nursultan Asanaliev, Rysbek Mamat uulu; </w:t>
      </w:r>
      <w:r w:rsidRPr="00A6359E">
        <w:rPr>
          <w:b/>
          <w:bCs/>
          <w:lang w:val="en-GB"/>
        </w:rPr>
        <w:t xml:space="preserve">Malaysia: UiTM - </w:t>
      </w:r>
      <w:r w:rsidRPr="00A6359E">
        <w:rPr>
          <w:lang w:val="en-GB"/>
        </w:rPr>
        <w:t xml:space="preserve">Khalid Yusoff*, Tengku Saifuddin Tengku Ismail, Kien Keat Ng, Ambigga Devi Devi, Nafiza Mat-Nasir, Anis Safura Ramli, Norashikin Mohamed Nor-Ashikin, Razif Dasiman, Yasin Md Mazapuspavina, Farnaza Ariffin, Maizatullifah Miskan, Hasidah Abdul-Hamid, Suraya Abdul-Razak, Nik Munirah Nik Mohd-Nasir, Siti Fatimah Badlishah-Sham, Mohamed Syarif Mohamed-Yassin, Fadhlina Majid, Najmin Abu Bakar, Nurhaliza Zainon, Rasyidah Salleh, Nurshamin Mohd Ghazali, Mardhiah Baharom, Hazimah Zulkifli, Rafezah Razali, Sarina Ali, Boon Peng Hoh; </w:t>
      </w:r>
      <w:r w:rsidRPr="00A6359E">
        <w:rPr>
          <w:b/>
          <w:lang w:val="en-GB"/>
        </w:rPr>
        <w:t>UKM</w:t>
      </w:r>
      <w:r w:rsidRPr="00A6359E">
        <w:rPr>
          <w:lang w:val="en-GB"/>
        </w:rPr>
        <w:t xml:space="preserve"> - Noorhassim Ismail, Mohd Hasni Jaafar, Azmi Mohd Tamil, Zaleha Md Isa, Rosnah Ismail, Khairul Hazdi Yusof, Noraidah Saian, Nurul Afifah Jusoh, Nur Nadia Mohamed, Farah Adilla Fauzi, Fatin Azierah Fauzi Siti Norzulikha Rahim; </w:t>
      </w:r>
      <w:r w:rsidRPr="00A6359E">
        <w:rPr>
          <w:b/>
          <w:lang w:val="en-GB"/>
        </w:rPr>
        <w:t>Occupied Palestinian Territory:</w:t>
      </w:r>
      <w:r w:rsidRPr="00A6359E">
        <w:rPr>
          <w:lang w:val="en-GB"/>
        </w:rPr>
        <w:t xml:space="preserve"> Rasha Khatib*, Umaiyeh Khammash, Rita Giacaman; </w:t>
      </w:r>
      <w:r w:rsidRPr="00A6359E">
        <w:rPr>
          <w:b/>
          <w:lang w:val="en-GB"/>
        </w:rPr>
        <w:t>Pakistan:</w:t>
      </w:r>
      <w:r w:rsidRPr="00A6359E">
        <w:rPr>
          <w:lang w:val="en-GB"/>
        </w:rPr>
        <w:t xml:space="preserve"> Romaina Iqbal*, Rehman Khawaja, Khawar Kazmi, Shehzad Ali, Muhammad Asim, Mohan Jumma, Sana Bachal, Hina Sharif, Nighat Almas; </w:t>
      </w:r>
      <w:r w:rsidRPr="00A6359E">
        <w:rPr>
          <w:b/>
          <w:lang w:val="en-GB"/>
        </w:rPr>
        <w:t xml:space="preserve">Peru: </w:t>
      </w:r>
      <w:r w:rsidRPr="00A6359E">
        <w:rPr>
          <w:lang w:val="en-GB"/>
        </w:rPr>
        <w:t xml:space="preserve">J. Jaime Miranda*, Antonio Bernabe Ortiz, William Checkley, Germán Málaga, Robert H. Gilman, Rodrigo M. Carrillo-Larco, María Lazo-Porras; </w:t>
      </w:r>
      <w:r w:rsidRPr="00A6359E">
        <w:rPr>
          <w:b/>
          <w:lang w:val="en-GB"/>
        </w:rPr>
        <w:t>Philippines:</w:t>
      </w:r>
      <w:r w:rsidRPr="00A6359E">
        <w:rPr>
          <w:lang w:val="en-GB"/>
        </w:rPr>
        <w:t xml:space="preserve"> Lia M. Palileo-Villanueva*, Antonio  L. Dans, Marc Evans M.Abat, Louie P. Pudol, Chareece Z. Pudol, , Madenn S. Segarra, Mary Joy S. Romero, Charlene C. Abaquin, Kristaleen Mae Manguiat, Mary Stephanie Malayang; </w:t>
      </w:r>
      <w:r w:rsidRPr="00A6359E">
        <w:rPr>
          <w:b/>
          <w:bCs/>
          <w:lang w:val="en-GB"/>
        </w:rPr>
        <w:t xml:space="preserve">Poland: </w:t>
      </w:r>
      <w:r w:rsidRPr="00A6359E">
        <w:rPr>
          <w:lang w:val="en-GB"/>
        </w:rPr>
        <w:t xml:space="preserve">Andrzej Szuba, Katarzyna Zatonska, Alicja Basiak-Rasała, Katarzyna Poltyn -Zaradna, Maria Wolyniec; </w:t>
      </w:r>
      <w:r w:rsidRPr="00A6359E">
        <w:rPr>
          <w:b/>
          <w:lang w:val="en-GB"/>
        </w:rPr>
        <w:t>Russia:</w:t>
      </w:r>
      <w:r w:rsidRPr="00A6359E">
        <w:rPr>
          <w:lang w:val="en-GB"/>
        </w:rPr>
        <w:t xml:space="preserve"> Olga L. Barbarash, Galina V.</w:t>
      </w:r>
      <w:r w:rsidRPr="00A6359E">
        <w:rPr>
          <w:lang w:val="en-GB"/>
        </w:rPr>
        <w:tab/>
        <w:t>Artamonova, Elena V.</w:t>
      </w:r>
      <w:r w:rsidRPr="00A6359E">
        <w:rPr>
          <w:lang w:val="en-GB"/>
        </w:rPr>
        <w:tab/>
        <w:t xml:space="preserve"> Indukaeva, Evgeny D. Bazdyrev, Olga M. Polikutina, Olga V. Gruzdeva, Daria P. Tsygankova, Tamara A. Vinichenko, Olga V. Nachratova, Alyena S. Agienko, Yulia S. Shot; </w:t>
      </w:r>
      <w:r w:rsidRPr="00A6359E">
        <w:rPr>
          <w:b/>
          <w:bCs/>
          <w:lang w:val="en-GB"/>
        </w:rPr>
        <w:t xml:space="preserve">Saudi Arabia: </w:t>
      </w:r>
      <w:r w:rsidRPr="00A6359E">
        <w:rPr>
          <w:lang w:val="en-GB"/>
        </w:rPr>
        <w:t xml:space="preserve">KF AlHabib*, MQ Alshamiri, HB Altaradi, M Abdulrahman, R Nouri; </w:t>
      </w:r>
      <w:r w:rsidRPr="00A6359E">
        <w:rPr>
          <w:b/>
          <w:bCs/>
          <w:lang w:val="en-GB"/>
        </w:rPr>
        <w:t xml:space="preserve">South Africa: </w:t>
      </w:r>
      <w:r w:rsidRPr="00A6359E">
        <w:rPr>
          <w:bCs/>
          <w:lang w:val="en-GB"/>
        </w:rPr>
        <w:t>Iolanthé M Kruger</w:t>
      </w:r>
      <w:r w:rsidRPr="00A6359E">
        <w:rPr>
          <w:vertAlign w:val="superscript"/>
          <w:lang w:val="en-GB"/>
        </w:rPr>
        <w:t>*</w:t>
      </w:r>
      <w:r w:rsidRPr="00A6359E">
        <w:rPr>
          <w:lang w:val="en-GB"/>
        </w:rPr>
        <w:t xml:space="preserve">, Aletta E Schutte, Edelweiss Wentzel-Viljoen, Thandi Puoane, Rina Swart*, Ehimario Igumbor, Lungiswa P Tsolekile, Nasheeta Peer, Bonaventure A Egbujie; </w:t>
      </w:r>
      <w:r w:rsidRPr="00A6359E">
        <w:rPr>
          <w:b/>
          <w:bCs/>
          <w:lang w:val="en-GB"/>
        </w:rPr>
        <w:t>Sweden:</w:t>
      </w:r>
      <w:r w:rsidRPr="00A6359E">
        <w:rPr>
          <w:lang w:val="en-GB"/>
        </w:rPr>
        <w:t xml:space="preserve"> </w:t>
      </w:r>
      <w:r w:rsidRPr="00A6359E">
        <w:rPr>
          <w:bCs/>
          <w:lang w:val="en-GB"/>
        </w:rPr>
        <w:t xml:space="preserve">A Rosengren*, A Gustavsson, M Andreasson, J Kembro Johansson, I Segerqvist, M Lindgren; </w:t>
      </w:r>
      <w:r w:rsidRPr="00A6359E">
        <w:rPr>
          <w:b/>
          <w:bCs/>
          <w:lang w:val="en-GB"/>
        </w:rPr>
        <w:t xml:space="preserve">Tanzania: </w:t>
      </w:r>
      <w:r w:rsidRPr="00A6359E">
        <w:rPr>
          <w:lang w:val="en-GB"/>
        </w:rPr>
        <w:t xml:space="preserve">Karen Yeates*, Oresto Munishi, Nicola West, Gissela Nyakunga; </w:t>
      </w:r>
      <w:r w:rsidRPr="00A6359E">
        <w:rPr>
          <w:b/>
          <w:bCs/>
          <w:lang w:val="en-GB"/>
        </w:rPr>
        <w:t xml:space="preserve">Turkey: </w:t>
      </w:r>
      <w:r w:rsidRPr="00A6359E">
        <w:rPr>
          <w:lang w:val="en-GB"/>
        </w:rPr>
        <w:t xml:space="preserve">Aytekin Oguz*, Nese Imeryuz, Yuksel Altuntas, Ahmet Temizhan, Kubilay Karsidag, Burcu T Calik, Arzu K Akalin, Ozge T Caklili, Mirac V Keskinler, Kubra Yildiz Guler; </w:t>
      </w:r>
      <w:r w:rsidRPr="00A6359E">
        <w:rPr>
          <w:b/>
          <w:bCs/>
          <w:lang w:val="en-GB"/>
        </w:rPr>
        <w:t xml:space="preserve">United Arab Emirates: </w:t>
      </w:r>
      <w:r w:rsidRPr="00A6359E">
        <w:rPr>
          <w:lang w:val="en-GB"/>
        </w:rPr>
        <w:t xml:space="preserve">Afzalhussein M Yusufali, Madiha H S Abdelmotagali, Douaa F Youssef, Olfat Z S Ahmad, Suad H Ahmed, Maryam A AlOmairi, </w:t>
      </w:r>
      <w:r w:rsidRPr="00A6359E">
        <w:rPr>
          <w:lang w:val="en-GB"/>
        </w:rPr>
        <w:lastRenderedPageBreak/>
        <w:t>Hamda H Khansaheb, Wadeia M Sharief, Manal O Taryam, Marwan Zidan, Olfat Z S</w:t>
      </w:r>
      <w:r w:rsidRPr="00A6359E">
        <w:rPr>
          <w:lang w:val="en-GB"/>
        </w:rPr>
        <w:tab/>
        <w:t xml:space="preserve">Ahmad, Eman F El-Sayed, Mai H Awadalla, Magdy M Hassan, Nadia Saleh, Zahid N Qurechi, Raed M Abu Kaf, Jessy P Ithappiri, Savithri Govindashettigar, Lourdu J Adele; </w:t>
      </w:r>
      <w:r w:rsidRPr="00A6359E">
        <w:rPr>
          <w:b/>
          <w:bCs/>
          <w:lang w:val="en-GB"/>
        </w:rPr>
        <w:t xml:space="preserve">Zimbabwe: </w:t>
      </w:r>
      <w:r w:rsidRPr="00A6359E">
        <w:rPr>
          <w:lang w:val="en-GB"/>
        </w:rPr>
        <w:t xml:space="preserve">Jephat Chifamba*, Tatenda Ncube, Brian Ncube, Casper Chimhete, Tavengwa Manenji, Lennon Gwaunza, </w:t>
      </w:r>
    </w:p>
    <w:p w14:paraId="488EA77B" w14:textId="77777777" w:rsidR="008635F3" w:rsidRPr="00A6359E" w:rsidRDefault="008635F3" w:rsidP="008635F3">
      <w:pPr>
        <w:spacing w:line="360" w:lineRule="auto"/>
        <w:rPr>
          <w:lang w:val="en-GB"/>
        </w:rPr>
      </w:pPr>
    </w:p>
    <w:p w14:paraId="23BC086E" w14:textId="77777777" w:rsidR="008635F3" w:rsidRPr="00A6359E" w:rsidRDefault="008635F3" w:rsidP="008635F3">
      <w:pPr>
        <w:spacing w:line="360" w:lineRule="auto"/>
        <w:rPr>
          <w:lang w:val="en-GB"/>
        </w:rPr>
      </w:pPr>
      <w:r w:rsidRPr="00A6359E">
        <w:rPr>
          <w:lang w:val="en-GB"/>
        </w:rPr>
        <w:t>*National Coordinator</w:t>
      </w:r>
    </w:p>
    <w:p w14:paraId="7F9C2944" w14:textId="77777777" w:rsidR="008635F3" w:rsidRPr="00A6359E" w:rsidRDefault="008635F3" w:rsidP="008635F3">
      <w:pPr>
        <w:spacing w:line="360" w:lineRule="auto"/>
        <w:rPr>
          <w:lang w:val="en-GB"/>
        </w:rPr>
      </w:pPr>
      <w:r w:rsidRPr="00A6359E">
        <w:rPr>
          <w:vertAlign w:val="superscript"/>
          <w:lang w:val="en-GB"/>
        </w:rPr>
        <w:t>#</w:t>
      </w:r>
      <w:r w:rsidRPr="00A6359E">
        <w:rPr>
          <w:lang w:val="en-GB"/>
        </w:rPr>
        <w:t xml:space="preserve"> Deceased</w:t>
      </w:r>
    </w:p>
    <w:p w14:paraId="24E81695" w14:textId="77777777" w:rsidR="008635F3" w:rsidRPr="00A6359E" w:rsidRDefault="008635F3" w:rsidP="008635F3">
      <w:pPr>
        <w:spacing w:line="360" w:lineRule="auto"/>
        <w:rPr>
          <w:lang w:val="en-GB"/>
        </w:rPr>
      </w:pPr>
    </w:p>
    <w:p w14:paraId="19E8ADA5" w14:textId="36EACDC2" w:rsidR="000C42EF" w:rsidRPr="00A6359E" w:rsidRDefault="000C42EF" w:rsidP="00190482">
      <w:pPr>
        <w:spacing w:line="480" w:lineRule="auto"/>
        <w:rPr>
          <w:rFonts w:ascii="Arial" w:hAnsi="Arial" w:cs="Arial"/>
          <w:b/>
          <w:lang w:val="en-GB"/>
        </w:rPr>
      </w:pPr>
      <w:r w:rsidRPr="00A6359E">
        <w:rPr>
          <w:rFonts w:ascii="Arial" w:hAnsi="Arial" w:cs="Arial"/>
          <w:b/>
          <w:lang w:val="en-GB"/>
        </w:rPr>
        <w:t>ABBREVIATIONS</w:t>
      </w:r>
    </w:p>
    <w:p w14:paraId="318FA411" w14:textId="21EC9C9A" w:rsidR="000C42EF" w:rsidRPr="00A6359E" w:rsidRDefault="000C42EF" w:rsidP="00190482">
      <w:pPr>
        <w:spacing w:line="480" w:lineRule="auto"/>
        <w:rPr>
          <w:lang w:val="en-GB"/>
        </w:rPr>
      </w:pPr>
      <w:r w:rsidRPr="00A6359E">
        <w:rPr>
          <w:lang w:val="en-GB"/>
        </w:rPr>
        <w:t xml:space="preserve">BMI: body mass index, HIC: high income country, LIC: </w:t>
      </w:r>
      <w:r w:rsidR="003E28F1" w:rsidRPr="00A6359E">
        <w:rPr>
          <w:lang w:val="en-GB"/>
        </w:rPr>
        <w:t>low-income</w:t>
      </w:r>
      <w:r w:rsidRPr="00A6359E">
        <w:rPr>
          <w:lang w:val="en-GB"/>
        </w:rPr>
        <w:t xml:space="preserve"> country, LMIC: low -middle-income country, UMIC: upper middle-income country, </w:t>
      </w:r>
    </w:p>
    <w:p w14:paraId="0387B1C6" w14:textId="77777777" w:rsidR="009677A0" w:rsidRPr="00A6359E" w:rsidRDefault="009677A0" w:rsidP="009F4D2F">
      <w:pPr>
        <w:rPr>
          <w:rFonts w:ascii="Arial" w:hAnsi="Arial" w:cs="Arial"/>
          <w:b/>
          <w:sz w:val="22"/>
          <w:szCs w:val="22"/>
          <w:lang w:val="en-GB"/>
        </w:rPr>
      </w:pPr>
    </w:p>
    <w:p w14:paraId="72AD5A2E" w14:textId="5D2585B7" w:rsidR="007C4871" w:rsidRPr="00A6359E" w:rsidRDefault="007C4871" w:rsidP="009F4D2F">
      <w:pPr>
        <w:rPr>
          <w:rFonts w:ascii="Arial" w:hAnsi="Arial" w:cs="Arial"/>
          <w:b/>
          <w:color w:val="404040" w:themeColor="text1" w:themeTint="BF"/>
          <w:sz w:val="22"/>
          <w:szCs w:val="22"/>
          <w:lang w:val="en-GB"/>
        </w:rPr>
      </w:pPr>
      <w:r w:rsidRPr="00A6359E">
        <w:rPr>
          <w:rFonts w:ascii="Arial" w:hAnsi="Arial" w:cs="Arial"/>
          <w:b/>
          <w:color w:val="404040" w:themeColor="text1" w:themeTint="BF"/>
          <w:sz w:val="22"/>
          <w:szCs w:val="22"/>
          <w:lang w:val="en-GB"/>
        </w:rPr>
        <w:t xml:space="preserve">REFERENCES </w:t>
      </w:r>
    </w:p>
    <w:p w14:paraId="3D4B1769" w14:textId="77777777" w:rsidR="00016C9B" w:rsidRPr="00016C9B" w:rsidRDefault="007C4871" w:rsidP="00016C9B">
      <w:pPr>
        <w:pStyle w:val="EndNoteBibliography"/>
        <w:jc w:val="left"/>
        <w:rPr>
          <w:color w:val="000000" w:themeColor="text1"/>
          <w:sz w:val="22"/>
          <w:szCs w:val="22"/>
        </w:rPr>
      </w:pPr>
      <w:r w:rsidRPr="00016C9B">
        <w:rPr>
          <w:noProof w:val="0"/>
          <w:color w:val="000000" w:themeColor="text1"/>
          <w:sz w:val="22"/>
          <w:szCs w:val="22"/>
          <w:lang w:val="en-GB"/>
        </w:rPr>
        <w:fldChar w:fldCharType="begin"/>
      </w:r>
      <w:r w:rsidRPr="00016C9B">
        <w:rPr>
          <w:noProof w:val="0"/>
          <w:color w:val="000000" w:themeColor="text1"/>
          <w:sz w:val="22"/>
          <w:szCs w:val="22"/>
          <w:lang w:val="en-GB"/>
        </w:rPr>
        <w:instrText xml:space="preserve"> ADDIN EN.REFLIST </w:instrText>
      </w:r>
      <w:r w:rsidRPr="00016C9B">
        <w:rPr>
          <w:noProof w:val="0"/>
          <w:color w:val="000000" w:themeColor="text1"/>
          <w:sz w:val="22"/>
          <w:szCs w:val="22"/>
          <w:lang w:val="en-GB"/>
        </w:rPr>
        <w:fldChar w:fldCharType="separate"/>
      </w:r>
      <w:r w:rsidR="00016C9B" w:rsidRPr="00016C9B">
        <w:rPr>
          <w:color w:val="000000" w:themeColor="text1"/>
          <w:sz w:val="22"/>
          <w:szCs w:val="22"/>
        </w:rPr>
        <w:t>1.</w:t>
      </w:r>
      <w:r w:rsidR="00016C9B" w:rsidRPr="00016C9B">
        <w:rPr>
          <w:color w:val="000000" w:themeColor="text1"/>
          <w:sz w:val="22"/>
          <w:szCs w:val="22"/>
        </w:rPr>
        <w:tab/>
        <w:t>Maheswaranathan M, Eudy AM, Barr AC, Howe C, Doss J, Sadun RE, et al. Association of Health Literacy and Numeracy With Lupus Knowledge and the Creation of the Lupus Knowledge Assessment Test. J Rheumatol. 2022;49(6):585-91.</w:t>
      </w:r>
    </w:p>
    <w:p w14:paraId="01E7FAF5" w14:textId="7777777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2.</w:t>
      </w:r>
      <w:r w:rsidRPr="00016C9B">
        <w:rPr>
          <w:color w:val="000000" w:themeColor="text1"/>
          <w:sz w:val="22"/>
          <w:szCs w:val="22"/>
        </w:rPr>
        <w:tab/>
        <w:t>Yeh JZ, Wei CJ, Weng SF, Tsai CY, Shih JH, Shih CL, et al. Disease-specific health literacy, disease knowledge, and adherence behavior among patients with type 2 diabetes in Taiwan. BMC Public Health. 2018;18(1):1062.</w:t>
      </w:r>
    </w:p>
    <w:p w14:paraId="31BF1962" w14:textId="2F8761D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3.</w:t>
      </w:r>
      <w:r w:rsidRPr="00016C9B">
        <w:rPr>
          <w:color w:val="000000" w:themeColor="text1"/>
          <w:sz w:val="22"/>
          <w:szCs w:val="22"/>
        </w:rPr>
        <w:tab/>
        <w:t xml:space="preserve">Van Der Heide I, Uiters E, Rademakers J, Struijs JN, Schuit AJ, Baan CA. Associations among health literacy, diabetes knowledge, and self-management behavior in adults with diabetes: results of a dutch cross-sectional study. </w:t>
      </w:r>
      <w:r w:rsidRPr="00016C9B">
        <w:rPr>
          <w:color w:val="000000" w:themeColor="text1"/>
          <w:sz w:val="22"/>
          <w:szCs w:val="22"/>
          <w:shd w:val="clear" w:color="auto" w:fill="FFFFFF"/>
        </w:rPr>
        <w:t>Journal of health communication. </w:t>
      </w:r>
      <w:r w:rsidRPr="00016C9B">
        <w:rPr>
          <w:color w:val="000000" w:themeColor="text1"/>
          <w:sz w:val="22"/>
          <w:szCs w:val="22"/>
        </w:rPr>
        <w:t xml:space="preserve"> 2014;19(sup2):115-31.</w:t>
      </w:r>
    </w:p>
    <w:p w14:paraId="0EB09879" w14:textId="5FBC701C"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4.</w:t>
      </w:r>
      <w:r w:rsidRPr="00016C9B">
        <w:rPr>
          <w:color w:val="000000" w:themeColor="text1"/>
          <w:sz w:val="22"/>
          <w:szCs w:val="22"/>
        </w:rPr>
        <w:tab/>
        <w:t>Baker DW, Wolf MS, Feinglass J, Thompson JA, Gazmararian JA, Huang J. Health literacy and mortality among elderly persons.</w:t>
      </w:r>
      <w:r w:rsidRPr="00016C9B">
        <w:rPr>
          <w:color w:val="000000" w:themeColor="text1"/>
          <w:sz w:val="22"/>
          <w:szCs w:val="22"/>
          <w:shd w:val="clear" w:color="auto" w:fill="FFFFFF"/>
        </w:rPr>
        <w:t xml:space="preserve"> Archives of internal medicine. </w:t>
      </w:r>
      <w:r w:rsidRPr="00016C9B">
        <w:rPr>
          <w:color w:val="000000" w:themeColor="text1"/>
          <w:sz w:val="22"/>
          <w:szCs w:val="22"/>
        </w:rPr>
        <w:t xml:space="preserve"> 2007;167(14):1503-9.</w:t>
      </w:r>
    </w:p>
    <w:p w14:paraId="0ACDCE5C" w14:textId="7777777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5.</w:t>
      </w:r>
      <w:r w:rsidRPr="00016C9B">
        <w:rPr>
          <w:color w:val="000000" w:themeColor="text1"/>
          <w:sz w:val="22"/>
          <w:szCs w:val="22"/>
        </w:rPr>
        <w:tab/>
        <w:t>Brørs G, Dalen H, Allore H, Deaton C, Fridlund B, Osborne RH, et al. Health Literacy and Risk Factors for Coronary Artery Disease (From the CONCARD(PCI) Study). Am J Cardiol. 2022;179:22-30.</w:t>
      </w:r>
    </w:p>
    <w:p w14:paraId="7EFA6935" w14:textId="7777777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6.</w:t>
      </w:r>
      <w:r w:rsidRPr="00016C9B">
        <w:rPr>
          <w:color w:val="000000" w:themeColor="text1"/>
          <w:sz w:val="22"/>
          <w:szCs w:val="22"/>
        </w:rPr>
        <w:tab/>
        <w:t>Lindahl B, Norberg M, Johansson H, Lindvall K, Ng N, Nordin M, et al. Health literacy is independently and inversely associated with carotid artery plaques and cardiovascular risk. Eur J Prev Cardiol. 2020;27(2):209-15.</w:t>
      </w:r>
    </w:p>
    <w:p w14:paraId="58C597E1" w14:textId="7777777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7.</w:t>
      </w:r>
      <w:r w:rsidRPr="00016C9B">
        <w:rPr>
          <w:color w:val="000000" w:themeColor="text1"/>
          <w:sz w:val="22"/>
          <w:szCs w:val="22"/>
        </w:rPr>
        <w:tab/>
        <w:t>Cabellos-García AC, Martínez-Sabater A, Díaz-Herrera M, Gea-Caballero V, Castro-Sánchez E. Health literacy of patients on oral anticoagulation treatment- individual and social determinants and effect on health and treatment outcomes. BMC Public Health. 2021;21(1):1363.</w:t>
      </w:r>
    </w:p>
    <w:p w14:paraId="22AACA7F" w14:textId="4DA86D3E"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8.</w:t>
      </w:r>
      <w:r w:rsidRPr="00016C9B">
        <w:rPr>
          <w:color w:val="000000" w:themeColor="text1"/>
          <w:sz w:val="22"/>
          <w:szCs w:val="22"/>
        </w:rPr>
        <w:tab/>
        <w:t xml:space="preserve">Mosher HJ, Lund BC, Kripalani S, Kaboli P. Association of health literacy with medication knowledge, adherence, and adverse drug events among elderly veterans. </w:t>
      </w:r>
      <w:r w:rsidRPr="00016C9B">
        <w:rPr>
          <w:color w:val="000000" w:themeColor="text1"/>
          <w:sz w:val="22"/>
          <w:szCs w:val="22"/>
          <w:shd w:val="clear" w:color="auto" w:fill="FFFFFF"/>
        </w:rPr>
        <w:t>Journal of health communication. </w:t>
      </w:r>
      <w:r w:rsidRPr="00016C9B">
        <w:rPr>
          <w:color w:val="000000" w:themeColor="text1"/>
          <w:sz w:val="22"/>
          <w:szCs w:val="22"/>
        </w:rPr>
        <w:t>2012;17(sup3):241-51.</w:t>
      </w:r>
    </w:p>
    <w:p w14:paraId="3A8AB4DD" w14:textId="21DD8F56"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9.</w:t>
      </w:r>
      <w:r w:rsidRPr="00016C9B">
        <w:rPr>
          <w:color w:val="000000" w:themeColor="text1"/>
          <w:sz w:val="22"/>
          <w:szCs w:val="22"/>
        </w:rPr>
        <w:tab/>
        <w:t>Shahid R, Shoker M, Chu LM, Frehlick R, Ward H, Pahwa P. Impact of low health literacy on patients’ health outcomes: a multicenter cohort study.</w:t>
      </w:r>
      <w:r w:rsidRPr="00016C9B">
        <w:rPr>
          <w:color w:val="000000" w:themeColor="text1"/>
          <w:sz w:val="22"/>
          <w:szCs w:val="22"/>
          <w:shd w:val="clear" w:color="auto" w:fill="FFFFFF"/>
        </w:rPr>
        <w:t xml:space="preserve"> BMC health services research. </w:t>
      </w:r>
      <w:r w:rsidRPr="00016C9B">
        <w:rPr>
          <w:color w:val="000000" w:themeColor="text1"/>
          <w:sz w:val="22"/>
          <w:szCs w:val="22"/>
        </w:rPr>
        <w:t xml:space="preserve"> 2022;22(1):1-9.</w:t>
      </w:r>
    </w:p>
    <w:p w14:paraId="65603E79" w14:textId="3272A7B3"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10.</w:t>
      </w:r>
      <w:r w:rsidRPr="00016C9B">
        <w:rPr>
          <w:color w:val="000000" w:themeColor="text1"/>
          <w:sz w:val="22"/>
          <w:szCs w:val="22"/>
        </w:rPr>
        <w:tab/>
        <w:t>Protheroe J, Nutbeam D, Rowlands G. Health literacy: a necessity for increasing participation in health care. British Journal of General Practice; 2009. p. 721-3.</w:t>
      </w:r>
    </w:p>
    <w:p w14:paraId="7783BB16" w14:textId="76EBB114"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11.</w:t>
      </w:r>
      <w:r w:rsidRPr="00016C9B">
        <w:rPr>
          <w:color w:val="000000" w:themeColor="text1"/>
          <w:sz w:val="22"/>
          <w:szCs w:val="22"/>
        </w:rPr>
        <w:tab/>
        <w:t>Eichler K, Wieser S, Brügger U. The costs of limited health literacy: a systematic review.</w:t>
      </w:r>
      <w:r w:rsidRPr="00016C9B">
        <w:rPr>
          <w:color w:val="000000" w:themeColor="text1"/>
          <w:sz w:val="22"/>
          <w:szCs w:val="22"/>
          <w:shd w:val="clear" w:color="auto" w:fill="FFFFFF"/>
        </w:rPr>
        <w:t xml:space="preserve"> International journal of public health. </w:t>
      </w:r>
      <w:r w:rsidRPr="00016C9B">
        <w:rPr>
          <w:color w:val="000000" w:themeColor="text1"/>
          <w:sz w:val="22"/>
          <w:szCs w:val="22"/>
        </w:rPr>
        <w:t xml:space="preserve"> 2009;54:313-24.</w:t>
      </w:r>
    </w:p>
    <w:p w14:paraId="0AB83E5B" w14:textId="3C0C53D4"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lastRenderedPageBreak/>
        <w:t>12.</w:t>
      </w:r>
      <w:r w:rsidRPr="00016C9B">
        <w:rPr>
          <w:color w:val="000000" w:themeColor="text1"/>
          <w:sz w:val="22"/>
          <w:szCs w:val="22"/>
        </w:rPr>
        <w:tab/>
        <w:t xml:space="preserve">Rasu RS, Bawa WA, Suminski R, Snella K, Warady B. Health literacy impact on national healthcare utilization and expenditure. </w:t>
      </w:r>
      <w:r w:rsidRPr="00016C9B">
        <w:rPr>
          <w:color w:val="000000" w:themeColor="text1"/>
          <w:sz w:val="22"/>
          <w:szCs w:val="22"/>
          <w:shd w:val="clear" w:color="auto" w:fill="FFFFFF"/>
        </w:rPr>
        <w:t xml:space="preserve"> International journal of health policy and management. </w:t>
      </w:r>
      <w:r w:rsidRPr="00016C9B">
        <w:rPr>
          <w:color w:val="000000" w:themeColor="text1"/>
          <w:sz w:val="22"/>
          <w:szCs w:val="22"/>
        </w:rPr>
        <w:t>2015;4(11):747.</w:t>
      </w:r>
    </w:p>
    <w:p w14:paraId="26585721" w14:textId="06A31382"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13.</w:t>
      </w:r>
      <w:r w:rsidRPr="00016C9B">
        <w:rPr>
          <w:color w:val="000000" w:themeColor="text1"/>
          <w:sz w:val="22"/>
          <w:szCs w:val="22"/>
        </w:rPr>
        <w:tab/>
        <w:t xml:space="preserve">Haun JN, Patel NR, French DD, Campbell RR, Bradham DD, Lapcevic WA. Association between health literacy and medical care costs in an integrated healthcare system: a regional population based study. </w:t>
      </w:r>
      <w:r w:rsidRPr="00016C9B">
        <w:rPr>
          <w:color w:val="000000" w:themeColor="text1"/>
          <w:sz w:val="22"/>
          <w:szCs w:val="22"/>
          <w:shd w:val="clear" w:color="auto" w:fill="FFFFFF"/>
        </w:rPr>
        <w:t> BMC health services research. </w:t>
      </w:r>
      <w:r w:rsidRPr="00016C9B">
        <w:rPr>
          <w:color w:val="000000" w:themeColor="text1"/>
          <w:sz w:val="22"/>
          <w:szCs w:val="22"/>
        </w:rPr>
        <w:t>2015;15:1-11.</w:t>
      </w:r>
    </w:p>
    <w:p w14:paraId="4CB3BA5B" w14:textId="39B5B3F8"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14.</w:t>
      </w:r>
      <w:r w:rsidRPr="00016C9B">
        <w:rPr>
          <w:color w:val="000000" w:themeColor="text1"/>
          <w:sz w:val="22"/>
          <w:szCs w:val="22"/>
        </w:rPr>
        <w:tab/>
        <w:t>Wolf MS, Davis TC, Tilson HH, Bass III PF, Parker RM. Misunderstanding of prescription drug warning labels among patients with low literacy.</w:t>
      </w:r>
      <w:r w:rsidRPr="00016C9B">
        <w:rPr>
          <w:color w:val="000000" w:themeColor="text1"/>
          <w:sz w:val="22"/>
          <w:szCs w:val="22"/>
          <w:shd w:val="clear" w:color="auto" w:fill="FFFFFF"/>
        </w:rPr>
        <w:t xml:space="preserve"> American Journal of Health-System Pharmacy.</w:t>
      </w:r>
      <w:r w:rsidRPr="00016C9B">
        <w:rPr>
          <w:color w:val="000000" w:themeColor="text1"/>
          <w:sz w:val="22"/>
          <w:szCs w:val="22"/>
        </w:rPr>
        <w:t xml:space="preserve"> 2006;63(11):1048-55.</w:t>
      </w:r>
    </w:p>
    <w:p w14:paraId="6A4D6BA4" w14:textId="7777777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15.</w:t>
      </w:r>
      <w:r w:rsidRPr="00016C9B">
        <w:rPr>
          <w:color w:val="000000" w:themeColor="text1"/>
          <w:sz w:val="22"/>
          <w:szCs w:val="22"/>
        </w:rPr>
        <w:tab/>
        <w:t>Gellert P, Ernsting C, Salm F, Oedekoven M, Kanzler M, Kuhlmey A. Disease-specific knowledge in individuals with and without chronic conditions. Journal of Public Health. 2018;26(2):145-50.</w:t>
      </w:r>
    </w:p>
    <w:p w14:paraId="25D9B5B6" w14:textId="7777777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16.</w:t>
      </w:r>
      <w:r w:rsidRPr="00016C9B">
        <w:rPr>
          <w:color w:val="000000" w:themeColor="text1"/>
          <w:sz w:val="22"/>
          <w:szCs w:val="22"/>
        </w:rPr>
        <w:tab/>
        <w:t>Lee SH, Lee H, Kim YS, Park HK, Lee MK, Kim KU. Predictors of Low-Level Disease-Specific Knowledge in Patients with Chronic Obstructive Pulmonary Disease. Int J Chron Obstruct Pulmon Dis. 2020;15:1103-10.</w:t>
      </w:r>
    </w:p>
    <w:p w14:paraId="611CD421" w14:textId="7777777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17.</w:t>
      </w:r>
      <w:r w:rsidRPr="00016C9B">
        <w:rPr>
          <w:color w:val="000000" w:themeColor="text1"/>
          <w:sz w:val="22"/>
          <w:szCs w:val="22"/>
        </w:rPr>
        <w:tab/>
        <w:t>Moradkhani A, Kerwin L, Dudley-Brown S, Tabibian JH. Disease-specific knowledge, coping, and adherence in patients with inflammatory bowel disease. Dig Dis Sci. 2011;56(10):2972-7.</w:t>
      </w:r>
    </w:p>
    <w:p w14:paraId="4CC5BD54" w14:textId="7777777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18.</w:t>
      </w:r>
      <w:r w:rsidRPr="00016C9B">
        <w:rPr>
          <w:color w:val="000000" w:themeColor="text1"/>
          <w:sz w:val="22"/>
          <w:szCs w:val="22"/>
        </w:rPr>
        <w:tab/>
        <w:t>Barlow JH, Wright CC. Knowledge in patients with rheumatoid arthritis: a longer term follow-up of a randomized controlled study of patient education leaflets. Br J Rheumatol. 1998;37(4):373-6.</w:t>
      </w:r>
    </w:p>
    <w:p w14:paraId="343ED658" w14:textId="6AB75822"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19.</w:t>
      </w:r>
      <w:r w:rsidRPr="00016C9B">
        <w:rPr>
          <w:color w:val="000000" w:themeColor="text1"/>
          <w:sz w:val="22"/>
          <w:szCs w:val="22"/>
        </w:rPr>
        <w:tab/>
        <w:t>Magnani JW, Mujahid MS, Aronow HD, Cené CW, Dickson VV, Havranek E, et al. Health literacy and cardiovascular disease: fundamental relevance to primary and secondary prevention: a scientific statement from the American Heart Association. Circulation. 2018;138(2):e48-e74.</w:t>
      </w:r>
    </w:p>
    <w:p w14:paraId="698D4BB0" w14:textId="155A588B"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20.</w:t>
      </w:r>
      <w:r w:rsidRPr="00016C9B">
        <w:rPr>
          <w:color w:val="000000" w:themeColor="text1"/>
          <w:sz w:val="22"/>
          <w:szCs w:val="22"/>
        </w:rPr>
        <w:tab/>
        <w:t xml:space="preserve">Robeznieks A. To boost outcomes, first unlock the power of health literacy: American Medical Association,; 2023 [Available from: </w:t>
      </w:r>
      <w:hyperlink r:id="rId7" w:anchor=":~:text=Among%20other%20things%2C%20AMA%20policy,in%20outpatient%20and%20inpatient%20settings" w:history="1">
        <w:r w:rsidRPr="00016C9B">
          <w:rPr>
            <w:rStyle w:val="Hyperlink"/>
            <w:color w:val="000000" w:themeColor="text1"/>
            <w:sz w:val="22"/>
            <w:szCs w:val="22"/>
            <w:u w:val="none"/>
          </w:rPr>
          <w:t>https://www.ama-assn.org/delivering-care/health-equity/boost-outcomes-first-unlock-power-health-literacy#:~:text=Among%20other%20things%2C%20AMA%20policy,in%20outpatient%20and%20inpatient%20settings</w:t>
        </w:r>
      </w:hyperlink>
      <w:r w:rsidRPr="00016C9B">
        <w:rPr>
          <w:color w:val="000000" w:themeColor="text1"/>
          <w:sz w:val="22"/>
          <w:szCs w:val="22"/>
        </w:rPr>
        <w:t>.</w:t>
      </w:r>
    </w:p>
    <w:p w14:paraId="728800EF" w14:textId="5C0D68D4"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21.</w:t>
      </w:r>
      <w:r w:rsidRPr="00016C9B">
        <w:rPr>
          <w:color w:val="000000" w:themeColor="text1"/>
          <w:sz w:val="22"/>
          <w:szCs w:val="22"/>
        </w:rPr>
        <w:tab/>
      </w:r>
      <w:r w:rsidR="00366D15">
        <w:rPr>
          <w:color w:val="000000" w:themeColor="text1"/>
          <w:sz w:val="22"/>
          <w:szCs w:val="22"/>
        </w:rPr>
        <w:t>World Health Organisation</w:t>
      </w:r>
      <w:r w:rsidRPr="00016C9B">
        <w:rPr>
          <w:color w:val="000000" w:themeColor="text1"/>
          <w:sz w:val="22"/>
          <w:szCs w:val="22"/>
        </w:rPr>
        <w:t>. Global atlas on cardiovascular disease prevention and control. Geneva: World Health Organization. 2011.</w:t>
      </w:r>
      <w:r w:rsidR="00366D15">
        <w:rPr>
          <w:color w:val="000000" w:themeColor="text1"/>
          <w:sz w:val="22"/>
          <w:szCs w:val="22"/>
        </w:rPr>
        <w:t xml:space="preserve"> Available from </w:t>
      </w:r>
      <w:r w:rsidR="00366D15" w:rsidRPr="00366D15">
        <w:rPr>
          <w:color w:val="000000" w:themeColor="text1"/>
          <w:sz w:val="22"/>
          <w:szCs w:val="22"/>
        </w:rPr>
        <w:t>https://apps.who.int/iris/bitstream/handle/10665/329516/9789241564373-eng.pdf</w:t>
      </w:r>
      <w:r w:rsidR="00366D15">
        <w:rPr>
          <w:color w:val="000000" w:themeColor="text1"/>
          <w:sz w:val="22"/>
          <w:szCs w:val="22"/>
        </w:rPr>
        <w:t xml:space="preserve"> (accesed March 10, 2024)</w:t>
      </w:r>
    </w:p>
    <w:p w14:paraId="2475180C" w14:textId="338B7E51"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22.</w:t>
      </w:r>
      <w:r w:rsidRPr="00016C9B">
        <w:rPr>
          <w:color w:val="000000" w:themeColor="text1"/>
          <w:sz w:val="22"/>
          <w:szCs w:val="22"/>
        </w:rPr>
        <w:tab/>
        <w:t xml:space="preserve">Smolina K, Wright F, Rayner M, Goldacre M. Incidence and 30-day case fatality for acute myocardial infarction in England in 2010: National-linked database study. </w:t>
      </w:r>
      <w:r w:rsidRPr="00016C9B">
        <w:rPr>
          <w:color w:val="000000" w:themeColor="text1"/>
          <w:sz w:val="22"/>
          <w:szCs w:val="22"/>
          <w:shd w:val="clear" w:color="auto" w:fill="FFFFFF"/>
        </w:rPr>
        <w:t>The European Journal of Public Health. </w:t>
      </w:r>
      <w:r w:rsidRPr="00016C9B">
        <w:rPr>
          <w:color w:val="000000" w:themeColor="text1"/>
          <w:sz w:val="22"/>
          <w:szCs w:val="22"/>
        </w:rPr>
        <w:t>2012.</w:t>
      </w:r>
    </w:p>
    <w:p w14:paraId="3473C5EF" w14:textId="06EDD996"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23.</w:t>
      </w:r>
      <w:r w:rsidRPr="00016C9B">
        <w:rPr>
          <w:color w:val="000000" w:themeColor="text1"/>
          <w:sz w:val="22"/>
          <w:szCs w:val="22"/>
        </w:rPr>
        <w:tab/>
        <w:t xml:space="preserve">Svendsen MT, Bak CK, Sørensen K, Pelikan J, Riddersholm SJ, Skals RK, et al. Associations of health literacy with socioeconomic position, health risk behavior, and health status: a large national population-based survey among Danish adults. </w:t>
      </w:r>
      <w:r w:rsidRPr="00016C9B">
        <w:rPr>
          <w:color w:val="000000" w:themeColor="text1"/>
          <w:sz w:val="22"/>
          <w:szCs w:val="22"/>
          <w:shd w:val="clear" w:color="auto" w:fill="FFFFFF"/>
        </w:rPr>
        <w:t>BMC public health. </w:t>
      </w:r>
      <w:r w:rsidRPr="00016C9B">
        <w:rPr>
          <w:color w:val="000000" w:themeColor="text1"/>
          <w:sz w:val="22"/>
          <w:szCs w:val="22"/>
        </w:rPr>
        <w:t>2020;20(1):1-12.</w:t>
      </w:r>
    </w:p>
    <w:p w14:paraId="3E5EF676" w14:textId="1493ACE9"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24.</w:t>
      </w:r>
      <w:r w:rsidRPr="00016C9B">
        <w:rPr>
          <w:color w:val="000000" w:themeColor="text1"/>
          <w:sz w:val="22"/>
          <w:szCs w:val="22"/>
        </w:rPr>
        <w:tab/>
        <w:t xml:space="preserve">Coughlin SS, Vernon M, Hatzigeorgiou C, George V. Health literacy, social determinants of health, and disease prevention and control. </w:t>
      </w:r>
      <w:r w:rsidRPr="00016C9B">
        <w:rPr>
          <w:color w:val="000000" w:themeColor="text1"/>
          <w:sz w:val="22"/>
          <w:szCs w:val="22"/>
          <w:shd w:val="clear" w:color="auto" w:fill="FFFFFF"/>
        </w:rPr>
        <w:t>Journal of environment and health sciences.</w:t>
      </w:r>
      <w:r w:rsidRPr="00016C9B">
        <w:rPr>
          <w:color w:val="000000" w:themeColor="text1"/>
          <w:sz w:val="22"/>
          <w:szCs w:val="22"/>
        </w:rPr>
        <w:t>2020;6(1).</w:t>
      </w:r>
    </w:p>
    <w:p w14:paraId="49D3807E" w14:textId="7777777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25.</w:t>
      </w:r>
      <w:r w:rsidRPr="00016C9B">
        <w:rPr>
          <w:color w:val="000000" w:themeColor="text1"/>
          <w:sz w:val="22"/>
          <w:szCs w:val="22"/>
        </w:rPr>
        <w:tab/>
        <w:t>Rosengren A, Smyth A, Rangarajan S, Ramasundarahettige C, Bangdiwala SI, AlHabib KF, et al. Socioeconomic status and risk of cardiovascular disease in 20 low-income, middle-income, and high-income countries: the Prospective Urban Rural Epidemiologic (PURE) study. The Lancet Global Health. 2019;7(6):e748-e60.</w:t>
      </w:r>
    </w:p>
    <w:p w14:paraId="121B479B" w14:textId="3BFE7E43"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26.</w:t>
      </w:r>
      <w:r w:rsidRPr="00016C9B">
        <w:rPr>
          <w:color w:val="000000" w:themeColor="text1"/>
          <w:sz w:val="22"/>
          <w:szCs w:val="22"/>
        </w:rPr>
        <w:tab/>
        <w:t>Khatib R, McKee M, Shannon H, Chow C, Rangarajan S, Teo K, et al. Availability and affordability of cardiovascular disease medicines and their effect on use in high-income, middle-income, and low-income countries: an analysis of the PURE study data. The Lancet. 2016;387(10013):61-9.</w:t>
      </w:r>
    </w:p>
    <w:p w14:paraId="540233E8" w14:textId="7777777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27.</w:t>
      </w:r>
      <w:r w:rsidRPr="00016C9B">
        <w:rPr>
          <w:color w:val="000000" w:themeColor="text1"/>
          <w:sz w:val="22"/>
          <w:szCs w:val="22"/>
        </w:rPr>
        <w:tab/>
        <w:t>Corsi DJ, Subramanian S, McKee M, Li W, Swaminathan S, Lopez-Jaramillo P, et al. Environmental Profile of a Community’s Health (EPOCH): an ecometric assessment of measures of the community environment based on individual perception. PloS one. 2012.</w:t>
      </w:r>
    </w:p>
    <w:p w14:paraId="486A1D59" w14:textId="370BE1E8"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lastRenderedPageBreak/>
        <w:t>28.</w:t>
      </w:r>
      <w:r w:rsidRPr="00016C9B">
        <w:rPr>
          <w:color w:val="000000" w:themeColor="text1"/>
          <w:sz w:val="22"/>
          <w:szCs w:val="22"/>
        </w:rPr>
        <w:tab/>
        <w:t>Chow CK, Lock K, Madhavan M, Corsi DJ, Gilmore AB, Subramanian S, et al. Environmental Profile of a Community's Health (EPOCH): an instrument to measure environmental determinants of cardiovascular health in five countries.Plos One. 2010;5(12):e14294.</w:t>
      </w:r>
    </w:p>
    <w:p w14:paraId="7B321770" w14:textId="5981E44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29.</w:t>
      </w:r>
      <w:r w:rsidRPr="00016C9B">
        <w:rPr>
          <w:color w:val="000000" w:themeColor="text1"/>
          <w:sz w:val="22"/>
          <w:szCs w:val="22"/>
        </w:rPr>
        <w:tab/>
        <w:t>Corsi DJ, Subramanian S, Chow CK, McKee M, Chifamba J, Dagenais G, et al. Prospective Urban Rural Epidemiology (PURE) study: baseline characteristics of the household sample and comparative analyses with national data in 17 countries. American Heart Journal. 2013;166(4):636-46. e4.</w:t>
      </w:r>
    </w:p>
    <w:p w14:paraId="338C60CB" w14:textId="7FE00FC9"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30.</w:t>
      </w:r>
      <w:r w:rsidRPr="00016C9B">
        <w:rPr>
          <w:color w:val="000000" w:themeColor="text1"/>
          <w:sz w:val="22"/>
          <w:szCs w:val="22"/>
        </w:rPr>
        <w:tab/>
        <w:t>Chow CK, Corsi DJ, Gilmore AB, Kruger A, Igumbor E, Chifamba J, et al. Tobacco control environment: cross-sectional survey of policy implementation, social unacceptability, knowledge of tobacco health harms and relationship to quit ratio in 17 low-income, middle-income and high-income countries. BMJ Open. 2017;7(3):e013817.</w:t>
      </w:r>
    </w:p>
    <w:p w14:paraId="11D42AC5" w14:textId="55A1BECB"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31.</w:t>
      </w:r>
      <w:r w:rsidRPr="00016C9B">
        <w:rPr>
          <w:color w:val="000000" w:themeColor="text1"/>
          <w:sz w:val="22"/>
          <w:szCs w:val="22"/>
        </w:rPr>
        <w:tab/>
        <w:t>Li Z, Kim R, Vollmer S, Subramanian S. Factors associated with child stunting, wasting, and underweight in 35 low-and middle-income countries. JAMA Network. Open. 2020;3(4):e203386-e.</w:t>
      </w:r>
    </w:p>
    <w:p w14:paraId="343F8C1A" w14:textId="73429555"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32.</w:t>
      </w:r>
      <w:r w:rsidRPr="00016C9B">
        <w:rPr>
          <w:color w:val="000000" w:themeColor="text1"/>
          <w:sz w:val="22"/>
          <w:szCs w:val="22"/>
        </w:rPr>
        <w:tab/>
        <w:t xml:space="preserve">Li Z, Kong Y, Chen S, Subramanian M, Lu C, Kim R, et al. Independent and cumulative effects of risk factors associated with stillbirths in 50 Low-and middle-income countries: A multi-country cross-sectional study. </w:t>
      </w:r>
      <w:r w:rsidRPr="00016C9B">
        <w:rPr>
          <w:color w:val="000000" w:themeColor="text1"/>
          <w:sz w:val="22"/>
          <w:szCs w:val="22"/>
          <w:shd w:val="clear" w:color="auto" w:fill="FFFFFF"/>
        </w:rPr>
        <w:t>EClinicalMedicine.</w:t>
      </w:r>
      <w:r w:rsidRPr="00016C9B">
        <w:rPr>
          <w:color w:val="000000" w:themeColor="text1"/>
          <w:sz w:val="22"/>
          <w:szCs w:val="22"/>
        </w:rPr>
        <w:t>2022;54.</w:t>
      </w:r>
    </w:p>
    <w:p w14:paraId="1B1D4006" w14:textId="3847D52E"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33.</w:t>
      </w:r>
      <w:r w:rsidRPr="00016C9B">
        <w:rPr>
          <w:color w:val="000000" w:themeColor="text1"/>
          <w:sz w:val="22"/>
          <w:szCs w:val="22"/>
        </w:rPr>
        <w:tab/>
        <w:t>Tsuji M, Arima H, Ohkubo T, Nakamura K, Takezaki T, Sakata K, et al. Socioeconomic status and knowledge of cardiovascular risk factors: NIPPON DATA2010.</w:t>
      </w:r>
      <w:r w:rsidRPr="00016C9B">
        <w:rPr>
          <w:color w:val="000000" w:themeColor="text1"/>
          <w:sz w:val="22"/>
          <w:szCs w:val="22"/>
          <w:shd w:val="clear" w:color="auto" w:fill="FFFFFF"/>
        </w:rPr>
        <w:t xml:space="preserve"> Journal of epidemiology.</w:t>
      </w:r>
      <w:r w:rsidRPr="00016C9B">
        <w:rPr>
          <w:color w:val="000000" w:themeColor="text1"/>
          <w:sz w:val="22"/>
          <w:szCs w:val="22"/>
        </w:rPr>
        <w:t xml:space="preserve"> 2018;28(Supplement_III):S46-S52.</w:t>
      </w:r>
    </w:p>
    <w:p w14:paraId="17D85EA0" w14:textId="37B2A43A"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34.</w:t>
      </w:r>
      <w:r w:rsidRPr="00016C9B">
        <w:rPr>
          <w:color w:val="000000" w:themeColor="text1"/>
          <w:sz w:val="22"/>
          <w:szCs w:val="22"/>
        </w:rPr>
        <w:tab/>
        <w:t>Zhang W, Meng H, Yang S, Luo H, Liu D. Changes in hypertension-related knowledge and behavior and their associations with socioeconomic status among recently urbanized residents in China: 2013–2016.</w:t>
      </w:r>
      <w:r w:rsidRPr="00016C9B">
        <w:rPr>
          <w:color w:val="000000" w:themeColor="text1"/>
          <w:sz w:val="22"/>
          <w:szCs w:val="22"/>
          <w:shd w:val="clear" w:color="auto" w:fill="FFFFFF"/>
        </w:rPr>
        <w:t xml:space="preserve">  International journal of environmental research and public health. </w:t>
      </w:r>
      <w:r w:rsidRPr="00016C9B">
        <w:rPr>
          <w:color w:val="000000" w:themeColor="text1"/>
          <w:sz w:val="22"/>
          <w:szCs w:val="22"/>
        </w:rPr>
        <w:t xml:space="preserve"> 2018;15(8):1701.</w:t>
      </w:r>
    </w:p>
    <w:p w14:paraId="45BEBA00" w14:textId="77777777"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35.</w:t>
      </w:r>
      <w:r w:rsidRPr="00016C9B">
        <w:rPr>
          <w:color w:val="000000" w:themeColor="text1"/>
          <w:sz w:val="22"/>
          <w:szCs w:val="22"/>
        </w:rPr>
        <w:tab/>
        <w:t>Schillinger D, Grumbach K, Piette J, Wang F, Osmond D, Daher C, et al. Association of health literacy with diabetes outcomes. 2002;288(4):475-82.</w:t>
      </w:r>
    </w:p>
    <w:p w14:paraId="46D8FAA7" w14:textId="29D3D1EF"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36.</w:t>
      </w:r>
      <w:r w:rsidRPr="00016C9B">
        <w:rPr>
          <w:color w:val="000000" w:themeColor="text1"/>
          <w:sz w:val="22"/>
          <w:szCs w:val="22"/>
        </w:rPr>
        <w:tab/>
        <w:t xml:space="preserve">Hansen D, Belkhouribchia J. The importance of improving health literacy to lower cardiovascular risk in type 2 diabetes. </w:t>
      </w:r>
      <w:r w:rsidRPr="00016C9B">
        <w:rPr>
          <w:color w:val="000000" w:themeColor="text1"/>
          <w:sz w:val="22"/>
          <w:szCs w:val="22"/>
          <w:shd w:val="clear" w:color="auto" w:fill="FFFFFF"/>
        </w:rPr>
        <w:t>EClinicalMedicine. </w:t>
      </w:r>
      <w:r w:rsidRPr="00016C9B">
        <w:rPr>
          <w:color w:val="000000" w:themeColor="text1"/>
          <w:sz w:val="22"/>
          <w:szCs w:val="22"/>
        </w:rPr>
        <w:t>2020;18.</w:t>
      </w:r>
    </w:p>
    <w:p w14:paraId="6EE88D32" w14:textId="387E9AF9"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37.</w:t>
      </w:r>
      <w:r w:rsidRPr="00016C9B">
        <w:rPr>
          <w:color w:val="000000" w:themeColor="text1"/>
          <w:sz w:val="22"/>
          <w:szCs w:val="22"/>
        </w:rPr>
        <w:tab/>
        <w:t xml:space="preserve">Kanejima Y, Shimogai T, Kitamura M, Ishihara K, Izawa KP. Impact of health literacy in patients with cardiovascular diseases: A systematic review and meta-analysis. </w:t>
      </w:r>
      <w:r w:rsidRPr="00016C9B">
        <w:rPr>
          <w:color w:val="000000" w:themeColor="text1"/>
          <w:sz w:val="22"/>
          <w:szCs w:val="22"/>
          <w:shd w:val="clear" w:color="auto" w:fill="FFFFFF"/>
        </w:rPr>
        <w:t xml:space="preserve"> Patient Education and Counseling. </w:t>
      </w:r>
      <w:r w:rsidRPr="00016C9B">
        <w:rPr>
          <w:color w:val="000000" w:themeColor="text1"/>
          <w:sz w:val="22"/>
          <w:szCs w:val="22"/>
        </w:rPr>
        <w:t>2022;105(7):1793-800.</w:t>
      </w:r>
    </w:p>
    <w:p w14:paraId="546B7181" w14:textId="3B1426CA"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38.</w:t>
      </w:r>
      <w:r w:rsidRPr="00016C9B">
        <w:rPr>
          <w:color w:val="000000" w:themeColor="text1"/>
          <w:sz w:val="22"/>
          <w:szCs w:val="22"/>
        </w:rPr>
        <w:tab/>
        <w:t xml:space="preserve">Mohd Isa D, Shahar S, He FJ, Majid HA. Associations of health literacy with blood pressure and dietary salt intake among adults: A systematic review. </w:t>
      </w:r>
      <w:r w:rsidRPr="00016C9B">
        <w:rPr>
          <w:color w:val="000000" w:themeColor="text1"/>
          <w:sz w:val="22"/>
          <w:szCs w:val="22"/>
          <w:shd w:val="clear" w:color="auto" w:fill="FFFFFF"/>
        </w:rPr>
        <w:t>Nutrients. </w:t>
      </w:r>
      <w:r w:rsidRPr="00016C9B">
        <w:rPr>
          <w:color w:val="000000" w:themeColor="text1"/>
          <w:sz w:val="22"/>
          <w:szCs w:val="22"/>
        </w:rPr>
        <w:t>2021;13(12):4534.</w:t>
      </w:r>
    </w:p>
    <w:p w14:paraId="3CDD6D16" w14:textId="74A3B289"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39.</w:t>
      </w:r>
      <w:r w:rsidRPr="00016C9B">
        <w:rPr>
          <w:color w:val="000000" w:themeColor="text1"/>
          <w:sz w:val="22"/>
          <w:szCs w:val="22"/>
        </w:rPr>
        <w:tab/>
        <w:t>González-Chica DA, Mnisi Z, Avery J, Duszynski K, Doust J, Tideman P, et al. Effect of health literacy on quality of life amongst patients with ischaemic heart disease in Australian general practice. Plos One. 2016;11(3):e0151079.</w:t>
      </w:r>
    </w:p>
    <w:p w14:paraId="5799816E" w14:textId="0D277D33"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40.</w:t>
      </w:r>
      <w:r w:rsidRPr="00016C9B">
        <w:rPr>
          <w:color w:val="000000" w:themeColor="text1"/>
          <w:sz w:val="22"/>
          <w:szCs w:val="22"/>
        </w:rPr>
        <w:tab/>
        <w:t xml:space="preserve">Du S, Zhou Y, Fu C, Wang Y, Du X, Xie R. Health literacy and health outcomes in hypertension: An integrative review. </w:t>
      </w:r>
      <w:r w:rsidRPr="00016C9B">
        <w:rPr>
          <w:color w:val="000000" w:themeColor="text1"/>
          <w:sz w:val="22"/>
          <w:szCs w:val="22"/>
          <w:shd w:val="clear" w:color="auto" w:fill="FFFFFF"/>
        </w:rPr>
        <w:t>International journal of nursing sciences. </w:t>
      </w:r>
      <w:r w:rsidRPr="00016C9B">
        <w:rPr>
          <w:color w:val="000000" w:themeColor="text1"/>
          <w:sz w:val="22"/>
          <w:szCs w:val="22"/>
        </w:rPr>
        <w:t xml:space="preserve"> 2018;5(3):301-9.</w:t>
      </w:r>
    </w:p>
    <w:p w14:paraId="2B2BE906" w14:textId="1F131175" w:rsidR="00016C9B" w:rsidRPr="00016C9B" w:rsidRDefault="00016C9B" w:rsidP="00016C9B">
      <w:pPr>
        <w:pStyle w:val="EndNoteBibliography"/>
        <w:jc w:val="left"/>
        <w:rPr>
          <w:color w:val="000000" w:themeColor="text1"/>
          <w:sz w:val="22"/>
          <w:szCs w:val="22"/>
        </w:rPr>
      </w:pPr>
      <w:r w:rsidRPr="00016C9B">
        <w:rPr>
          <w:color w:val="000000" w:themeColor="text1"/>
          <w:sz w:val="22"/>
          <w:szCs w:val="22"/>
        </w:rPr>
        <w:t>41.</w:t>
      </w:r>
      <w:r w:rsidRPr="00016C9B">
        <w:rPr>
          <w:color w:val="000000" w:themeColor="text1"/>
          <w:sz w:val="22"/>
          <w:szCs w:val="22"/>
        </w:rPr>
        <w:tab/>
        <w:t xml:space="preserve">Havranek EP, Mujahid MS, Barr DA, Blair IV, Cohen MS, Cruz-Flores S, et al. Social determinants of risk and outcomes for cardiovascular disease: a scientific statement from the American Heart Association. </w:t>
      </w:r>
      <w:r w:rsidRPr="00016C9B">
        <w:rPr>
          <w:color w:val="000000" w:themeColor="text1"/>
          <w:sz w:val="22"/>
          <w:szCs w:val="22"/>
          <w:shd w:val="clear" w:color="auto" w:fill="FFFFFF"/>
        </w:rPr>
        <w:t xml:space="preserve">Circulation. </w:t>
      </w:r>
      <w:r w:rsidRPr="00016C9B">
        <w:rPr>
          <w:color w:val="000000" w:themeColor="text1"/>
          <w:sz w:val="22"/>
          <w:szCs w:val="22"/>
        </w:rPr>
        <w:t>2015;132(9):873-98.</w:t>
      </w:r>
    </w:p>
    <w:p w14:paraId="3F276E44" w14:textId="3707393F" w:rsidR="007B48F3" w:rsidRPr="00016C9B" w:rsidRDefault="007C4871" w:rsidP="00016C9B">
      <w:pPr>
        <w:spacing w:after="160" w:line="480" w:lineRule="auto"/>
        <w:rPr>
          <w:color w:val="000000" w:themeColor="text1"/>
          <w:sz w:val="22"/>
          <w:szCs w:val="22"/>
          <w:lang w:val="en-GB"/>
        </w:rPr>
      </w:pPr>
      <w:r w:rsidRPr="00016C9B">
        <w:rPr>
          <w:color w:val="000000" w:themeColor="text1"/>
          <w:sz w:val="22"/>
          <w:szCs w:val="22"/>
          <w:lang w:val="en-GB"/>
        </w:rPr>
        <w:fldChar w:fldCharType="end"/>
      </w:r>
      <w:r w:rsidR="007B48F3" w:rsidRPr="00016C9B">
        <w:rPr>
          <w:color w:val="000000" w:themeColor="text1"/>
          <w:sz w:val="22"/>
          <w:szCs w:val="22"/>
          <w:lang w:val="en-GB"/>
        </w:rPr>
        <w:br w:type="page"/>
      </w:r>
    </w:p>
    <w:p w14:paraId="0D62AF9E" w14:textId="543C12FA" w:rsidR="00915CEC" w:rsidRPr="00A6359E" w:rsidRDefault="00915CEC" w:rsidP="00E213E4">
      <w:pPr>
        <w:spacing w:before="240" w:line="276" w:lineRule="auto"/>
        <w:rPr>
          <w:b/>
          <w:bCs/>
          <w:lang w:val="en-GB"/>
        </w:rPr>
      </w:pPr>
      <w:r w:rsidRPr="00A6359E">
        <w:rPr>
          <w:b/>
          <w:bCs/>
          <w:lang w:val="en-GB"/>
        </w:rPr>
        <w:lastRenderedPageBreak/>
        <w:t xml:space="preserve">Table 1. </w:t>
      </w:r>
      <w:r w:rsidRPr="00A6359E">
        <w:rPr>
          <w:lang w:val="en-GB"/>
        </w:rPr>
        <w:t>Baseline characteristics of the sample</w:t>
      </w:r>
      <w:r w:rsidR="00654EE3" w:rsidRPr="00A6359E">
        <w:rPr>
          <w:lang w:val="en-GB"/>
        </w:rPr>
        <w:t>.</w:t>
      </w:r>
    </w:p>
    <w:tbl>
      <w:tblPr>
        <w:tblW w:w="10206" w:type="dxa"/>
        <w:tblBorders>
          <w:top w:val="single" w:sz="4" w:space="0" w:color="auto"/>
          <w:bottom w:val="single" w:sz="4" w:space="0" w:color="auto"/>
        </w:tblBorders>
        <w:tblLook w:val="04A0" w:firstRow="1" w:lastRow="0" w:firstColumn="1" w:lastColumn="0" w:noHBand="0" w:noVBand="1"/>
      </w:tblPr>
      <w:tblGrid>
        <w:gridCol w:w="3120"/>
        <w:gridCol w:w="1608"/>
        <w:gridCol w:w="1744"/>
        <w:gridCol w:w="1144"/>
        <w:gridCol w:w="1654"/>
        <w:gridCol w:w="936"/>
      </w:tblGrid>
      <w:tr w:rsidR="008B4DB0" w:rsidRPr="00A6359E" w14:paraId="7170A60D" w14:textId="1B91286A" w:rsidTr="00226D46">
        <w:trPr>
          <w:trHeight w:val="50"/>
        </w:trPr>
        <w:tc>
          <w:tcPr>
            <w:tcW w:w="3120" w:type="dxa"/>
            <w:tcBorders>
              <w:top w:val="single" w:sz="4" w:space="0" w:color="auto"/>
              <w:bottom w:val="single" w:sz="4" w:space="0" w:color="auto"/>
            </w:tcBorders>
            <w:shd w:val="clear" w:color="000000" w:fill="FFFFFF" w:themeFill="background1"/>
          </w:tcPr>
          <w:p w14:paraId="1DF7FB6B" w14:textId="77777777" w:rsidR="008B4DB0" w:rsidRPr="00A6359E" w:rsidRDefault="008B4DB0" w:rsidP="00FB48BF">
            <w:pPr>
              <w:spacing w:line="276" w:lineRule="auto"/>
              <w:ind w:left="-57" w:right="-57"/>
              <w:rPr>
                <w:b/>
                <w:bCs/>
                <w:color w:val="000000"/>
                <w:sz w:val="22"/>
                <w:szCs w:val="22"/>
                <w:lang w:val="en-GB"/>
              </w:rPr>
            </w:pPr>
            <w:r w:rsidRPr="00A6359E">
              <w:rPr>
                <w:b/>
                <w:bCs/>
                <w:color w:val="000000"/>
                <w:sz w:val="22"/>
                <w:szCs w:val="22"/>
                <w:lang w:val="en-GB"/>
              </w:rPr>
              <w:t>Variables</w:t>
            </w:r>
          </w:p>
        </w:tc>
        <w:tc>
          <w:tcPr>
            <w:tcW w:w="1608" w:type="dxa"/>
            <w:tcBorders>
              <w:top w:val="single" w:sz="4" w:space="0" w:color="auto"/>
              <w:bottom w:val="single" w:sz="4" w:space="0" w:color="auto"/>
            </w:tcBorders>
            <w:shd w:val="clear" w:color="000000" w:fill="FFFFFF" w:themeFill="background1"/>
          </w:tcPr>
          <w:p w14:paraId="0FBC9E96" w14:textId="77777777" w:rsidR="008B4DB0" w:rsidRPr="00A6359E" w:rsidRDefault="008B4DB0" w:rsidP="00FB48BF">
            <w:pPr>
              <w:spacing w:line="276" w:lineRule="auto"/>
              <w:ind w:left="-57" w:right="-57"/>
              <w:jc w:val="right"/>
              <w:rPr>
                <w:b/>
                <w:bCs/>
                <w:sz w:val="22"/>
                <w:szCs w:val="22"/>
                <w:lang w:val="en-GB"/>
              </w:rPr>
            </w:pPr>
            <w:r w:rsidRPr="00A6359E">
              <w:rPr>
                <w:b/>
                <w:bCs/>
                <w:sz w:val="22"/>
                <w:szCs w:val="22"/>
                <w:lang w:val="en-GB"/>
              </w:rPr>
              <w:t xml:space="preserve">Total </w:t>
            </w:r>
          </w:p>
          <w:p w14:paraId="4D74E906" w14:textId="6F0AE33D" w:rsidR="008B4DB0" w:rsidRPr="00A6359E" w:rsidRDefault="008B4DB0" w:rsidP="00FB48BF">
            <w:pPr>
              <w:spacing w:line="276" w:lineRule="auto"/>
              <w:ind w:left="-57" w:right="-57"/>
              <w:jc w:val="right"/>
              <w:rPr>
                <w:b/>
                <w:bCs/>
                <w:color w:val="000000"/>
                <w:sz w:val="22"/>
                <w:szCs w:val="22"/>
                <w:lang w:val="en-GB"/>
              </w:rPr>
            </w:pPr>
            <w:r w:rsidRPr="00A6359E">
              <w:rPr>
                <w:b/>
                <w:bCs/>
                <w:sz w:val="22"/>
                <w:szCs w:val="22"/>
                <w:lang w:val="en-GB"/>
              </w:rPr>
              <w:t xml:space="preserve">population </w:t>
            </w:r>
          </w:p>
        </w:tc>
        <w:tc>
          <w:tcPr>
            <w:tcW w:w="1744" w:type="dxa"/>
            <w:tcBorders>
              <w:top w:val="single" w:sz="4" w:space="0" w:color="auto"/>
              <w:bottom w:val="single" w:sz="4" w:space="0" w:color="auto"/>
            </w:tcBorders>
            <w:shd w:val="clear" w:color="000000" w:fill="FFFFFF" w:themeFill="background1"/>
          </w:tcPr>
          <w:p w14:paraId="191C6B04" w14:textId="4592773E" w:rsidR="008B4DB0" w:rsidRPr="00A6359E" w:rsidRDefault="00654EE3" w:rsidP="00FB48BF">
            <w:pPr>
              <w:spacing w:line="276" w:lineRule="auto"/>
              <w:ind w:left="-57" w:right="-57"/>
              <w:jc w:val="center"/>
              <w:rPr>
                <w:b/>
                <w:bCs/>
                <w:sz w:val="22"/>
                <w:szCs w:val="22"/>
                <w:lang w:val="en-GB"/>
              </w:rPr>
            </w:pPr>
            <w:r w:rsidRPr="00A6359E">
              <w:rPr>
                <w:b/>
                <w:bCs/>
                <w:sz w:val="22"/>
                <w:szCs w:val="22"/>
                <w:lang w:val="en-GB"/>
              </w:rPr>
              <w:t xml:space="preserve">N=12,962 </w:t>
            </w:r>
            <w:r w:rsidR="008B4DB0" w:rsidRPr="00A6359E">
              <w:rPr>
                <w:b/>
                <w:bCs/>
                <w:sz w:val="22"/>
                <w:szCs w:val="22"/>
                <w:lang w:val="en-GB"/>
              </w:rPr>
              <w:t>Hypertension treatment (</w:t>
            </w:r>
            <w:r w:rsidR="00F87889" w:rsidRPr="00A6359E">
              <w:rPr>
                <w:b/>
                <w:bCs/>
                <w:sz w:val="22"/>
                <w:szCs w:val="22"/>
                <w:lang w:val="en-GB"/>
              </w:rPr>
              <w:t xml:space="preserve">row, </w:t>
            </w:r>
            <w:r w:rsidR="008B4DB0" w:rsidRPr="00A6359E">
              <w:rPr>
                <w:b/>
                <w:bCs/>
                <w:sz w:val="22"/>
                <w:szCs w:val="22"/>
                <w:lang w:val="en-GB"/>
              </w:rPr>
              <w:t>%)</w:t>
            </w:r>
            <w:r w:rsidRPr="00A6359E">
              <w:rPr>
                <w:b/>
                <w:bCs/>
                <w:sz w:val="22"/>
                <w:szCs w:val="22"/>
                <w:lang w:val="en-GB"/>
              </w:rPr>
              <w:t xml:space="preserve"> </w:t>
            </w:r>
          </w:p>
        </w:tc>
        <w:tc>
          <w:tcPr>
            <w:tcW w:w="1144" w:type="dxa"/>
            <w:tcBorders>
              <w:top w:val="single" w:sz="4" w:space="0" w:color="auto"/>
              <w:bottom w:val="single" w:sz="4" w:space="0" w:color="auto"/>
            </w:tcBorders>
            <w:shd w:val="clear" w:color="000000" w:fill="FFFFFF" w:themeFill="background1"/>
          </w:tcPr>
          <w:p w14:paraId="72423824" w14:textId="1D78EB6C" w:rsidR="008B4DB0" w:rsidRPr="00A6359E" w:rsidRDefault="008B4DB0" w:rsidP="00FB48BF">
            <w:pPr>
              <w:spacing w:line="276" w:lineRule="auto"/>
              <w:ind w:left="-57" w:right="-57"/>
              <w:jc w:val="right"/>
              <w:rPr>
                <w:b/>
                <w:bCs/>
                <w:color w:val="000000"/>
                <w:sz w:val="22"/>
                <w:szCs w:val="22"/>
                <w:lang w:val="en-GB"/>
              </w:rPr>
            </w:pPr>
            <w:r w:rsidRPr="00A6359E">
              <w:rPr>
                <w:b/>
                <w:bCs/>
                <w:sz w:val="22"/>
                <w:szCs w:val="22"/>
                <w:lang w:val="en-GB"/>
              </w:rPr>
              <w:t>P value (</w:t>
            </w:r>
            <w:r w:rsidRPr="00A6359E">
              <w:rPr>
                <w:rFonts w:ascii="Symbol" w:eastAsia="Symbol" w:hAnsi="Symbol" w:cs="Symbol"/>
                <w:b/>
                <w:sz w:val="22"/>
                <w:szCs w:val="22"/>
                <w:lang w:val="en-GB"/>
              </w:rPr>
              <w:sym w:font="Symbol" w:char="F063"/>
            </w:r>
            <w:r w:rsidRPr="00A6359E">
              <w:rPr>
                <w:b/>
                <w:bCs/>
                <w:sz w:val="22"/>
                <w:szCs w:val="22"/>
                <w:lang w:val="en-GB"/>
              </w:rPr>
              <w:t>2)</w:t>
            </w:r>
          </w:p>
        </w:tc>
        <w:tc>
          <w:tcPr>
            <w:tcW w:w="1654" w:type="dxa"/>
            <w:tcBorders>
              <w:top w:val="single" w:sz="4" w:space="0" w:color="auto"/>
              <w:bottom w:val="single" w:sz="4" w:space="0" w:color="auto"/>
            </w:tcBorders>
            <w:shd w:val="clear" w:color="000000" w:fill="FFFFFF" w:themeFill="background1"/>
          </w:tcPr>
          <w:p w14:paraId="040FD7BD" w14:textId="77777777" w:rsidR="00654EE3" w:rsidRPr="00A6359E" w:rsidRDefault="00654EE3" w:rsidP="00FB48BF">
            <w:pPr>
              <w:spacing w:line="276" w:lineRule="auto"/>
              <w:ind w:left="-57" w:right="-57"/>
              <w:jc w:val="right"/>
              <w:rPr>
                <w:b/>
                <w:bCs/>
                <w:sz w:val="22"/>
                <w:szCs w:val="22"/>
                <w:lang w:val="en-GB"/>
              </w:rPr>
            </w:pPr>
            <w:r w:rsidRPr="00A6359E">
              <w:rPr>
                <w:b/>
                <w:bCs/>
                <w:sz w:val="22"/>
                <w:szCs w:val="22"/>
                <w:lang w:val="en-GB"/>
              </w:rPr>
              <w:t>N=1,608</w:t>
            </w:r>
          </w:p>
          <w:p w14:paraId="26F08E59" w14:textId="0824BA68" w:rsidR="008B4DB0" w:rsidRPr="00A6359E" w:rsidRDefault="00226D46" w:rsidP="00FB48BF">
            <w:pPr>
              <w:spacing w:line="276" w:lineRule="auto"/>
              <w:ind w:left="-57" w:right="-57"/>
              <w:jc w:val="right"/>
              <w:rPr>
                <w:b/>
                <w:bCs/>
                <w:sz w:val="22"/>
                <w:szCs w:val="22"/>
                <w:lang w:val="en-GB"/>
              </w:rPr>
            </w:pPr>
            <w:r w:rsidRPr="00A6359E">
              <w:rPr>
                <w:b/>
                <w:bCs/>
                <w:sz w:val="22"/>
                <w:szCs w:val="22"/>
                <w:lang w:val="en-GB"/>
              </w:rPr>
              <w:t>Former smoker (</w:t>
            </w:r>
            <w:r w:rsidR="00F87889" w:rsidRPr="00A6359E">
              <w:rPr>
                <w:b/>
                <w:bCs/>
                <w:sz w:val="22"/>
                <w:szCs w:val="22"/>
                <w:lang w:val="en-GB"/>
              </w:rPr>
              <w:t xml:space="preserve">row, </w:t>
            </w:r>
            <w:r w:rsidRPr="00A6359E">
              <w:rPr>
                <w:b/>
                <w:bCs/>
                <w:sz w:val="22"/>
                <w:szCs w:val="22"/>
                <w:lang w:val="en-GB"/>
              </w:rPr>
              <w:t>%)</w:t>
            </w:r>
          </w:p>
          <w:p w14:paraId="4F83AD71" w14:textId="2BA931D2" w:rsidR="00654EE3" w:rsidRPr="00A6359E" w:rsidRDefault="00654EE3" w:rsidP="00FB48BF">
            <w:pPr>
              <w:spacing w:line="276" w:lineRule="auto"/>
              <w:ind w:left="-57" w:right="-57"/>
              <w:jc w:val="right"/>
              <w:rPr>
                <w:b/>
                <w:bCs/>
                <w:sz w:val="22"/>
                <w:szCs w:val="22"/>
                <w:lang w:val="en-GB"/>
              </w:rPr>
            </w:pPr>
          </w:p>
        </w:tc>
        <w:tc>
          <w:tcPr>
            <w:tcW w:w="936" w:type="dxa"/>
            <w:tcBorders>
              <w:top w:val="single" w:sz="4" w:space="0" w:color="auto"/>
              <w:bottom w:val="single" w:sz="4" w:space="0" w:color="auto"/>
            </w:tcBorders>
            <w:shd w:val="clear" w:color="000000" w:fill="FFFFFF" w:themeFill="background1"/>
          </w:tcPr>
          <w:p w14:paraId="2AC822DB" w14:textId="08EF6BFB" w:rsidR="008B4DB0" w:rsidRPr="00A6359E" w:rsidRDefault="00226D46" w:rsidP="00FB48BF">
            <w:pPr>
              <w:spacing w:line="276" w:lineRule="auto"/>
              <w:ind w:left="-57" w:right="-57"/>
              <w:jc w:val="right"/>
              <w:rPr>
                <w:b/>
                <w:bCs/>
                <w:sz w:val="22"/>
                <w:szCs w:val="22"/>
                <w:lang w:val="en-GB"/>
              </w:rPr>
            </w:pPr>
            <w:r w:rsidRPr="00A6359E">
              <w:rPr>
                <w:b/>
                <w:bCs/>
                <w:sz w:val="22"/>
                <w:szCs w:val="22"/>
                <w:lang w:val="en-GB"/>
              </w:rPr>
              <w:t>P value (</w:t>
            </w:r>
            <w:r w:rsidRPr="00A6359E">
              <w:rPr>
                <w:rFonts w:ascii="Symbol" w:eastAsia="Symbol" w:hAnsi="Symbol" w:cs="Symbol"/>
                <w:b/>
                <w:sz w:val="22"/>
                <w:szCs w:val="22"/>
                <w:lang w:val="en-GB"/>
              </w:rPr>
              <w:sym w:font="Symbol" w:char="F063"/>
            </w:r>
            <w:r w:rsidRPr="00A6359E">
              <w:rPr>
                <w:b/>
                <w:bCs/>
                <w:sz w:val="22"/>
                <w:szCs w:val="22"/>
                <w:lang w:val="en-GB"/>
              </w:rPr>
              <w:t>2)</w:t>
            </w:r>
          </w:p>
        </w:tc>
      </w:tr>
      <w:tr w:rsidR="008B4DB0" w:rsidRPr="00A6359E" w14:paraId="5F80EA19" w14:textId="7FCF8CE1" w:rsidTr="00226D46">
        <w:trPr>
          <w:trHeight w:val="236"/>
        </w:trPr>
        <w:tc>
          <w:tcPr>
            <w:tcW w:w="3120" w:type="dxa"/>
            <w:tcBorders>
              <w:top w:val="nil"/>
              <w:bottom w:val="nil"/>
            </w:tcBorders>
            <w:shd w:val="clear" w:color="000000" w:fill="FFFFFF"/>
          </w:tcPr>
          <w:p w14:paraId="099F2CFF" w14:textId="77777777" w:rsidR="008B4DB0" w:rsidRPr="00A6359E" w:rsidRDefault="008B4DB0" w:rsidP="00FB48BF">
            <w:pPr>
              <w:spacing w:line="276" w:lineRule="auto"/>
              <w:ind w:left="-57" w:right="-57"/>
              <w:jc w:val="both"/>
              <w:rPr>
                <w:b/>
                <w:bCs/>
                <w:color w:val="000000"/>
                <w:sz w:val="22"/>
                <w:szCs w:val="22"/>
                <w:lang w:val="en-GB"/>
              </w:rPr>
            </w:pPr>
            <w:r w:rsidRPr="00A6359E">
              <w:rPr>
                <w:b/>
                <w:bCs/>
                <w:color w:val="000000"/>
                <w:sz w:val="22"/>
                <w:szCs w:val="22"/>
                <w:lang w:val="en-GB"/>
              </w:rPr>
              <w:t>Age</w:t>
            </w:r>
          </w:p>
          <w:p w14:paraId="3A8DF83F"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 xml:space="preserve">Mean (SD) </w:t>
            </w:r>
          </w:p>
          <w:p w14:paraId="737958E8"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Median (IQR)</w:t>
            </w:r>
          </w:p>
        </w:tc>
        <w:tc>
          <w:tcPr>
            <w:tcW w:w="1608" w:type="dxa"/>
            <w:tcBorders>
              <w:top w:val="nil"/>
              <w:bottom w:val="nil"/>
            </w:tcBorders>
            <w:shd w:val="clear" w:color="000000" w:fill="FFFFFF"/>
          </w:tcPr>
          <w:p w14:paraId="1154BC30" w14:textId="77777777" w:rsidR="008B4DB0" w:rsidRPr="00A6359E" w:rsidRDefault="008B4DB0" w:rsidP="00FB48BF">
            <w:pPr>
              <w:spacing w:line="276" w:lineRule="auto"/>
              <w:ind w:left="-57" w:right="-57"/>
              <w:jc w:val="right"/>
              <w:rPr>
                <w:color w:val="000000"/>
                <w:sz w:val="22"/>
                <w:szCs w:val="22"/>
                <w:lang w:val="en-GB"/>
              </w:rPr>
            </w:pPr>
          </w:p>
          <w:p w14:paraId="7AC4334F"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50.5(9.8) y</w:t>
            </w:r>
          </w:p>
          <w:p w14:paraId="53F14E8A"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50.0(42-58) y</w:t>
            </w:r>
          </w:p>
        </w:tc>
        <w:tc>
          <w:tcPr>
            <w:tcW w:w="1744" w:type="dxa"/>
            <w:tcBorders>
              <w:top w:val="nil"/>
              <w:bottom w:val="nil"/>
            </w:tcBorders>
            <w:shd w:val="clear" w:color="000000" w:fill="FFFFFF"/>
          </w:tcPr>
          <w:p w14:paraId="6B5EF340" w14:textId="77777777" w:rsidR="008B4DB0" w:rsidRPr="00A6359E" w:rsidRDefault="008B4DB0" w:rsidP="00FB48BF">
            <w:pPr>
              <w:spacing w:line="276" w:lineRule="auto"/>
              <w:ind w:left="-57" w:right="-57"/>
              <w:jc w:val="right"/>
              <w:rPr>
                <w:color w:val="000000"/>
                <w:sz w:val="22"/>
                <w:szCs w:val="22"/>
                <w:lang w:val="en-GB"/>
              </w:rPr>
            </w:pPr>
          </w:p>
          <w:p w14:paraId="34A6C667"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57.2(8.3)</w:t>
            </w:r>
          </w:p>
          <w:p w14:paraId="7D162379"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58.0(52-54)</w:t>
            </w:r>
          </w:p>
        </w:tc>
        <w:tc>
          <w:tcPr>
            <w:tcW w:w="1144" w:type="dxa"/>
            <w:tcBorders>
              <w:top w:val="nil"/>
              <w:bottom w:val="nil"/>
            </w:tcBorders>
            <w:shd w:val="clear" w:color="000000" w:fill="FFFFFF"/>
          </w:tcPr>
          <w:p w14:paraId="555BD2CA" w14:textId="77777777" w:rsidR="008B4DB0" w:rsidRPr="00A6359E" w:rsidRDefault="008B4DB0" w:rsidP="00FB48BF">
            <w:pPr>
              <w:spacing w:line="276" w:lineRule="auto"/>
              <w:ind w:left="-57" w:right="-57"/>
              <w:jc w:val="right"/>
              <w:rPr>
                <w:color w:val="000000"/>
                <w:sz w:val="22"/>
                <w:szCs w:val="22"/>
                <w:lang w:val="en-GB"/>
              </w:rPr>
            </w:pPr>
          </w:p>
          <w:p w14:paraId="3EB276B6"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&lt;0.0001</w:t>
            </w:r>
          </w:p>
        </w:tc>
        <w:tc>
          <w:tcPr>
            <w:tcW w:w="1654" w:type="dxa"/>
            <w:tcBorders>
              <w:top w:val="nil"/>
              <w:bottom w:val="nil"/>
            </w:tcBorders>
            <w:shd w:val="clear" w:color="000000" w:fill="FFFFFF"/>
          </w:tcPr>
          <w:p w14:paraId="49946B39" w14:textId="77777777" w:rsidR="008B4DB0" w:rsidRPr="00A6359E" w:rsidRDefault="008B4DB0" w:rsidP="00FB48BF">
            <w:pPr>
              <w:spacing w:line="276" w:lineRule="auto"/>
              <w:ind w:left="-57" w:right="-57"/>
              <w:jc w:val="right"/>
              <w:rPr>
                <w:color w:val="000000"/>
                <w:sz w:val="22"/>
                <w:szCs w:val="22"/>
                <w:lang w:val="en-GB"/>
              </w:rPr>
            </w:pPr>
          </w:p>
          <w:p w14:paraId="17D3B3F8" w14:textId="77777777" w:rsidR="006562C3" w:rsidRPr="00A6359E" w:rsidRDefault="007C729D" w:rsidP="00412BFF">
            <w:pPr>
              <w:spacing w:line="276" w:lineRule="auto"/>
              <w:ind w:left="-57" w:right="-57"/>
              <w:jc w:val="right"/>
              <w:rPr>
                <w:color w:val="000000"/>
                <w:sz w:val="22"/>
                <w:szCs w:val="22"/>
                <w:lang w:val="en-GB"/>
              </w:rPr>
            </w:pPr>
            <w:r w:rsidRPr="00A6359E">
              <w:rPr>
                <w:color w:val="000000"/>
                <w:sz w:val="22"/>
                <w:szCs w:val="22"/>
                <w:lang w:val="en-GB"/>
              </w:rPr>
              <w:t>57.4(8.4)</w:t>
            </w:r>
          </w:p>
          <w:p w14:paraId="3DD72F78" w14:textId="2ED79E7B" w:rsidR="007C729D" w:rsidRPr="00A6359E" w:rsidRDefault="007C729D" w:rsidP="00412BFF">
            <w:pPr>
              <w:spacing w:line="276" w:lineRule="auto"/>
              <w:ind w:left="-57" w:right="-57"/>
              <w:jc w:val="right"/>
              <w:rPr>
                <w:color w:val="000000"/>
                <w:sz w:val="22"/>
                <w:szCs w:val="22"/>
                <w:lang w:val="en-GB"/>
              </w:rPr>
            </w:pPr>
            <w:r w:rsidRPr="00A6359E">
              <w:rPr>
                <w:color w:val="000000"/>
                <w:sz w:val="22"/>
                <w:szCs w:val="22"/>
                <w:lang w:val="en-GB"/>
              </w:rPr>
              <w:t>59.0(</w:t>
            </w:r>
            <w:r w:rsidR="00611EF4" w:rsidRPr="00A6359E">
              <w:rPr>
                <w:color w:val="000000"/>
                <w:sz w:val="22"/>
                <w:szCs w:val="22"/>
                <w:lang w:val="en-GB"/>
              </w:rPr>
              <w:t>51.0-64.0)</w:t>
            </w:r>
          </w:p>
        </w:tc>
        <w:tc>
          <w:tcPr>
            <w:tcW w:w="936" w:type="dxa"/>
            <w:tcBorders>
              <w:top w:val="nil"/>
              <w:bottom w:val="nil"/>
            </w:tcBorders>
            <w:shd w:val="clear" w:color="000000" w:fill="FFFFFF"/>
          </w:tcPr>
          <w:p w14:paraId="648277C3" w14:textId="77777777" w:rsidR="00626CDA" w:rsidRPr="00A6359E" w:rsidRDefault="00626CDA" w:rsidP="00FB48BF">
            <w:pPr>
              <w:spacing w:line="276" w:lineRule="auto"/>
              <w:ind w:left="-57" w:right="-57"/>
              <w:jc w:val="right"/>
              <w:rPr>
                <w:color w:val="000000"/>
                <w:sz w:val="22"/>
                <w:szCs w:val="22"/>
                <w:lang w:val="en-GB"/>
              </w:rPr>
            </w:pPr>
          </w:p>
          <w:p w14:paraId="585C83C1" w14:textId="5B04DC40" w:rsidR="008B4DB0" w:rsidRPr="00A6359E" w:rsidRDefault="00626CDA" w:rsidP="00FB48BF">
            <w:pPr>
              <w:spacing w:line="276" w:lineRule="auto"/>
              <w:ind w:left="-57" w:right="-57"/>
              <w:jc w:val="right"/>
              <w:rPr>
                <w:color w:val="000000"/>
                <w:sz w:val="22"/>
                <w:szCs w:val="22"/>
                <w:lang w:val="en-GB"/>
              </w:rPr>
            </w:pPr>
            <w:r w:rsidRPr="00A6359E">
              <w:rPr>
                <w:color w:val="000000"/>
                <w:sz w:val="22"/>
                <w:szCs w:val="22"/>
                <w:lang w:val="en-GB"/>
              </w:rPr>
              <w:t>&lt;0.0001</w:t>
            </w:r>
          </w:p>
        </w:tc>
      </w:tr>
      <w:tr w:rsidR="008B4DB0" w:rsidRPr="00A6359E" w14:paraId="61F1BA9D" w14:textId="4516258D" w:rsidTr="00226D46">
        <w:trPr>
          <w:trHeight w:val="67"/>
        </w:trPr>
        <w:tc>
          <w:tcPr>
            <w:tcW w:w="3120" w:type="dxa"/>
            <w:tcBorders>
              <w:top w:val="nil"/>
            </w:tcBorders>
            <w:shd w:val="clear" w:color="000000" w:fill="FFFFFF"/>
            <w:vAlign w:val="center"/>
            <w:hideMark/>
          </w:tcPr>
          <w:p w14:paraId="6FA1B3F2" w14:textId="77777777" w:rsidR="008B4DB0" w:rsidRPr="00A6359E" w:rsidRDefault="008B4DB0" w:rsidP="00FB48BF">
            <w:pPr>
              <w:spacing w:line="276" w:lineRule="auto"/>
              <w:ind w:left="-57" w:right="-57"/>
              <w:rPr>
                <w:b/>
                <w:bCs/>
                <w:color w:val="000000"/>
                <w:sz w:val="22"/>
                <w:szCs w:val="22"/>
                <w:lang w:val="en-GB"/>
              </w:rPr>
            </w:pPr>
            <w:r w:rsidRPr="00A6359E">
              <w:rPr>
                <w:b/>
                <w:bCs/>
                <w:color w:val="000000"/>
                <w:sz w:val="22"/>
                <w:szCs w:val="22"/>
                <w:lang w:val="en-GB"/>
              </w:rPr>
              <w:t>Gender</w:t>
            </w:r>
          </w:p>
        </w:tc>
        <w:tc>
          <w:tcPr>
            <w:tcW w:w="1608" w:type="dxa"/>
            <w:tcBorders>
              <w:top w:val="nil"/>
            </w:tcBorders>
            <w:shd w:val="clear" w:color="000000" w:fill="FFFFFF"/>
            <w:vAlign w:val="center"/>
            <w:hideMark/>
          </w:tcPr>
          <w:p w14:paraId="29813637"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 </w:t>
            </w:r>
          </w:p>
        </w:tc>
        <w:tc>
          <w:tcPr>
            <w:tcW w:w="1744" w:type="dxa"/>
            <w:tcBorders>
              <w:top w:val="nil"/>
            </w:tcBorders>
            <w:shd w:val="clear" w:color="000000" w:fill="FFFFFF"/>
            <w:vAlign w:val="center"/>
          </w:tcPr>
          <w:p w14:paraId="5D0993A7" w14:textId="77777777" w:rsidR="008B4DB0" w:rsidRPr="00A6359E" w:rsidRDefault="008B4DB0" w:rsidP="00FB48BF">
            <w:pPr>
              <w:spacing w:line="276" w:lineRule="auto"/>
              <w:ind w:left="-57" w:right="-57"/>
              <w:jc w:val="right"/>
              <w:rPr>
                <w:color w:val="000000"/>
                <w:sz w:val="22"/>
                <w:szCs w:val="22"/>
                <w:lang w:val="en-GB"/>
              </w:rPr>
            </w:pPr>
          </w:p>
        </w:tc>
        <w:tc>
          <w:tcPr>
            <w:tcW w:w="1144" w:type="dxa"/>
            <w:tcBorders>
              <w:top w:val="nil"/>
            </w:tcBorders>
            <w:shd w:val="clear" w:color="000000" w:fill="FFFFFF"/>
          </w:tcPr>
          <w:p w14:paraId="537245EF" w14:textId="77777777" w:rsidR="008B4DB0" w:rsidRPr="00A6359E" w:rsidRDefault="008B4DB0" w:rsidP="00FB48BF">
            <w:pPr>
              <w:spacing w:line="276" w:lineRule="auto"/>
              <w:ind w:left="-57" w:right="-57"/>
              <w:jc w:val="right"/>
              <w:rPr>
                <w:color w:val="000000"/>
                <w:sz w:val="22"/>
                <w:szCs w:val="22"/>
                <w:lang w:val="en-GB"/>
              </w:rPr>
            </w:pPr>
          </w:p>
        </w:tc>
        <w:tc>
          <w:tcPr>
            <w:tcW w:w="1654" w:type="dxa"/>
            <w:tcBorders>
              <w:top w:val="nil"/>
            </w:tcBorders>
            <w:shd w:val="clear" w:color="000000" w:fill="FFFFFF"/>
          </w:tcPr>
          <w:p w14:paraId="25D5269B" w14:textId="77777777" w:rsidR="008B4DB0" w:rsidRPr="00A6359E" w:rsidRDefault="008B4DB0" w:rsidP="00FB48BF">
            <w:pPr>
              <w:spacing w:line="276" w:lineRule="auto"/>
              <w:ind w:left="-57" w:right="-57"/>
              <w:jc w:val="right"/>
              <w:rPr>
                <w:color w:val="000000"/>
                <w:sz w:val="22"/>
                <w:szCs w:val="22"/>
                <w:lang w:val="en-GB"/>
              </w:rPr>
            </w:pPr>
          </w:p>
        </w:tc>
        <w:tc>
          <w:tcPr>
            <w:tcW w:w="936" w:type="dxa"/>
            <w:tcBorders>
              <w:top w:val="nil"/>
            </w:tcBorders>
            <w:shd w:val="clear" w:color="000000" w:fill="FFFFFF"/>
          </w:tcPr>
          <w:p w14:paraId="7DAB65B0" w14:textId="77777777" w:rsidR="008B4DB0" w:rsidRPr="00A6359E" w:rsidRDefault="008B4DB0" w:rsidP="00FB48BF">
            <w:pPr>
              <w:spacing w:line="276" w:lineRule="auto"/>
              <w:ind w:left="-57" w:right="-57"/>
              <w:jc w:val="right"/>
              <w:rPr>
                <w:color w:val="000000"/>
                <w:sz w:val="22"/>
                <w:szCs w:val="22"/>
                <w:lang w:val="en-GB"/>
              </w:rPr>
            </w:pPr>
          </w:p>
        </w:tc>
      </w:tr>
      <w:tr w:rsidR="0068448A" w:rsidRPr="00A6359E" w14:paraId="51EBF7B3" w14:textId="6FCF168C" w:rsidTr="00226D46">
        <w:trPr>
          <w:trHeight w:val="236"/>
        </w:trPr>
        <w:tc>
          <w:tcPr>
            <w:tcW w:w="3120" w:type="dxa"/>
            <w:tcBorders>
              <w:bottom w:val="nil"/>
            </w:tcBorders>
            <w:shd w:val="clear" w:color="000000" w:fill="FFFFFF"/>
            <w:vAlign w:val="center"/>
            <w:hideMark/>
          </w:tcPr>
          <w:p w14:paraId="1190FC3E" w14:textId="77777777" w:rsidR="0068448A" w:rsidRPr="00A6359E" w:rsidRDefault="0068448A" w:rsidP="0068448A">
            <w:pPr>
              <w:spacing w:line="276" w:lineRule="auto"/>
              <w:ind w:left="-57" w:right="-57"/>
              <w:jc w:val="right"/>
              <w:rPr>
                <w:color w:val="000000"/>
                <w:sz w:val="22"/>
                <w:szCs w:val="22"/>
                <w:lang w:val="en-GB"/>
              </w:rPr>
            </w:pPr>
            <w:r w:rsidRPr="00A6359E">
              <w:rPr>
                <w:color w:val="000000"/>
                <w:sz w:val="22"/>
                <w:szCs w:val="22"/>
                <w:lang w:val="en-GB"/>
              </w:rPr>
              <w:t>Female</w:t>
            </w:r>
          </w:p>
        </w:tc>
        <w:tc>
          <w:tcPr>
            <w:tcW w:w="1608" w:type="dxa"/>
            <w:tcBorders>
              <w:top w:val="nil"/>
              <w:left w:val="nil"/>
              <w:bottom w:val="nil"/>
              <w:right w:val="nil"/>
            </w:tcBorders>
            <w:shd w:val="clear" w:color="auto" w:fill="auto"/>
            <w:vAlign w:val="bottom"/>
            <w:hideMark/>
          </w:tcPr>
          <w:p w14:paraId="02299CE3" w14:textId="77777777" w:rsidR="0068448A" w:rsidRPr="00A6359E" w:rsidRDefault="0068448A" w:rsidP="0068448A">
            <w:pPr>
              <w:spacing w:line="276" w:lineRule="auto"/>
              <w:ind w:left="-57" w:right="-57"/>
              <w:jc w:val="right"/>
              <w:rPr>
                <w:color w:val="000000"/>
                <w:sz w:val="22"/>
                <w:szCs w:val="22"/>
                <w:lang w:val="en-GB"/>
              </w:rPr>
            </w:pPr>
            <w:r w:rsidRPr="00A6359E">
              <w:rPr>
                <w:color w:val="000000"/>
                <w:sz w:val="22"/>
                <w:szCs w:val="22"/>
                <w:lang w:val="en-GB"/>
              </w:rPr>
              <w:t>6473(50.0)</w:t>
            </w:r>
          </w:p>
        </w:tc>
        <w:tc>
          <w:tcPr>
            <w:tcW w:w="1744" w:type="dxa"/>
            <w:tcBorders>
              <w:bottom w:val="nil"/>
            </w:tcBorders>
            <w:shd w:val="clear" w:color="000000" w:fill="FFFFFF"/>
          </w:tcPr>
          <w:p w14:paraId="11745316" w14:textId="77777777" w:rsidR="0068448A" w:rsidRPr="00A6359E" w:rsidRDefault="0068448A" w:rsidP="0068448A">
            <w:pPr>
              <w:spacing w:line="276" w:lineRule="auto"/>
              <w:ind w:left="-57" w:right="-57"/>
              <w:jc w:val="right"/>
              <w:rPr>
                <w:color w:val="000000"/>
                <w:sz w:val="22"/>
                <w:szCs w:val="22"/>
                <w:lang w:val="en-GB"/>
              </w:rPr>
            </w:pPr>
            <w:r w:rsidRPr="00A6359E">
              <w:rPr>
                <w:color w:val="000000"/>
                <w:sz w:val="22"/>
                <w:szCs w:val="22"/>
                <w:lang w:val="en-GB"/>
              </w:rPr>
              <w:t>840 (13.0)</w:t>
            </w:r>
          </w:p>
        </w:tc>
        <w:tc>
          <w:tcPr>
            <w:tcW w:w="1144" w:type="dxa"/>
            <w:tcBorders>
              <w:bottom w:val="nil"/>
            </w:tcBorders>
            <w:shd w:val="clear" w:color="000000" w:fill="FFFFFF"/>
          </w:tcPr>
          <w:p w14:paraId="36A42353" w14:textId="77777777" w:rsidR="0068448A" w:rsidRPr="00A6359E" w:rsidRDefault="0068448A" w:rsidP="0068448A">
            <w:pPr>
              <w:spacing w:line="276" w:lineRule="auto"/>
              <w:ind w:left="-57" w:right="-57"/>
              <w:jc w:val="right"/>
              <w:rPr>
                <w:color w:val="000000"/>
                <w:sz w:val="22"/>
                <w:szCs w:val="22"/>
                <w:lang w:val="en-GB"/>
              </w:rPr>
            </w:pPr>
            <w:r w:rsidRPr="00A6359E">
              <w:rPr>
                <w:color w:val="000000"/>
                <w:sz w:val="22"/>
                <w:szCs w:val="22"/>
                <w:lang w:val="en-GB"/>
              </w:rPr>
              <w:t>0.608</w:t>
            </w:r>
          </w:p>
        </w:tc>
        <w:tc>
          <w:tcPr>
            <w:tcW w:w="1654" w:type="dxa"/>
            <w:tcBorders>
              <w:bottom w:val="nil"/>
            </w:tcBorders>
            <w:shd w:val="clear" w:color="000000" w:fill="FFFFFF"/>
          </w:tcPr>
          <w:p w14:paraId="4F095DE6" w14:textId="1C379A4A" w:rsidR="0068448A" w:rsidRPr="00A6359E" w:rsidRDefault="0068448A" w:rsidP="0068448A">
            <w:pPr>
              <w:spacing w:line="276" w:lineRule="auto"/>
              <w:ind w:left="-57" w:right="-57"/>
              <w:jc w:val="right"/>
              <w:rPr>
                <w:color w:val="000000"/>
                <w:sz w:val="22"/>
                <w:szCs w:val="22"/>
                <w:lang w:val="en-GB"/>
              </w:rPr>
            </w:pPr>
            <w:r w:rsidRPr="00A6359E">
              <w:rPr>
                <w:color w:val="000000"/>
                <w:lang w:val="en-GB"/>
              </w:rPr>
              <w:t>212 (56.1)</w:t>
            </w:r>
          </w:p>
        </w:tc>
        <w:tc>
          <w:tcPr>
            <w:tcW w:w="936" w:type="dxa"/>
            <w:tcBorders>
              <w:bottom w:val="nil"/>
            </w:tcBorders>
            <w:shd w:val="clear" w:color="000000" w:fill="FFFFFF"/>
          </w:tcPr>
          <w:p w14:paraId="76A0DF49" w14:textId="34F79C5E" w:rsidR="0068448A" w:rsidRPr="00A6359E" w:rsidRDefault="00BB2FCC" w:rsidP="0068448A">
            <w:pPr>
              <w:spacing w:line="276" w:lineRule="auto"/>
              <w:ind w:left="-57" w:right="-57"/>
              <w:jc w:val="right"/>
              <w:rPr>
                <w:color w:val="000000"/>
                <w:sz w:val="22"/>
                <w:szCs w:val="22"/>
                <w:lang w:val="en-GB"/>
              </w:rPr>
            </w:pPr>
            <w:r w:rsidRPr="00A6359E">
              <w:rPr>
                <w:color w:val="000000"/>
                <w:sz w:val="22"/>
                <w:szCs w:val="22"/>
                <w:lang w:val="en-GB"/>
              </w:rPr>
              <w:t>0.0001</w:t>
            </w:r>
          </w:p>
        </w:tc>
      </w:tr>
      <w:tr w:rsidR="0068448A" w:rsidRPr="00A6359E" w14:paraId="1EAEFFD5" w14:textId="71D41CEB" w:rsidTr="00226D46">
        <w:trPr>
          <w:trHeight w:val="236"/>
        </w:trPr>
        <w:tc>
          <w:tcPr>
            <w:tcW w:w="3120" w:type="dxa"/>
            <w:tcBorders>
              <w:top w:val="nil"/>
              <w:bottom w:val="nil"/>
            </w:tcBorders>
            <w:shd w:val="clear" w:color="000000" w:fill="FFFFFF"/>
            <w:vAlign w:val="center"/>
            <w:hideMark/>
          </w:tcPr>
          <w:p w14:paraId="648A71FB" w14:textId="77777777" w:rsidR="0068448A" w:rsidRPr="00A6359E" w:rsidRDefault="0068448A" w:rsidP="0068448A">
            <w:pPr>
              <w:spacing w:line="276" w:lineRule="auto"/>
              <w:ind w:left="-57" w:right="-57"/>
              <w:jc w:val="right"/>
              <w:rPr>
                <w:color w:val="000000"/>
                <w:sz w:val="22"/>
                <w:szCs w:val="22"/>
                <w:lang w:val="en-GB"/>
              </w:rPr>
            </w:pPr>
            <w:r w:rsidRPr="00A6359E">
              <w:rPr>
                <w:color w:val="000000"/>
                <w:sz w:val="22"/>
                <w:szCs w:val="22"/>
                <w:lang w:val="en-GB"/>
              </w:rPr>
              <w:t>Male</w:t>
            </w:r>
          </w:p>
        </w:tc>
        <w:tc>
          <w:tcPr>
            <w:tcW w:w="1608" w:type="dxa"/>
            <w:tcBorders>
              <w:top w:val="nil"/>
              <w:left w:val="nil"/>
              <w:bottom w:val="nil"/>
              <w:right w:val="nil"/>
            </w:tcBorders>
            <w:shd w:val="clear" w:color="auto" w:fill="auto"/>
            <w:vAlign w:val="bottom"/>
            <w:hideMark/>
          </w:tcPr>
          <w:p w14:paraId="2E438FDD" w14:textId="77777777" w:rsidR="0068448A" w:rsidRPr="00A6359E" w:rsidRDefault="0068448A" w:rsidP="0068448A">
            <w:pPr>
              <w:spacing w:line="276" w:lineRule="auto"/>
              <w:ind w:left="-57" w:right="-57"/>
              <w:jc w:val="right"/>
              <w:rPr>
                <w:color w:val="000000"/>
                <w:sz w:val="22"/>
                <w:szCs w:val="22"/>
                <w:lang w:val="en-GB"/>
              </w:rPr>
            </w:pPr>
            <w:r w:rsidRPr="00A6359E">
              <w:rPr>
                <w:color w:val="000000"/>
                <w:sz w:val="22"/>
                <w:szCs w:val="22"/>
                <w:lang w:val="en-GB"/>
              </w:rPr>
              <w:t>6485(50.1)</w:t>
            </w:r>
          </w:p>
        </w:tc>
        <w:tc>
          <w:tcPr>
            <w:tcW w:w="1744" w:type="dxa"/>
            <w:tcBorders>
              <w:top w:val="nil"/>
              <w:bottom w:val="nil"/>
            </w:tcBorders>
            <w:shd w:val="clear" w:color="000000" w:fill="FFFFFF"/>
          </w:tcPr>
          <w:p w14:paraId="70F2D76A" w14:textId="77777777" w:rsidR="0068448A" w:rsidRPr="00A6359E" w:rsidRDefault="0068448A" w:rsidP="0068448A">
            <w:pPr>
              <w:spacing w:line="276" w:lineRule="auto"/>
              <w:ind w:left="-57" w:right="-57"/>
              <w:jc w:val="right"/>
              <w:rPr>
                <w:color w:val="000000"/>
                <w:sz w:val="22"/>
                <w:szCs w:val="22"/>
                <w:lang w:val="en-GB"/>
              </w:rPr>
            </w:pPr>
            <w:r w:rsidRPr="00A6359E">
              <w:rPr>
                <w:color w:val="000000"/>
                <w:sz w:val="22"/>
                <w:szCs w:val="22"/>
                <w:lang w:val="en-GB"/>
              </w:rPr>
              <w:t>822 (12.7)</w:t>
            </w:r>
          </w:p>
        </w:tc>
        <w:tc>
          <w:tcPr>
            <w:tcW w:w="1144" w:type="dxa"/>
            <w:tcBorders>
              <w:top w:val="nil"/>
              <w:bottom w:val="nil"/>
            </w:tcBorders>
            <w:shd w:val="clear" w:color="000000" w:fill="FFFFFF"/>
          </w:tcPr>
          <w:p w14:paraId="2F3EFE50" w14:textId="77777777" w:rsidR="0068448A" w:rsidRPr="00A6359E" w:rsidRDefault="0068448A" w:rsidP="0068448A">
            <w:pPr>
              <w:spacing w:line="276" w:lineRule="auto"/>
              <w:ind w:left="-57" w:right="-57"/>
              <w:jc w:val="right"/>
              <w:rPr>
                <w:color w:val="000000"/>
                <w:sz w:val="22"/>
                <w:szCs w:val="22"/>
                <w:lang w:val="en-GB"/>
              </w:rPr>
            </w:pPr>
          </w:p>
        </w:tc>
        <w:tc>
          <w:tcPr>
            <w:tcW w:w="1654" w:type="dxa"/>
            <w:tcBorders>
              <w:top w:val="nil"/>
              <w:bottom w:val="nil"/>
            </w:tcBorders>
            <w:shd w:val="clear" w:color="000000" w:fill="FFFFFF"/>
          </w:tcPr>
          <w:p w14:paraId="7B1E0594" w14:textId="1C26DBAE" w:rsidR="0068448A" w:rsidRPr="00A6359E" w:rsidRDefault="0068448A" w:rsidP="0068448A">
            <w:pPr>
              <w:spacing w:line="276" w:lineRule="auto"/>
              <w:ind w:left="-57" w:right="-57"/>
              <w:jc w:val="right"/>
              <w:rPr>
                <w:color w:val="000000"/>
                <w:sz w:val="22"/>
                <w:szCs w:val="22"/>
                <w:lang w:val="en-GB"/>
              </w:rPr>
            </w:pPr>
            <w:r w:rsidRPr="00A6359E">
              <w:rPr>
                <w:color w:val="000000"/>
                <w:lang w:val="en-GB"/>
              </w:rPr>
              <w:t>522 (42.4)</w:t>
            </w:r>
          </w:p>
        </w:tc>
        <w:tc>
          <w:tcPr>
            <w:tcW w:w="936" w:type="dxa"/>
            <w:tcBorders>
              <w:top w:val="nil"/>
              <w:bottom w:val="nil"/>
            </w:tcBorders>
            <w:shd w:val="clear" w:color="000000" w:fill="FFFFFF"/>
          </w:tcPr>
          <w:p w14:paraId="716667EB" w14:textId="77777777" w:rsidR="0068448A" w:rsidRPr="00A6359E" w:rsidRDefault="0068448A" w:rsidP="0068448A">
            <w:pPr>
              <w:spacing w:line="276" w:lineRule="auto"/>
              <w:ind w:left="-57" w:right="-57"/>
              <w:jc w:val="right"/>
              <w:rPr>
                <w:color w:val="000000"/>
                <w:sz w:val="22"/>
                <w:szCs w:val="22"/>
                <w:lang w:val="en-GB"/>
              </w:rPr>
            </w:pPr>
          </w:p>
        </w:tc>
      </w:tr>
      <w:tr w:rsidR="008B4DB0" w:rsidRPr="00A6359E" w14:paraId="7CCD3E4A" w14:textId="2EB47AFF" w:rsidTr="00226D46">
        <w:trPr>
          <w:trHeight w:val="248"/>
        </w:trPr>
        <w:tc>
          <w:tcPr>
            <w:tcW w:w="3120" w:type="dxa"/>
            <w:tcBorders>
              <w:top w:val="nil"/>
              <w:left w:val="nil"/>
              <w:bottom w:val="nil"/>
              <w:right w:val="nil"/>
            </w:tcBorders>
            <w:shd w:val="clear" w:color="000000" w:fill="FFFFFF"/>
            <w:vAlign w:val="center"/>
            <w:hideMark/>
          </w:tcPr>
          <w:p w14:paraId="7EF84EDF" w14:textId="77777777" w:rsidR="008B4DB0" w:rsidRPr="00A6359E" w:rsidRDefault="008B4DB0" w:rsidP="00FB48BF">
            <w:pPr>
              <w:spacing w:line="276" w:lineRule="auto"/>
              <w:ind w:left="-57" w:right="-57"/>
              <w:rPr>
                <w:b/>
                <w:bCs/>
                <w:color w:val="000000"/>
                <w:sz w:val="22"/>
                <w:szCs w:val="22"/>
                <w:lang w:val="en-GB"/>
              </w:rPr>
            </w:pPr>
            <w:r w:rsidRPr="00A6359E">
              <w:rPr>
                <w:b/>
                <w:bCs/>
                <w:color w:val="000000"/>
                <w:sz w:val="22"/>
                <w:szCs w:val="22"/>
                <w:lang w:val="en-GB"/>
              </w:rPr>
              <w:t>Education level</w:t>
            </w:r>
          </w:p>
        </w:tc>
        <w:tc>
          <w:tcPr>
            <w:tcW w:w="1608" w:type="dxa"/>
            <w:tcBorders>
              <w:top w:val="nil"/>
              <w:left w:val="nil"/>
              <w:bottom w:val="nil"/>
              <w:right w:val="nil"/>
            </w:tcBorders>
            <w:shd w:val="clear" w:color="auto" w:fill="auto"/>
            <w:vAlign w:val="bottom"/>
            <w:hideMark/>
          </w:tcPr>
          <w:p w14:paraId="16F6BF45" w14:textId="77777777" w:rsidR="008B4DB0" w:rsidRPr="00A6359E" w:rsidRDefault="008B4DB0" w:rsidP="00FB48BF">
            <w:pPr>
              <w:spacing w:line="276" w:lineRule="auto"/>
              <w:ind w:left="-57" w:right="-57"/>
              <w:jc w:val="right"/>
              <w:rPr>
                <w:color w:val="000000"/>
                <w:sz w:val="22"/>
                <w:szCs w:val="22"/>
                <w:lang w:val="en-GB"/>
              </w:rPr>
            </w:pPr>
          </w:p>
        </w:tc>
        <w:tc>
          <w:tcPr>
            <w:tcW w:w="1744" w:type="dxa"/>
            <w:tcBorders>
              <w:top w:val="nil"/>
              <w:left w:val="nil"/>
              <w:bottom w:val="nil"/>
              <w:right w:val="nil"/>
            </w:tcBorders>
            <w:shd w:val="clear" w:color="000000" w:fill="FFFFFF"/>
            <w:vAlign w:val="center"/>
          </w:tcPr>
          <w:p w14:paraId="13147018" w14:textId="77777777" w:rsidR="008B4DB0" w:rsidRPr="00A6359E" w:rsidRDefault="008B4DB0" w:rsidP="00FB48BF">
            <w:pPr>
              <w:spacing w:line="276" w:lineRule="auto"/>
              <w:ind w:left="-57" w:right="-57"/>
              <w:jc w:val="right"/>
              <w:rPr>
                <w:color w:val="000000"/>
                <w:sz w:val="22"/>
                <w:szCs w:val="22"/>
                <w:lang w:val="en-GB"/>
              </w:rPr>
            </w:pPr>
          </w:p>
        </w:tc>
        <w:tc>
          <w:tcPr>
            <w:tcW w:w="1144" w:type="dxa"/>
            <w:tcBorders>
              <w:top w:val="nil"/>
              <w:left w:val="nil"/>
              <w:bottom w:val="nil"/>
              <w:right w:val="nil"/>
            </w:tcBorders>
            <w:shd w:val="clear" w:color="000000" w:fill="FFFFFF"/>
          </w:tcPr>
          <w:p w14:paraId="121CFAC6" w14:textId="77777777" w:rsidR="008B4DB0" w:rsidRPr="00A6359E" w:rsidRDefault="008B4DB0" w:rsidP="00FB48BF">
            <w:pPr>
              <w:spacing w:line="276" w:lineRule="auto"/>
              <w:ind w:left="-57" w:right="-57"/>
              <w:jc w:val="right"/>
              <w:rPr>
                <w:color w:val="000000"/>
                <w:sz w:val="22"/>
                <w:szCs w:val="22"/>
                <w:lang w:val="en-GB"/>
              </w:rPr>
            </w:pPr>
          </w:p>
        </w:tc>
        <w:tc>
          <w:tcPr>
            <w:tcW w:w="1654" w:type="dxa"/>
            <w:tcBorders>
              <w:top w:val="nil"/>
              <w:left w:val="nil"/>
              <w:bottom w:val="nil"/>
              <w:right w:val="nil"/>
            </w:tcBorders>
            <w:shd w:val="clear" w:color="000000" w:fill="FFFFFF"/>
          </w:tcPr>
          <w:p w14:paraId="5221E533" w14:textId="77777777" w:rsidR="008B4DB0" w:rsidRPr="00A6359E" w:rsidRDefault="008B4DB0" w:rsidP="00FB48BF">
            <w:pPr>
              <w:spacing w:line="276" w:lineRule="auto"/>
              <w:ind w:left="-57" w:right="-57"/>
              <w:jc w:val="right"/>
              <w:rPr>
                <w:color w:val="000000"/>
                <w:sz w:val="22"/>
                <w:szCs w:val="22"/>
                <w:lang w:val="en-GB"/>
              </w:rPr>
            </w:pPr>
          </w:p>
        </w:tc>
        <w:tc>
          <w:tcPr>
            <w:tcW w:w="936" w:type="dxa"/>
            <w:tcBorders>
              <w:top w:val="nil"/>
              <w:left w:val="nil"/>
              <w:bottom w:val="nil"/>
              <w:right w:val="nil"/>
            </w:tcBorders>
            <w:shd w:val="clear" w:color="000000" w:fill="FFFFFF"/>
          </w:tcPr>
          <w:p w14:paraId="5CDF4FB4" w14:textId="77777777" w:rsidR="008B4DB0" w:rsidRPr="00A6359E" w:rsidRDefault="008B4DB0" w:rsidP="00FB48BF">
            <w:pPr>
              <w:spacing w:line="276" w:lineRule="auto"/>
              <w:ind w:left="-57" w:right="-57"/>
              <w:jc w:val="right"/>
              <w:rPr>
                <w:color w:val="000000"/>
                <w:sz w:val="22"/>
                <w:szCs w:val="22"/>
                <w:lang w:val="en-GB"/>
              </w:rPr>
            </w:pPr>
          </w:p>
        </w:tc>
      </w:tr>
      <w:tr w:rsidR="001C1184" w:rsidRPr="00A6359E" w14:paraId="5E3C24B4" w14:textId="13D98D68" w:rsidTr="00226D46">
        <w:trPr>
          <w:trHeight w:val="63"/>
        </w:trPr>
        <w:tc>
          <w:tcPr>
            <w:tcW w:w="3120" w:type="dxa"/>
            <w:tcBorders>
              <w:top w:val="nil"/>
              <w:left w:val="nil"/>
              <w:bottom w:val="nil"/>
              <w:right w:val="nil"/>
            </w:tcBorders>
            <w:shd w:val="clear" w:color="000000" w:fill="FFFFFF"/>
            <w:vAlign w:val="center"/>
            <w:hideMark/>
          </w:tcPr>
          <w:p w14:paraId="68DB9E35" w14:textId="77777777" w:rsidR="001C1184" w:rsidRPr="00A6359E" w:rsidRDefault="001C1184" w:rsidP="001C1184">
            <w:pPr>
              <w:spacing w:line="276" w:lineRule="auto"/>
              <w:ind w:left="-57" w:right="-57"/>
              <w:jc w:val="right"/>
              <w:rPr>
                <w:color w:val="000000"/>
                <w:sz w:val="22"/>
                <w:szCs w:val="22"/>
                <w:lang w:val="en-GB"/>
              </w:rPr>
            </w:pPr>
            <w:r w:rsidRPr="00A6359E">
              <w:rPr>
                <w:color w:val="000000"/>
                <w:sz w:val="22"/>
                <w:szCs w:val="22"/>
                <w:lang w:val="en-GB"/>
              </w:rPr>
              <w:t>None, Primary, or Unknown</w:t>
            </w:r>
          </w:p>
        </w:tc>
        <w:tc>
          <w:tcPr>
            <w:tcW w:w="1608" w:type="dxa"/>
            <w:tcBorders>
              <w:top w:val="nil"/>
              <w:left w:val="nil"/>
              <w:bottom w:val="nil"/>
              <w:right w:val="nil"/>
            </w:tcBorders>
            <w:shd w:val="clear" w:color="auto" w:fill="auto"/>
            <w:vAlign w:val="bottom"/>
            <w:hideMark/>
          </w:tcPr>
          <w:p w14:paraId="4C5144E0" w14:textId="77777777" w:rsidR="001C1184" w:rsidRPr="00A6359E" w:rsidRDefault="001C1184" w:rsidP="001C1184">
            <w:pPr>
              <w:spacing w:line="276" w:lineRule="auto"/>
              <w:ind w:right="-57"/>
              <w:jc w:val="right"/>
              <w:rPr>
                <w:color w:val="000000"/>
                <w:sz w:val="22"/>
                <w:szCs w:val="22"/>
                <w:lang w:val="en-GB"/>
              </w:rPr>
            </w:pPr>
            <w:r w:rsidRPr="00A6359E">
              <w:rPr>
                <w:color w:val="000000"/>
                <w:sz w:val="22"/>
                <w:szCs w:val="22"/>
                <w:lang w:val="en-GB"/>
              </w:rPr>
              <w:t>5550(42.9)</w:t>
            </w:r>
          </w:p>
        </w:tc>
        <w:tc>
          <w:tcPr>
            <w:tcW w:w="1744" w:type="dxa"/>
            <w:tcBorders>
              <w:top w:val="nil"/>
              <w:left w:val="nil"/>
              <w:bottom w:val="nil"/>
              <w:right w:val="nil"/>
            </w:tcBorders>
            <w:shd w:val="clear" w:color="000000" w:fill="FFFFFF"/>
          </w:tcPr>
          <w:p w14:paraId="045803DB" w14:textId="77777777" w:rsidR="001C1184" w:rsidRPr="00A6359E" w:rsidRDefault="001C1184" w:rsidP="001C1184">
            <w:pPr>
              <w:spacing w:line="276" w:lineRule="auto"/>
              <w:ind w:right="-57"/>
              <w:jc w:val="right"/>
              <w:rPr>
                <w:color w:val="000000"/>
                <w:sz w:val="22"/>
                <w:szCs w:val="22"/>
                <w:lang w:val="en-GB"/>
              </w:rPr>
            </w:pPr>
            <w:r w:rsidRPr="00A6359E">
              <w:rPr>
                <w:color w:val="000000"/>
                <w:sz w:val="22"/>
                <w:szCs w:val="22"/>
                <w:lang w:val="en-GB"/>
              </w:rPr>
              <w:t>692 (12.5)</w:t>
            </w:r>
          </w:p>
        </w:tc>
        <w:tc>
          <w:tcPr>
            <w:tcW w:w="1144" w:type="dxa"/>
            <w:tcBorders>
              <w:top w:val="nil"/>
              <w:left w:val="nil"/>
              <w:bottom w:val="nil"/>
              <w:right w:val="nil"/>
            </w:tcBorders>
            <w:shd w:val="clear" w:color="000000" w:fill="FFFFFF"/>
          </w:tcPr>
          <w:p w14:paraId="3F98A699" w14:textId="77777777" w:rsidR="001C1184" w:rsidRPr="00A6359E" w:rsidRDefault="001C1184" w:rsidP="001C1184">
            <w:pPr>
              <w:spacing w:line="276" w:lineRule="auto"/>
              <w:ind w:left="-57" w:right="-57"/>
              <w:jc w:val="right"/>
              <w:rPr>
                <w:color w:val="000000"/>
                <w:sz w:val="22"/>
                <w:szCs w:val="22"/>
                <w:lang w:val="en-GB"/>
              </w:rPr>
            </w:pPr>
            <w:r w:rsidRPr="00A6359E">
              <w:rPr>
                <w:color w:val="000000"/>
                <w:sz w:val="22"/>
                <w:szCs w:val="22"/>
                <w:lang w:val="en-GB"/>
              </w:rPr>
              <w:t>0.0001</w:t>
            </w:r>
          </w:p>
        </w:tc>
        <w:tc>
          <w:tcPr>
            <w:tcW w:w="1654" w:type="dxa"/>
            <w:tcBorders>
              <w:top w:val="nil"/>
              <w:left w:val="nil"/>
              <w:bottom w:val="nil"/>
              <w:right w:val="nil"/>
            </w:tcBorders>
            <w:shd w:val="clear" w:color="000000" w:fill="FFFFFF"/>
          </w:tcPr>
          <w:p w14:paraId="26AB75EE" w14:textId="316C8329" w:rsidR="001C1184" w:rsidRPr="00A6359E" w:rsidRDefault="001C1184" w:rsidP="001C1184">
            <w:pPr>
              <w:spacing w:line="276" w:lineRule="auto"/>
              <w:ind w:left="-57" w:right="-57"/>
              <w:jc w:val="right"/>
              <w:rPr>
                <w:color w:val="000000"/>
                <w:sz w:val="22"/>
                <w:szCs w:val="22"/>
                <w:lang w:val="en-GB"/>
              </w:rPr>
            </w:pPr>
            <w:r w:rsidRPr="00A6359E">
              <w:rPr>
                <w:color w:val="000000"/>
                <w:lang w:val="en-GB"/>
              </w:rPr>
              <w:t>240 (39.4)</w:t>
            </w:r>
          </w:p>
        </w:tc>
        <w:tc>
          <w:tcPr>
            <w:tcW w:w="936" w:type="dxa"/>
            <w:tcBorders>
              <w:top w:val="nil"/>
              <w:left w:val="nil"/>
              <w:bottom w:val="nil"/>
              <w:right w:val="nil"/>
            </w:tcBorders>
            <w:shd w:val="clear" w:color="000000" w:fill="FFFFFF"/>
          </w:tcPr>
          <w:p w14:paraId="1C12972A" w14:textId="6AFA49A2" w:rsidR="001C1184" w:rsidRPr="00A6359E" w:rsidRDefault="00BB2FCC" w:rsidP="001C1184">
            <w:pPr>
              <w:spacing w:line="276" w:lineRule="auto"/>
              <w:ind w:left="-57" w:right="-57"/>
              <w:jc w:val="right"/>
              <w:rPr>
                <w:color w:val="000000"/>
                <w:sz w:val="22"/>
                <w:szCs w:val="22"/>
                <w:lang w:val="en-GB"/>
              </w:rPr>
            </w:pPr>
            <w:r w:rsidRPr="00A6359E">
              <w:rPr>
                <w:color w:val="000000"/>
                <w:sz w:val="22"/>
                <w:szCs w:val="22"/>
                <w:lang w:val="en-GB"/>
              </w:rPr>
              <w:t>0.0001</w:t>
            </w:r>
          </w:p>
        </w:tc>
      </w:tr>
      <w:tr w:rsidR="001C1184" w:rsidRPr="00A6359E" w14:paraId="76C0DF2B" w14:textId="64DEBF76" w:rsidTr="00226D46">
        <w:trPr>
          <w:trHeight w:val="284"/>
        </w:trPr>
        <w:tc>
          <w:tcPr>
            <w:tcW w:w="3120" w:type="dxa"/>
            <w:tcBorders>
              <w:top w:val="nil"/>
              <w:left w:val="nil"/>
              <w:bottom w:val="nil"/>
              <w:right w:val="nil"/>
            </w:tcBorders>
            <w:shd w:val="clear" w:color="000000" w:fill="FFFFFF"/>
            <w:vAlign w:val="center"/>
            <w:hideMark/>
          </w:tcPr>
          <w:p w14:paraId="44590786" w14:textId="45E28B9E" w:rsidR="001C1184" w:rsidRPr="00A6359E" w:rsidRDefault="001C1184" w:rsidP="001C1184">
            <w:pPr>
              <w:spacing w:line="276" w:lineRule="auto"/>
              <w:ind w:left="-57" w:right="-57"/>
              <w:jc w:val="right"/>
              <w:rPr>
                <w:color w:val="000000"/>
                <w:sz w:val="22"/>
                <w:szCs w:val="22"/>
                <w:lang w:val="en-GB"/>
              </w:rPr>
            </w:pPr>
            <w:r w:rsidRPr="00A6359E">
              <w:rPr>
                <w:color w:val="000000"/>
                <w:sz w:val="22"/>
                <w:szCs w:val="22"/>
                <w:lang w:val="en-GB"/>
              </w:rPr>
              <w:t>Secondary/Higher secondary</w:t>
            </w:r>
          </w:p>
        </w:tc>
        <w:tc>
          <w:tcPr>
            <w:tcW w:w="1608" w:type="dxa"/>
            <w:tcBorders>
              <w:top w:val="nil"/>
              <w:left w:val="nil"/>
              <w:bottom w:val="nil"/>
              <w:right w:val="nil"/>
            </w:tcBorders>
            <w:shd w:val="clear" w:color="auto" w:fill="auto"/>
            <w:vAlign w:val="bottom"/>
            <w:hideMark/>
          </w:tcPr>
          <w:p w14:paraId="26827C5E" w14:textId="77777777" w:rsidR="001C1184" w:rsidRPr="00A6359E" w:rsidRDefault="001C1184" w:rsidP="001C1184">
            <w:pPr>
              <w:spacing w:line="276" w:lineRule="auto"/>
              <w:ind w:right="-57"/>
              <w:jc w:val="right"/>
              <w:rPr>
                <w:color w:val="000000"/>
                <w:sz w:val="22"/>
                <w:szCs w:val="22"/>
                <w:lang w:val="en-GB"/>
              </w:rPr>
            </w:pPr>
            <w:r w:rsidRPr="00A6359E">
              <w:rPr>
                <w:color w:val="000000"/>
                <w:sz w:val="22"/>
                <w:szCs w:val="22"/>
                <w:lang w:val="en-GB"/>
              </w:rPr>
              <w:t>4478(34.6)</w:t>
            </w:r>
          </w:p>
        </w:tc>
        <w:tc>
          <w:tcPr>
            <w:tcW w:w="1744" w:type="dxa"/>
            <w:tcBorders>
              <w:top w:val="nil"/>
              <w:left w:val="nil"/>
              <w:bottom w:val="nil"/>
              <w:right w:val="nil"/>
            </w:tcBorders>
            <w:shd w:val="clear" w:color="000000" w:fill="FFFFFF"/>
          </w:tcPr>
          <w:p w14:paraId="07ABDF26" w14:textId="77777777" w:rsidR="001C1184" w:rsidRPr="00A6359E" w:rsidRDefault="001C1184" w:rsidP="001C1184">
            <w:pPr>
              <w:spacing w:line="276" w:lineRule="auto"/>
              <w:ind w:right="-57"/>
              <w:jc w:val="right"/>
              <w:rPr>
                <w:color w:val="000000"/>
                <w:sz w:val="22"/>
                <w:szCs w:val="22"/>
                <w:lang w:val="en-GB"/>
              </w:rPr>
            </w:pPr>
            <w:r w:rsidRPr="00A6359E">
              <w:rPr>
                <w:color w:val="000000"/>
                <w:sz w:val="22"/>
                <w:szCs w:val="22"/>
                <w:lang w:val="en-GB"/>
              </w:rPr>
              <w:t>509 (11.4)</w:t>
            </w:r>
          </w:p>
        </w:tc>
        <w:tc>
          <w:tcPr>
            <w:tcW w:w="1144" w:type="dxa"/>
            <w:tcBorders>
              <w:top w:val="nil"/>
              <w:left w:val="nil"/>
              <w:bottom w:val="nil"/>
              <w:right w:val="nil"/>
            </w:tcBorders>
            <w:shd w:val="clear" w:color="000000" w:fill="FFFFFF"/>
          </w:tcPr>
          <w:p w14:paraId="679C6AFA" w14:textId="77777777" w:rsidR="001C1184" w:rsidRPr="00A6359E" w:rsidRDefault="001C1184" w:rsidP="001C1184">
            <w:pPr>
              <w:spacing w:line="276" w:lineRule="auto"/>
              <w:ind w:left="-57" w:right="-57"/>
              <w:jc w:val="right"/>
              <w:rPr>
                <w:color w:val="000000"/>
                <w:sz w:val="22"/>
                <w:szCs w:val="22"/>
                <w:lang w:val="en-GB"/>
              </w:rPr>
            </w:pPr>
          </w:p>
        </w:tc>
        <w:tc>
          <w:tcPr>
            <w:tcW w:w="1654" w:type="dxa"/>
            <w:tcBorders>
              <w:top w:val="nil"/>
              <w:left w:val="nil"/>
              <w:bottom w:val="nil"/>
              <w:right w:val="nil"/>
            </w:tcBorders>
            <w:shd w:val="clear" w:color="000000" w:fill="FFFFFF"/>
          </w:tcPr>
          <w:p w14:paraId="4153D0CC" w14:textId="2AF09057" w:rsidR="001C1184" w:rsidRPr="00A6359E" w:rsidRDefault="001C1184" w:rsidP="001C1184">
            <w:pPr>
              <w:spacing w:line="276" w:lineRule="auto"/>
              <w:ind w:left="-57" w:right="-57"/>
              <w:jc w:val="right"/>
              <w:rPr>
                <w:color w:val="000000"/>
                <w:sz w:val="22"/>
                <w:szCs w:val="22"/>
                <w:lang w:val="en-GB"/>
              </w:rPr>
            </w:pPr>
            <w:r w:rsidRPr="00A6359E">
              <w:rPr>
                <w:color w:val="000000"/>
                <w:lang w:val="en-GB"/>
              </w:rPr>
              <w:t>220 (39.5)</w:t>
            </w:r>
          </w:p>
        </w:tc>
        <w:tc>
          <w:tcPr>
            <w:tcW w:w="936" w:type="dxa"/>
            <w:tcBorders>
              <w:top w:val="nil"/>
              <w:left w:val="nil"/>
              <w:bottom w:val="nil"/>
              <w:right w:val="nil"/>
            </w:tcBorders>
            <w:shd w:val="clear" w:color="000000" w:fill="FFFFFF"/>
          </w:tcPr>
          <w:p w14:paraId="5063EC88" w14:textId="77777777" w:rsidR="001C1184" w:rsidRPr="00A6359E" w:rsidRDefault="001C1184" w:rsidP="001C1184">
            <w:pPr>
              <w:spacing w:line="276" w:lineRule="auto"/>
              <w:ind w:left="-57" w:right="-57"/>
              <w:jc w:val="right"/>
              <w:rPr>
                <w:color w:val="000000"/>
                <w:sz w:val="22"/>
                <w:szCs w:val="22"/>
                <w:lang w:val="en-GB"/>
              </w:rPr>
            </w:pPr>
          </w:p>
        </w:tc>
      </w:tr>
      <w:tr w:rsidR="001C1184" w:rsidRPr="00A6359E" w14:paraId="5EC82773" w14:textId="5EBCB05D" w:rsidTr="00226D46">
        <w:trPr>
          <w:trHeight w:val="236"/>
        </w:trPr>
        <w:tc>
          <w:tcPr>
            <w:tcW w:w="3120" w:type="dxa"/>
            <w:tcBorders>
              <w:top w:val="nil"/>
              <w:left w:val="nil"/>
              <w:bottom w:val="nil"/>
              <w:right w:val="nil"/>
            </w:tcBorders>
            <w:shd w:val="clear" w:color="000000" w:fill="FFFFFF"/>
            <w:vAlign w:val="center"/>
            <w:hideMark/>
          </w:tcPr>
          <w:p w14:paraId="603E7978" w14:textId="77777777" w:rsidR="001C1184" w:rsidRPr="00A6359E" w:rsidRDefault="001C1184" w:rsidP="001C1184">
            <w:pPr>
              <w:spacing w:line="276" w:lineRule="auto"/>
              <w:ind w:left="-57" w:right="-57"/>
              <w:jc w:val="right"/>
              <w:rPr>
                <w:color w:val="000000"/>
                <w:sz w:val="22"/>
                <w:szCs w:val="22"/>
                <w:lang w:val="en-GB"/>
              </w:rPr>
            </w:pPr>
            <w:r w:rsidRPr="00A6359E">
              <w:rPr>
                <w:color w:val="000000"/>
                <w:sz w:val="22"/>
                <w:szCs w:val="22"/>
                <w:lang w:val="en-GB"/>
              </w:rPr>
              <w:t>Trade or College/University</w:t>
            </w:r>
          </w:p>
        </w:tc>
        <w:tc>
          <w:tcPr>
            <w:tcW w:w="1608" w:type="dxa"/>
            <w:tcBorders>
              <w:top w:val="nil"/>
              <w:left w:val="nil"/>
              <w:bottom w:val="nil"/>
              <w:right w:val="nil"/>
            </w:tcBorders>
            <w:shd w:val="clear" w:color="auto" w:fill="auto"/>
            <w:vAlign w:val="bottom"/>
            <w:hideMark/>
          </w:tcPr>
          <w:p w14:paraId="57C6CC61" w14:textId="77777777" w:rsidR="001C1184" w:rsidRPr="00A6359E" w:rsidRDefault="001C1184" w:rsidP="001C1184">
            <w:pPr>
              <w:spacing w:line="276" w:lineRule="auto"/>
              <w:ind w:right="-57"/>
              <w:jc w:val="right"/>
              <w:rPr>
                <w:color w:val="000000"/>
                <w:sz w:val="22"/>
                <w:szCs w:val="22"/>
                <w:lang w:val="en-GB"/>
              </w:rPr>
            </w:pPr>
            <w:r w:rsidRPr="00A6359E">
              <w:rPr>
                <w:color w:val="000000"/>
                <w:sz w:val="22"/>
                <w:szCs w:val="22"/>
                <w:lang w:val="en-GB"/>
              </w:rPr>
              <w:t>2902(22.4)</w:t>
            </w:r>
          </w:p>
        </w:tc>
        <w:tc>
          <w:tcPr>
            <w:tcW w:w="1744" w:type="dxa"/>
            <w:tcBorders>
              <w:top w:val="nil"/>
              <w:left w:val="nil"/>
              <w:bottom w:val="nil"/>
              <w:right w:val="nil"/>
            </w:tcBorders>
            <w:shd w:val="clear" w:color="000000" w:fill="FFFFFF"/>
          </w:tcPr>
          <w:p w14:paraId="6B55322E" w14:textId="77777777" w:rsidR="001C1184" w:rsidRPr="00A6359E" w:rsidRDefault="001C1184" w:rsidP="001C1184">
            <w:pPr>
              <w:spacing w:line="276" w:lineRule="auto"/>
              <w:ind w:right="-57"/>
              <w:jc w:val="right"/>
              <w:rPr>
                <w:color w:val="000000"/>
                <w:sz w:val="22"/>
                <w:szCs w:val="22"/>
                <w:lang w:val="en-GB"/>
              </w:rPr>
            </w:pPr>
            <w:r w:rsidRPr="00A6359E">
              <w:rPr>
                <w:color w:val="000000"/>
                <w:sz w:val="22"/>
                <w:szCs w:val="22"/>
                <w:lang w:val="en-GB"/>
              </w:rPr>
              <w:t>459 (15.8)</w:t>
            </w:r>
          </w:p>
        </w:tc>
        <w:tc>
          <w:tcPr>
            <w:tcW w:w="1144" w:type="dxa"/>
            <w:tcBorders>
              <w:top w:val="nil"/>
              <w:left w:val="nil"/>
              <w:bottom w:val="nil"/>
              <w:right w:val="nil"/>
            </w:tcBorders>
            <w:shd w:val="clear" w:color="000000" w:fill="FFFFFF"/>
          </w:tcPr>
          <w:p w14:paraId="3E730D0B" w14:textId="77777777" w:rsidR="001C1184" w:rsidRPr="00A6359E" w:rsidRDefault="001C1184" w:rsidP="001C1184">
            <w:pPr>
              <w:spacing w:line="276" w:lineRule="auto"/>
              <w:ind w:left="-57" w:right="-57"/>
              <w:jc w:val="right"/>
              <w:rPr>
                <w:color w:val="000000"/>
                <w:sz w:val="22"/>
                <w:szCs w:val="22"/>
                <w:lang w:val="en-GB"/>
              </w:rPr>
            </w:pPr>
          </w:p>
        </w:tc>
        <w:tc>
          <w:tcPr>
            <w:tcW w:w="1654" w:type="dxa"/>
            <w:tcBorders>
              <w:top w:val="nil"/>
              <w:left w:val="nil"/>
              <w:bottom w:val="nil"/>
              <w:right w:val="nil"/>
            </w:tcBorders>
            <w:shd w:val="clear" w:color="000000" w:fill="FFFFFF"/>
          </w:tcPr>
          <w:p w14:paraId="62ADF25E" w14:textId="69DE2847" w:rsidR="001C1184" w:rsidRPr="00A6359E" w:rsidRDefault="001C1184" w:rsidP="001C1184">
            <w:pPr>
              <w:spacing w:line="276" w:lineRule="auto"/>
              <w:ind w:left="-57" w:right="-57"/>
              <w:jc w:val="right"/>
              <w:rPr>
                <w:color w:val="000000"/>
                <w:sz w:val="22"/>
                <w:szCs w:val="22"/>
                <w:lang w:val="en-GB"/>
              </w:rPr>
            </w:pPr>
            <w:r w:rsidRPr="00A6359E">
              <w:rPr>
                <w:color w:val="000000"/>
                <w:lang w:val="en-GB"/>
              </w:rPr>
              <w:t>274 (62.3)</w:t>
            </w:r>
          </w:p>
        </w:tc>
        <w:tc>
          <w:tcPr>
            <w:tcW w:w="936" w:type="dxa"/>
            <w:tcBorders>
              <w:top w:val="nil"/>
              <w:left w:val="nil"/>
              <w:bottom w:val="nil"/>
              <w:right w:val="nil"/>
            </w:tcBorders>
            <w:shd w:val="clear" w:color="000000" w:fill="FFFFFF"/>
          </w:tcPr>
          <w:p w14:paraId="07C6D188" w14:textId="77777777" w:rsidR="001C1184" w:rsidRPr="00A6359E" w:rsidRDefault="001C1184" w:rsidP="001C1184">
            <w:pPr>
              <w:spacing w:line="276" w:lineRule="auto"/>
              <w:ind w:left="-57" w:right="-57"/>
              <w:jc w:val="right"/>
              <w:rPr>
                <w:color w:val="000000"/>
                <w:sz w:val="22"/>
                <w:szCs w:val="22"/>
                <w:lang w:val="en-GB"/>
              </w:rPr>
            </w:pPr>
          </w:p>
        </w:tc>
      </w:tr>
      <w:tr w:rsidR="008B4DB0" w:rsidRPr="00A6359E" w14:paraId="16FB06FF" w14:textId="590BCC68" w:rsidTr="00226D46">
        <w:trPr>
          <w:trHeight w:val="248"/>
        </w:trPr>
        <w:tc>
          <w:tcPr>
            <w:tcW w:w="3120" w:type="dxa"/>
            <w:shd w:val="clear" w:color="000000" w:fill="FFFFFF"/>
            <w:vAlign w:val="center"/>
            <w:hideMark/>
          </w:tcPr>
          <w:p w14:paraId="13457AA4" w14:textId="77777777" w:rsidR="008B4DB0" w:rsidRPr="00A6359E" w:rsidRDefault="008B4DB0" w:rsidP="00FB48BF">
            <w:pPr>
              <w:spacing w:line="276" w:lineRule="auto"/>
              <w:ind w:left="-57" w:right="-57"/>
              <w:rPr>
                <w:b/>
                <w:bCs/>
                <w:color w:val="000000"/>
                <w:sz w:val="22"/>
                <w:szCs w:val="22"/>
                <w:lang w:val="en-GB"/>
              </w:rPr>
            </w:pPr>
            <w:r w:rsidRPr="00A6359E">
              <w:rPr>
                <w:b/>
                <w:bCs/>
                <w:color w:val="000000"/>
                <w:sz w:val="22"/>
                <w:szCs w:val="22"/>
                <w:lang w:val="en-GB"/>
              </w:rPr>
              <w:t>Urban and rural setting</w:t>
            </w:r>
          </w:p>
        </w:tc>
        <w:tc>
          <w:tcPr>
            <w:tcW w:w="1608" w:type="dxa"/>
            <w:tcBorders>
              <w:top w:val="nil"/>
              <w:left w:val="nil"/>
              <w:bottom w:val="nil"/>
              <w:right w:val="nil"/>
            </w:tcBorders>
            <w:shd w:val="clear" w:color="auto" w:fill="auto"/>
            <w:vAlign w:val="bottom"/>
            <w:hideMark/>
          </w:tcPr>
          <w:p w14:paraId="6B7EAFFB" w14:textId="77777777" w:rsidR="008B4DB0" w:rsidRPr="00A6359E" w:rsidRDefault="008B4DB0" w:rsidP="00FB48BF">
            <w:pPr>
              <w:spacing w:line="276" w:lineRule="auto"/>
              <w:ind w:left="-57" w:right="-57"/>
              <w:jc w:val="right"/>
              <w:rPr>
                <w:color w:val="000000"/>
                <w:sz w:val="22"/>
                <w:szCs w:val="22"/>
                <w:lang w:val="en-GB"/>
              </w:rPr>
            </w:pPr>
          </w:p>
        </w:tc>
        <w:tc>
          <w:tcPr>
            <w:tcW w:w="1744" w:type="dxa"/>
            <w:shd w:val="clear" w:color="000000" w:fill="FFFFFF"/>
            <w:vAlign w:val="center"/>
          </w:tcPr>
          <w:p w14:paraId="7632182E" w14:textId="77777777" w:rsidR="008B4DB0" w:rsidRPr="00A6359E" w:rsidRDefault="008B4DB0" w:rsidP="00FB48BF">
            <w:pPr>
              <w:spacing w:line="276" w:lineRule="auto"/>
              <w:ind w:left="-57" w:right="-57"/>
              <w:jc w:val="right"/>
              <w:rPr>
                <w:color w:val="000000"/>
                <w:sz w:val="22"/>
                <w:szCs w:val="22"/>
                <w:lang w:val="en-GB"/>
              </w:rPr>
            </w:pPr>
          </w:p>
        </w:tc>
        <w:tc>
          <w:tcPr>
            <w:tcW w:w="1144" w:type="dxa"/>
            <w:shd w:val="clear" w:color="000000" w:fill="FFFFFF"/>
          </w:tcPr>
          <w:p w14:paraId="7AD6A168" w14:textId="77777777" w:rsidR="008B4DB0" w:rsidRPr="00A6359E" w:rsidRDefault="008B4DB0" w:rsidP="00FB48BF">
            <w:pPr>
              <w:spacing w:line="276" w:lineRule="auto"/>
              <w:ind w:left="-57" w:right="-57"/>
              <w:jc w:val="right"/>
              <w:rPr>
                <w:color w:val="000000"/>
                <w:sz w:val="22"/>
                <w:szCs w:val="22"/>
                <w:lang w:val="en-GB"/>
              </w:rPr>
            </w:pPr>
          </w:p>
        </w:tc>
        <w:tc>
          <w:tcPr>
            <w:tcW w:w="1654" w:type="dxa"/>
            <w:shd w:val="clear" w:color="000000" w:fill="FFFFFF"/>
          </w:tcPr>
          <w:p w14:paraId="389A9A43" w14:textId="77777777" w:rsidR="008B4DB0" w:rsidRPr="00A6359E" w:rsidRDefault="008B4DB0" w:rsidP="00FB48BF">
            <w:pPr>
              <w:spacing w:line="276" w:lineRule="auto"/>
              <w:ind w:left="-57" w:right="-57"/>
              <w:jc w:val="right"/>
              <w:rPr>
                <w:color w:val="000000"/>
                <w:sz w:val="22"/>
                <w:szCs w:val="22"/>
                <w:lang w:val="en-GB"/>
              </w:rPr>
            </w:pPr>
          </w:p>
        </w:tc>
        <w:tc>
          <w:tcPr>
            <w:tcW w:w="936" w:type="dxa"/>
            <w:shd w:val="clear" w:color="000000" w:fill="FFFFFF"/>
          </w:tcPr>
          <w:p w14:paraId="34AD9909" w14:textId="77777777" w:rsidR="008B4DB0" w:rsidRPr="00A6359E" w:rsidRDefault="008B4DB0" w:rsidP="00FB48BF">
            <w:pPr>
              <w:spacing w:line="276" w:lineRule="auto"/>
              <w:ind w:left="-57" w:right="-57"/>
              <w:jc w:val="right"/>
              <w:rPr>
                <w:color w:val="000000"/>
                <w:sz w:val="22"/>
                <w:szCs w:val="22"/>
                <w:lang w:val="en-GB"/>
              </w:rPr>
            </w:pPr>
          </w:p>
        </w:tc>
      </w:tr>
      <w:tr w:rsidR="005F3893" w:rsidRPr="00A6359E" w14:paraId="2FBC9EA4" w14:textId="490E4201" w:rsidTr="00226D46">
        <w:trPr>
          <w:trHeight w:val="236"/>
        </w:trPr>
        <w:tc>
          <w:tcPr>
            <w:tcW w:w="3120" w:type="dxa"/>
            <w:shd w:val="clear" w:color="000000" w:fill="FFFFFF"/>
            <w:vAlign w:val="center"/>
            <w:hideMark/>
          </w:tcPr>
          <w:p w14:paraId="374833FD" w14:textId="77777777" w:rsidR="005F3893" w:rsidRPr="00A6359E" w:rsidRDefault="005F3893" w:rsidP="005F3893">
            <w:pPr>
              <w:spacing w:line="276" w:lineRule="auto"/>
              <w:ind w:left="-57" w:right="-57"/>
              <w:jc w:val="right"/>
              <w:rPr>
                <w:color w:val="000000"/>
                <w:sz w:val="22"/>
                <w:szCs w:val="22"/>
                <w:lang w:val="en-GB"/>
              </w:rPr>
            </w:pPr>
            <w:r w:rsidRPr="00A6359E">
              <w:rPr>
                <w:color w:val="000000"/>
                <w:sz w:val="22"/>
                <w:szCs w:val="22"/>
                <w:lang w:val="en-GB"/>
              </w:rPr>
              <w:t>Urban</w:t>
            </w:r>
          </w:p>
        </w:tc>
        <w:tc>
          <w:tcPr>
            <w:tcW w:w="1608" w:type="dxa"/>
            <w:tcBorders>
              <w:top w:val="nil"/>
              <w:left w:val="nil"/>
              <w:bottom w:val="nil"/>
              <w:right w:val="nil"/>
            </w:tcBorders>
            <w:shd w:val="clear" w:color="auto" w:fill="auto"/>
            <w:vAlign w:val="bottom"/>
            <w:hideMark/>
          </w:tcPr>
          <w:p w14:paraId="67FF3218" w14:textId="77777777" w:rsidR="005F3893" w:rsidRPr="00A6359E" w:rsidRDefault="005F3893" w:rsidP="005F3893">
            <w:pPr>
              <w:spacing w:line="276" w:lineRule="auto"/>
              <w:ind w:left="-57" w:right="-57"/>
              <w:jc w:val="right"/>
              <w:rPr>
                <w:color w:val="000000"/>
                <w:sz w:val="22"/>
                <w:szCs w:val="22"/>
                <w:lang w:val="en-GB"/>
              </w:rPr>
            </w:pPr>
            <w:r w:rsidRPr="00A6359E">
              <w:rPr>
                <w:color w:val="000000"/>
                <w:sz w:val="22"/>
                <w:szCs w:val="22"/>
                <w:lang w:val="en-GB"/>
              </w:rPr>
              <w:t>6662(51.4)</w:t>
            </w:r>
          </w:p>
        </w:tc>
        <w:tc>
          <w:tcPr>
            <w:tcW w:w="1744" w:type="dxa"/>
            <w:shd w:val="clear" w:color="000000" w:fill="FFFFFF"/>
          </w:tcPr>
          <w:p w14:paraId="4431C3F8" w14:textId="77777777" w:rsidR="005F3893" w:rsidRPr="00A6359E" w:rsidRDefault="005F3893" w:rsidP="005F3893">
            <w:pPr>
              <w:spacing w:line="276" w:lineRule="auto"/>
              <w:ind w:left="-57" w:right="-57"/>
              <w:jc w:val="right"/>
              <w:rPr>
                <w:color w:val="000000"/>
                <w:sz w:val="22"/>
                <w:szCs w:val="22"/>
                <w:lang w:val="en-GB"/>
              </w:rPr>
            </w:pPr>
            <w:r w:rsidRPr="00A6359E">
              <w:rPr>
                <w:color w:val="000000"/>
                <w:sz w:val="22"/>
                <w:szCs w:val="22"/>
                <w:lang w:val="en-GB"/>
              </w:rPr>
              <w:t>974 (12.1)</w:t>
            </w:r>
          </w:p>
        </w:tc>
        <w:tc>
          <w:tcPr>
            <w:tcW w:w="1144" w:type="dxa"/>
            <w:shd w:val="clear" w:color="000000" w:fill="FFFFFF"/>
          </w:tcPr>
          <w:p w14:paraId="4437E799" w14:textId="77777777" w:rsidR="005F3893" w:rsidRPr="00A6359E" w:rsidRDefault="005F3893" w:rsidP="005F3893">
            <w:pPr>
              <w:spacing w:line="276" w:lineRule="auto"/>
              <w:ind w:left="-57" w:right="-57"/>
              <w:jc w:val="right"/>
              <w:rPr>
                <w:color w:val="000000"/>
                <w:sz w:val="22"/>
                <w:szCs w:val="22"/>
                <w:lang w:val="en-GB"/>
              </w:rPr>
            </w:pPr>
            <w:r w:rsidRPr="00A6359E">
              <w:rPr>
                <w:color w:val="000000"/>
                <w:sz w:val="22"/>
                <w:szCs w:val="22"/>
                <w:lang w:val="en-GB"/>
              </w:rPr>
              <w:t>0.0001</w:t>
            </w:r>
          </w:p>
        </w:tc>
        <w:tc>
          <w:tcPr>
            <w:tcW w:w="1654" w:type="dxa"/>
            <w:shd w:val="clear" w:color="000000" w:fill="FFFFFF"/>
          </w:tcPr>
          <w:p w14:paraId="1835C22B" w14:textId="2F31DED3" w:rsidR="005F3893" w:rsidRPr="00A6359E" w:rsidRDefault="005F3893" w:rsidP="005F3893">
            <w:pPr>
              <w:spacing w:line="276" w:lineRule="auto"/>
              <w:ind w:left="-57" w:right="-57"/>
              <w:jc w:val="right"/>
              <w:rPr>
                <w:color w:val="000000"/>
                <w:sz w:val="22"/>
                <w:szCs w:val="22"/>
                <w:lang w:val="en-GB"/>
              </w:rPr>
            </w:pPr>
            <w:r w:rsidRPr="00A6359E">
              <w:rPr>
                <w:color w:val="000000"/>
                <w:lang w:val="en-GB"/>
              </w:rPr>
              <w:t>477 (51.1)</w:t>
            </w:r>
          </w:p>
        </w:tc>
        <w:tc>
          <w:tcPr>
            <w:tcW w:w="936" w:type="dxa"/>
            <w:shd w:val="clear" w:color="000000" w:fill="FFFFFF"/>
          </w:tcPr>
          <w:p w14:paraId="4306F28F" w14:textId="01C145DF" w:rsidR="005F3893" w:rsidRPr="00A6359E" w:rsidRDefault="00BB2FCC" w:rsidP="005F3893">
            <w:pPr>
              <w:spacing w:line="276" w:lineRule="auto"/>
              <w:ind w:left="-57" w:right="-57"/>
              <w:jc w:val="right"/>
              <w:rPr>
                <w:color w:val="000000"/>
                <w:sz w:val="22"/>
                <w:szCs w:val="22"/>
                <w:lang w:val="en-GB"/>
              </w:rPr>
            </w:pPr>
            <w:r w:rsidRPr="00A6359E">
              <w:rPr>
                <w:color w:val="000000"/>
                <w:sz w:val="22"/>
                <w:szCs w:val="22"/>
                <w:lang w:val="en-GB"/>
              </w:rPr>
              <w:t>0.0001</w:t>
            </w:r>
          </w:p>
        </w:tc>
      </w:tr>
      <w:tr w:rsidR="005F3893" w:rsidRPr="00A6359E" w14:paraId="184DDD95" w14:textId="713CCA01" w:rsidTr="00226D46">
        <w:trPr>
          <w:trHeight w:val="236"/>
        </w:trPr>
        <w:tc>
          <w:tcPr>
            <w:tcW w:w="3120" w:type="dxa"/>
            <w:shd w:val="clear" w:color="000000" w:fill="FFFFFF"/>
            <w:vAlign w:val="center"/>
            <w:hideMark/>
          </w:tcPr>
          <w:p w14:paraId="721ECD0C" w14:textId="77777777" w:rsidR="005F3893" w:rsidRPr="00A6359E" w:rsidRDefault="005F3893" w:rsidP="005F3893">
            <w:pPr>
              <w:spacing w:line="276" w:lineRule="auto"/>
              <w:ind w:left="-57" w:right="-57"/>
              <w:jc w:val="right"/>
              <w:rPr>
                <w:color w:val="000000"/>
                <w:sz w:val="22"/>
                <w:szCs w:val="22"/>
                <w:lang w:val="en-GB"/>
              </w:rPr>
            </w:pPr>
            <w:r w:rsidRPr="00A6359E">
              <w:rPr>
                <w:color w:val="000000"/>
                <w:sz w:val="22"/>
                <w:szCs w:val="22"/>
                <w:lang w:val="en-GB"/>
              </w:rPr>
              <w:t>Rural</w:t>
            </w:r>
          </w:p>
        </w:tc>
        <w:tc>
          <w:tcPr>
            <w:tcW w:w="1608" w:type="dxa"/>
            <w:tcBorders>
              <w:top w:val="nil"/>
              <w:left w:val="nil"/>
              <w:bottom w:val="nil"/>
              <w:right w:val="nil"/>
            </w:tcBorders>
            <w:shd w:val="clear" w:color="auto" w:fill="auto"/>
            <w:vAlign w:val="bottom"/>
            <w:hideMark/>
          </w:tcPr>
          <w:p w14:paraId="22AD2C8A" w14:textId="77777777" w:rsidR="005F3893" w:rsidRPr="00A6359E" w:rsidRDefault="005F3893" w:rsidP="005F3893">
            <w:pPr>
              <w:spacing w:line="276" w:lineRule="auto"/>
              <w:ind w:left="-57" w:right="-57"/>
              <w:jc w:val="right"/>
              <w:rPr>
                <w:color w:val="000000"/>
                <w:sz w:val="22"/>
                <w:szCs w:val="22"/>
                <w:lang w:val="en-GB"/>
              </w:rPr>
            </w:pPr>
            <w:r w:rsidRPr="00A6359E">
              <w:rPr>
                <w:color w:val="000000"/>
                <w:sz w:val="22"/>
                <w:szCs w:val="22"/>
                <w:lang w:val="en-GB"/>
              </w:rPr>
              <w:t>6296(48.6)</w:t>
            </w:r>
          </w:p>
        </w:tc>
        <w:tc>
          <w:tcPr>
            <w:tcW w:w="1744" w:type="dxa"/>
            <w:shd w:val="clear" w:color="000000" w:fill="FFFFFF"/>
          </w:tcPr>
          <w:p w14:paraId="68926241" w14:textId="77777777" w:rsidR="005F3893" w:rsidRPr="00A6359E" w:rsidRDefault="005F3893" w:rsidP="005F3893">
            <w:pPr>
              <w:spacing w:line="276" w:lineRule="auto"/>
              <w:ind w:left="-57" w:right="-57"/>
              <w:jc w:val="right"/>
              <w:rPr>
                <w:color w:val="000000"/>
                <w:sz w:val="22"/>
                <w:szCs w:val="22"/>
                <w:lang w:val="en-GB"/>
              </w:rPr>
            </w:pPr>
            <w:r w:rsidRPr="00A6359E">
              <w:rPr>
                <w:color w:val="000000"/>
                <w:sz w:val="22"/>
                <w:szCs w:val="22"/>
                <w:lang w:val="en-GB"/>
              </w:rPr>
              <w:t>1022 (15.3)</w:t>
            </w:r>
          </w:p>
        </w:tc>
        <w:tc>
          <w:tcPr>
            <w:tcW w:w="1144" w:type="dxa"/>
            <w:shd w:val="clear" w:color="000000" w:fill="FFFFFF"/>
          </w:tcPr>
          <w:p w14:paraId="52D03353" w14:textId="77777777" w:rsidR="005F3893" w:rsidRPr="00A6359E" w:rsidRDefault="005F3893" w:rsidP="005F3893">
            <w:pPr>
              <w:spacing w:line="276" w:lineRule="auto"/>
              <w:ind w:left="-57" w:right="-57"/>
              <w:jc w:val="right"/>
              <w:rPr>
                <w:color w:val="000000"/>
                <w:sz w:val="22"/>
                <w:szCs w:val="22"/>
                <w:lang w:val="en-GB"/>
              </w:rPr>
            </w:pPr>
          </w:p>
        </w:tc>
        <w:tc>
          <w:tcPr>
            <w:tcW w:w="1654" w:type="dxa"/>
            <w:shd w:val="clear" w:color="000000" w:fill="FFFFFF"/>
          </w:tcPr>
          <w:p w14:paraId="7E0CE267" w14:textId="273E10B5" w:rsidR="005F3893" w:rsidRPr="00A6359E" w:rsidRDefault="005F3893" w:rsidP="005F3893">
            <w:pPr>
              <w:spacing w:line="276" w:lineRule="auto"/>
              <w:ind w:left="-57" w:right="-57"/>
              <w:jc w:val="right"/>
              <w:rPr>
                <w:color w:val="000000"/>
                <w:sz w:val="22"/>
                <w:szCs w:val="22"/>
                <w:lang w:val="en-GB"/>
              </w:rPr>
            </w:pPr>
            <w:r w:rsidRPr="00A6359E">
              <w:rPr>
                <w:color w:val="000000"/>
                <w:lang w:val="en-GB"/>
              </w:rPr>
              <w:t>257 (38.1)</w:t>
            </w:r>
          </w:p>
        </w:tc>
        <w:tc>
          <w:tcPr>
            <w:tcW w:w="936" w:type="dxa"/>
            <w:shd w:val="clear" w:color="000000" w:fill="FFFFFF"/>
          </w:tcPr>
          <w:p w14:paraId="441E8F62" w14:textId="77777777" w:rsidR="005F3893" w:rsidRPr="00A6359E" w:rsidRDefault="005F3893" w:rsidP="005F3893">
            <w:pPr>
              <w:spacing w:line="276" w:lineRule="auto"/>
              <w:ind w:left="-57" w:right="-57"/>
              <w:jc w:val="right"/>
              <w:rPr>
                <w:color w:val="000000"/>
                <w:sz w:val="22"/>
                <w:szCs w:val="22"/>
                <w:lang w:val="en-GB"/>
              </w:rPr>
            </w:pPr>
          </w:p>
        </w:tc>
      </w:tr>
      <w:tr w:rsidR="008B4DB0" w:rsidRPr="00A6359E" w14:paraId="6619D360" w14:textId="69A784AA" w:rsidTr="00226D46">
        <w:trPr>
          <w:trHeight w:val="248"/>
        </w:trPr>
        <w:tc>
          <w:tcPr>
            <w:tcW w:w="3120" w:type="dxa"/>
            <w:shd w:val="clear" w:color="000000" w:fill="FFFFFF"/>
            <w:vAlign w:val="center"/>
            <w:hideMark/>
          </w:tcPr>
          <w:p w14:paraId="0A1B3B35" w14:textId="77777777" w:rsidR="008B4DB0" w:rsidRPr="00A6359E" w:rsidRDefault="008B4DB0" w:rsidP="00FB48BF">
            <w:pPr>
              <w:spacing w:line="276" w:lineRule="auto"/>
              <w:ind w:left="-57" w:right="-57"/>
              <w:rPr>
                <w:b/>
                <w:bCs/>
                <w:color w:val="000000"/>
                <w:sz w:val="22"/>
                <w:szCs w:val="22"/>
                <w:lang w:val="en-GB"/>
              </w:rPr>
            </w:pPr>
            <w:r w:rsidRPr="00A6359E">
              <w:rPr>
                <w:b/>
                <w:bCs/>
                <w:color w:val="000000"/>
                <w:sz w:val="22"/>
                <w:szCs w:val="22"/>
                <w:lang w:val="en-GB"/>
              </w:rPr>
              <w:t>Country classification</w:t>
            </w:r>
          </w:p>
        </w:tc>
        <w:tc>
          <w:tcPr>
            <w:tcW w:w="1608" w:type="dxa"/>
            <w:tcBorders>
              <w:top w:val="nil"/>
              <w:left w:val="nil"/>
              <w:bottom w:val="nil"/>
              <w:right w:val="nil"/>
            </w:tcBorders>
            <w:shd w:val="clear" w:color="auto" w:fill="auto"/>
            <w:vAlign w:val="bottom"/>
            <w:hideMark/>
          </w:tcPr>
          <w:p w14:paraId="51BB06D7" w14:textId="77777777" w:rsidR="008B4DB0" w:rsidRPr="00A6359E" w:rsidRDefault="008B4DB0" w:rsidP="00FB48BF">
            <w:pPr>
              <w:spacing w:line="276" w:lineRule="auto"/>
              <w:ind w:left="-57" w:right="-57"/>
              <w:jc w:val="right"/>
              <w:rPr>
                <w:color w:val="000000"/>
                <w:sz w:val="22"/>
                <w:szCs w:val="22"/>
                <w:lang w:val="en-GB"/>
              </w:rPr>
            </w:pPr>
          </w:p>
        </w:tc>
        <w:tc>
          <w:tcPr>
            <w:tcW w:w="1744" w:type="dxa"/>
            <w:shd w:val="clear" w:color="000000" w:fill="FFFFFF"/>
            <w:vAlign w:val="center"/>
          </w:tcPr>
          <w:p w14:paraId="0F0254DA" w14:textId="77777777" w:rsidR="008B4DB0" w:rsidRPr="00A6359E" w:rsidRDefault="008B4DB0" w:rsidP="00FB48BF">
            <w:pPr>
              <w:spacing w:line="276" w:lineRule="auto"/>
              <w:ind w:left="-57" w:right="-57"/>
              <w:jc w:val="right"/>
              <w:rPr>
                <w:color w:val="000000"/>
                <w:sz w:val="22"/>
                <w:szCs w:val="22"/>
                <w:lang w:val="en-GB"/>
              </w:rPr>
            </w:pPr>
          </w:p>
        </w:tc>
        <w:tc>
          <w:tcPr>
            <w:tcW w:w="1144" w:type="dxa"/>
            <w:shd w:val="clear" w:color="000000" w:fill="FFFFFF"/>
          </w:tcPr>
          <w:p w14:paraId="677DF480" w14:textId="77777777" w:rsidR="008B4DB0" w:rsidRPr="00A6359E" w:rsidRDefault="008B4DB0" w:rsidP="00FB48BF">
            <w:pPr>
              <w:spacing w:line="276" w:lineRule="auto"/>
              <w:ind w:left="-57" w:right="-57"/>
              <w:jc w:val="right"/>
              <w:rPr>
                <w:color w:val="000000"/>
                <w:sz w:val="22"/>
                <w:szCs w:val="22"/>
                <w:lang w:val="en-GB"/>
              </w:rPr>
            </w:pPr>
          </w:p>
        </w:tc>
        <w:tc>
          <w:tcPr>
            <w:tcW w:w="1654" w:type="dxa"/>
            <w:shd w:val="clear" w:color="000000" w:fill="FFFFFF"/>
          </w:tcPr>
          <w:p w14:paraId="568E9DD1" w14:textId="77777777" w:rsidR="008B4DB0" w:rsidRPr="00A6359E" w:rsidRDefault="008B4DB0" w:rsidP="00FB48BF">
            <w:pPr>
              <w:spacing w:line="276" w:lineRule="auto"/>
              <w:ind w:left="-57" w:right="-57"/>
              <w:jc w:val="right"/>
              <w:rPr>
                <w:color w:val="000000"/>
                <w:sz w:val="22"/>
                <w:szCs w:val="22"/>
                <w:lang w:val="en-GB"/>
              </w:rPr>
            </w:pPr>
          </w:p>
        </w:tc>
        <w:tc>
          <w:tcPr>
            <w:tcW w:w="936" w:type="dxa"/>
            <w:shd w:val="clear" w:color="000000" w:fill="FFFFFF"/>
          </w:tcPr>
          <w:p w14:paraId="5A99530F" w14:textId="77777777" w:rsidR="008B4DB0" w:rsidRPr="00A6359E" w:rsidRDefault="008B4DB0" w:rsidP="00FB48BF">
            <w:pPr>
              <w:spacing w:line="276" w:lineRule="auto"/>
              <w:ind w:left="-57" w:right="-57"/>
              <w:jc w:val="right"/>
              <w:rPr>
                <w:color w:val="000000"/>
                <w:sz w:val="22"/>
                <w:szCs w:val="22"/>
                <w:lang w:val="en-GB"/>
              </w:rPr>
            </w:pPr>
          </w:p>
        </w:tc>
      </w:tr>
      <w:tr w:rsidR="00ED2A86" w:rsidRPr="00A6359E" w14:paraId="4FF08FCD" w14:textId="02D2189E" w:rsidTr="00226D46">
        <w:trPr>
          <w:trHeight w:val="236"/>
        </w:trPr>
        <w:tc>
          <w:tcPr>
            <w:tcW w:w="3120" w:type="dxa"/>
            <w:shd w:val="clear" w:color="000000" w:fill="FFFFFF"/>
            <w:vAlign w:val="center"/>
            <w:hideMark/>
          </w:tcPr>
          <w:p w14:paraId="07CEF3E7" w14:textId="3DC6EFA0"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HIC</w:t>
            </w:r>
          </w:p>
        </w:tc>
        <w:tc>
          <w:tcPr>
            <w:tcW w:w="1608" w:type="dxa"/>
            <w:tcBorders>
              <w:top w:val="nil"/>
              <w:left w:val="nil"/>
              <w:bottom w:val="nil"/>
              <w:right w:val="nil"/>
            </w:tcBorders>
            <w:shd w:val="clear" w:color="auto" w:fill="auto"/>
            <w:vAlign w:val="bottom"/>
            <w:hideMark/>
          </w:tcPr>
          <w:p w14:paraId="296F9938" w14:textId="77777777"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2400(18.5)</w:t>
            </w:r>
          </w:p>
        </w:tc>
        <w:tc>
          <w:tcPr>
            <w:tcW w:w="1744" w:type="dxa"/>
            <w:shd w:val="clear" w:color="000000" w:fill="FFFFFF"/>
          </w:tcPr>
          <w:p w14:paraId="3955CAF1" w14:textId="77777777"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535 (22.3)</w:t>
            </w:r>
          </w:p>
        </w:tc>
        <w:tc>
          <w:tcPr>
            <w:tcW w:w="1144" w:type="dxa"/>
            <w:shd w:val="clear" w:color="000000" w:fill="FFFFFF"/>
          </w:tcPr>
          <w:p w14:paraId="2B5751F9" w14:textId="77777777"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0.0001</w:t>
            </w:r>
          </w:p>
        </w:tc>
        <w:tc>
          <w:tcPr>
            <w:tcW w:w="1654" w:type="dxa"/>
            <w:shd w:val="clear" w:color="000000" w:fill="FFFFFF"/>
          </w:tcPr>
          <w:p w14:paraId="46FC529A" w14:textId="23AC658F" w:rsidR="00ED2A86" w:rsidRPr="00A6359E" w:rsidRDefault="00ED2A86" w:rsidP="00ED2A86">
            <w:pPr>
              <w:spacing w:line="276" w:lineRule="auto"/>
              <w:ind w:left="-57" w:right="-57"/>
              <w:jc w:val="right"/>
              <w:rPr>
                <w:color w:val="000000"/>
                <w:sz w:val="22"/>
                <w:szCs w:val="22"/>
                <w:lang w:val="en-GB"/>
              </w:rPr>
            </w:pPr>
            <w:r w:rsidRPr="00A6359E">
              <w:rPr>
                <w:color w:val="000000"/>
                <w:lang w:val="en-GB"/>
              </w:rPr>
              <w:t>342 (70.7)</w:t>
            </w:r>
          </w:p>
        </w:tc>
        <w:tc>
          <w:tcPr>
            <w:tcW w:w="936" w:type="dxa"/>
            <w:shd w:val="clear" w:color="000000" w:fill="FFFFFF"/>
          </w:tcPr>
          <w:p w14:paraId="51070923" w14:textId="6EA21BDB" w:rsidR="00ED2A86" w:rsidRPr="00A6359E" w:rsidRDefault="00BB2FCC" w:rsidP="00ED2A86">
            <w:pPr>
              <w:spacing w:line="276" w:lineRule="auto"/>
              <w:ind w:left="-57" w:right="-57"/>
              <w:jc w:val="right"/>
              <w:rPr>
                <w:color w:val="000000"/>
                <w:sz w:val="22"/>
                <w:szCs w:val="22"/>
                <w:lang w:val="en-GB"/>
              </w:rPr>
            </w:pPr>
            <w:r w:rsidRPr="00A6359E">
              <w:rPr>
                <w:color w:val="000000"/>
                <w:sz w:val="22"/>
                <w:szCs w:val="22"/>
                <w:lang w:val="en-GB"/>
              </w:rPr>
              <w:t>0.0001</w:t>
            </w:r>
          </w:p>
        </w:tc>
      </w:tr>
      <w:tr w:rsidR="00ED2A86" w:rsidRPr="00A6359E" w14:paraId="67E9B3B8" w14:textId="463865B1" w:rsidTr="00226D46">
        <w:trPr>
          <w:trHeight w:val="236"/>
        </w:trPr>
        <w:tc>
          <w:tcPr>
            <w:tcW w:w="3120" w:type="dxa"/>
            <w:shd w:val="clear" w:color="000000" w:fill="FFFFFF"/>
            <w:vAlign w:val="center"/>
            <w:hideMark/>
          </w:tcPr>
          <w:p w14:paraId="5AC99D36" w14:textId="1F5B2579"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UMIC</w:t>
            </w:r>
          </w:p>
        </w:tc>
        <w:tc>
          <w:tcPr>
            <w:tcW w:w="1608" w:type="dxa"/>
            <w:tcBorders>
              <w:top w:val="nil"/>
              <w:left w:val="nil"/>
              <w:bottom w:val="nil"/>
              <w:right w:val="nil"/>
            </w:tcBorders>
            <w:shd w:val="clear" w:color="auto" w:fill="auto"/>
            <w:vAlign w:val="bottom"/>
            <w:hideMark/>
          </w:tcPr>
          <w:p w14:paraId="03A1167C" w14:textId="77777777"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3531(27.3)</w:t>
            </w:r>
          </w:p>
        </w:tc>
        <w:tc>
          <w:tcPr>
            <w:tcW w:w="1744" w:type="dxa"/>
            <w:shd w:val="clear" w:color="000000" w:fill="FFFFFF"/>
          </w:tcPr>
          <w:p w14:paraId="55E83BCF" w14:textId="77777777"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595 (16.9)</w:t>
            </w:r>
          </w:p>
        </w:tc>
        <w:tc>
          <w:tcPr>
            <w:tcW w:w="1144" w:type="dxa"/>
            <w:shd w:val="clear" w:color="000000" w:fill="FFFFFF"/>
          </w:tcPr>
          <w:p w14:paraId="494B46D8" w14:textId="77777777" w:rsidR="00ED2A86" w:rsidRPr="00A6359E" w:rsidRDefault="00ED2A86" w:rsidP="00ED2A86">
            <w:pPr>
              <w:spacing w:line="276" w:lineRule="auto"/>
              <w:ind w:left="-57" w:right="-57"/>
              <w:jc w:val="right"/>
              <w:rPr>
                <w:color w:val="000000"/>
                <w:sz w:val="22"/>
                <w:szCs w:val="22"/>
                <w:lang w:val="en-GB"/>
              </w:rPr>
            </w:pPr>
          </w:p>
        </w:tc>
        <w:tc>
          <w:tcPr>
            <w:tcW w:w="1654" w:type="dxa"/>
            <w:shd w:val="clear" w:color="000000" w:fill="FFFFFF"/>
          </w:tcPr>
          <w:p w14:paraId="3EDA0575" w14:textId="27C0F44B" w:rsidR="00ED2A86" w:rsidRPr="00A6359E" w:rsidRDefault="00ED2A86" w:rsidP="00ED2A86">
            <w:pPr>
              <w:spacing w:line="276" w:lineRule="auto"/>
              <w:ind w:left="-57" w:right="-57"/>
              <w:jc w:val="right"/>
              <w:rPr>
                <w:color w:val="000000"/>
                <w:sz w:val="22"/>
                <w:szCs w:val="22"/>
                <w:lang w:val="en-GB"/>
              </w:rPr>
            </w:pPr>
            <w:r w:rsidRPr="00A6359E">
              <w:rPr>
                <w:color w:val="000000"/>
                <w:lang w:val="en-GB"/>
              </w:rPr>
              <w:t>263 (45.7)</w:t>
            </w:r>
          </w:p>
        </w:tc>
        <w:tc>
          <w:tcPr>
            <w:tcW w:w="936" w:type="dxa"/>
            <w:shd w:val="clear" w:color="000000" w:fill="FFFFFF"/>
          </w:tcPr>
          <w:p w14:paraId="7CA20E84" w14:textId="77777777" w:rsidR="00ED2A86" w:rsidRPr="00A6359E" w:rsidRDefault="00ED2A86" w:rsidP="00ED2A86">
            <w:pPr>
              <w:spacing w:line="276" w:lineRule="auto"/>
              <w:ind w:left="-57" w:right="-57"/>
              <w:jc w:val="right"/>
              <w:rPr>
                <w:color w:val="000000"/>
                <w:sz w:val="22"/>
                <w:szCs w:val="22"/>
                <w:lang w:val="en-GB"/>
              </w:rPr>
            </w:pPr>
          </w:p>
        </w:tc>
      </w:tr>
      <w:tr w:rsidR="00ED2A86" w:rsidRPr="00A6359E" w14:paraId="5EFFB88B" w14:textId="3FFB9A27" w:rsidTr="00226D46">
        <w:trPr>
          <w:trHeight w:val="236"/>
        </w:trPr>
        <w:tc>
          <w:tcPr>
            <w:tcW w:w="3120" w:type="dxa"/>
            <w:shd w:val="clear" w:color="000000" w:fill="FFFFFF"/>
            <w:vAlign w:val="center"/>
            <w:hideMark/>
          </w:tcPr>
          <w:p w14:paraId="0BA07F3A" w14:textId="10E0732F"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LMIC</w:t>
            </w:r>
          </w:p>
        </w:tc>
        <w:tc>
          <w:tcPr>
            <w:tcW w:w="1608" w:type="dxa"/>
            <w:tcBorders>
              <w:top w:val="nil"/>
              <w:left w:val="nil"/>
              <w:bottom w:val="nil"/>
              <w:right w:val="nil"/>
            </w:tcBorders>
            <w:shd w:val="clear" w:color="auto" w:fill="auto"/>
            <w:vAlign w:val="bottom"/>
            <w:hideMark/>
          </w:tcPr>
          <w:p w14:paraId="273D7E55" w14:textId="77777777"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4398(33.9)</w:t>
            </w:r>
          </w:p>
        </w:tc>
        <w:tc>
          <w:tcPr>
            <w:tcW w:w="1744" w:type="dxa"/>
            <w:shd w:val="clear" w:color="000000" w:fill="FFFFFF"/>
          </w:tcPr>
          <w:p w14:paraId="7D24476F" w14:textId="77777777"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431 (9.80)</w:t>
            </w:r>
          </w:p>
        </w:tc>
        <w:tc>
          <w:tcPr>
            <w:tcW w:w="1144" w:type="dxa"/>
            <w:shd w:val="clear" w:color="000000" w:fill="FFFFFF"/>
          </w:tcPr>
          <w:p w14:paraId="73D5753E" w14:textId="77777777" w:rsidR="00ED2A86" w:rsidRPr="00A6359E" w:rsidRDefault="00ED2A86" w:rsidP="00ED2A86">
            <w:pPr>
              <w:spacing w:line="276" w:lineRule="auto"/>
              <w:ind w:left="-57" w:right="-57"/>
              <w:jc w:val="right"/>
              <w:rPr>
                <w:color w:val="000000"/>
                <w:sz w:val="22"/>
                <w:szCs w:val="22"/>
                <w:lang w:val="en-GB"/>
              </w:rPr>
            </w:pPr>
          </w:p>
        </w:tc>
        <w:tc>
          <w:tcPr>
            <w:tcW w:w="1654" w:type="dxa"/>
            <w:shd w:val="clear" w:color="000000" w:fill="FFFFFF"/>
          </w:tcPr>
          <w:p w14:paraId="771B64D1" w14:textId="3068B6D1" w:rsidR="00ED2A86" w:rsidRPr="00A6359E" w:rsidRDefault="00ED2A86" w:rsidP="00ED2A86">
            <w:pPr>
              <w:spacing w:line="276" w:lineRule="auto"/>
              <w:ind w:left="-57" w:right="-57"/>
              <w:jc w:val="right"/>
              <w:rPr>
                <w:color w:val="000000"/>
                <w:sz w:val="22"/>
                <w:szCs w:val="22"/>
                <w:lang w:val="en-GB"/>
              </w:rPr>
            </w:pPr>
            <w:r w:rsidRPr="00A6359E">
              <w:rPr>
                <w:color w:val="000000"/>
                <w:lang w:val="en-GB"/>
              </w:rPr>
              <w:t>102 (24.9)</w:t>
            </w:r>
          </w:p>
        </w:tc>
        <w:tc>
          <w:tcPr>
            <w:tcW w:w="936" w:type="dxa"/>
            <w:shd w:val="clear" w:color="000000" w:fill="FFFFFF"/>
          </w:tcPr>
          <w:p w14:paraId="3255A0F0" w14:textId="77777777" w:rsidR="00ED2A86" w:rsidRPr="00A6359E" w:rsidRDefault="00ED2A86" w:rsidP="00ED2A86">
            <w:pPr>
              <w:spacing w:line="276" w:lineRule="auto"/>
              <w:ind w:left="-57" w:right="-57"/>
              <w:jc w:val="right"/>
              <w:rPr>
                <w:color w:val="000000"/>
                <w:sz w:val="22"/>
                <w:szCs w:val="22"/>
                <w:lang w:val="en-GB"/>
              </w:rPr>
            </w:pPr>
          </w:p>
        </w:tc>
      </w:tr>
      <w:tr w:rsidR="00ED2A86" w:rsidRPr="00A6359E" w14:paraId="7C921784" w14:textId="78682753" w:rsidTr="00226D46">
        <w:trPr>
          <w:trHeight w:val="236"/>
        </w:trPr>
        <w:tc>
          <w:tcPr>
            <w:tcW w:w="3120" w:type="dxa"/>
            <w:shd w:val="clear" w:color="000000" w:fill="FFFFFF"/>
            <w:vAlign w:val="center"/>
            <w:hideMark/>
          </w:tcPr>
          <w:p w14:paraId="1357916D" w14:textId="2238BD2C"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LIC</w:t>
            </w:r>
          </w:p>
        </w:tc>
        <w:tc>
          <w:tcPr>
            <w:tcW w:w="1608" w:type="dxa"/>
            <w:tcBorders>
              <w:top w:val="nil"/>
              <w:left w:val="nil"/>
              <w:bottom w:val="nil"/>
              <w:right w:val="nil"/>
            </w:tcBorders>
            <w:shd w:val="clear" w:color="auto" w:fill="auto"/>
            <w:vAlign w:val="bottom"/>
            <w:hideMark/>
          </w:tcPr>
          <w:p w14:paraId="2172CFC7" w14:textId="77777777"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2629(20.3)</w:t>
            </w:r>
          </w:p>
        </w:tc>
        <w:tc>
          <w:tcPr>
            <w:tcW w:w="1744" w:type="dxa"/>
            <w:shd w:val="clear" w:color="000000" w:fill="FFFFFF"/>
          </w:tcPr>
          <w:p w14:paraId="4C99BC37" w14:textId="77777777" w:rsidR="00ED2A86" w:rsidRPr="00A6359E" w:rsidRDefault="00ED2A86" w:rsidP="00ED2A86">
            <w:pPr>
              <w:spacing w:line="276" w:lineRule="auto"/>
              <w:ind w:left="-57" w:right="-57"/>
              <w:jc w:val="right"/>
              <w:rPr>
                <w:color w:val="000000"/>
                <w:sz w:val="22"/>
                <w:szCs w:val="22"/>
                <w:lang w:val="en-GB"/>
              </w:rPr>
            </w:pPr>
            <w:r w:rsidRPr="00A6359E">
              <w:rPr>
                <w:color w:val="000000"/>
                <w:sz w:val="22"/>
                <w:szCs w:val="22"/>
                <w:lang w:val="en-GB"/>
              </w:rPr>
              <w:t>101 (3.84)</w:t>
            </w:r>
          </w:p>
        </w:tc>
        <w:tc>
          <w:tcPr>
            <w:tcW w:w="1144" w:type="dxa"/>
            <w:shd w:val="clear" w:color="000000" w:fill="FFFFFF"/>
          </w:tcPr>
          <w:p w14:paraId="40D6694A" w14:textId="77777777" w:rsidR="00ED2A86" w:rsidRPr="00A6359E" w:rsidRDefault="00ED2A86" w:rsidP="00ED2A86">
            <w:pPr>
              <w:spacing w:line="276" w:lineRule="auto"/>
              <w:ind w:left="-57" w:right="-57"/>
              <w:jc w:val="right"/>
              <w:rPr>
                <w:color w:val="000000"/>
                <w:sz w:val="22"/>
                <w:szCs w:val="22"/>
                <w:lang w:val="en-GB"/>
              </w:rPr>
            </w:pPr>
          </w:p>
        </w:tc>
        <w:tc>
          <w:tcPr>
            <w:tcW w:w="1654" w:type="dxa"/>
            <w:shd w:val="clear" w:color="000000" w:fill="FFFFFF"/>
          </w:tcPr>
          <w:p w14:paraId="7DBDC640" w14:textId="3C3A3409" w:rsidR="00ED2A86" w:rsidRPr="00A6359E" w:rsidRDefault="00ED2A86" w:rsidP="00ED2A86">
            <w:pPr>
              <w:spacing w:line="276" w:lineRule="auto"/>
              <w:ind w:left="-57" w:right="-57"/>
              <w:jc w:val="right"/>
              <w:rPr>
                <w:color w:val="000000"/>
                <w:sz w:val="22"/>
                <w:szCs w:val="22"/>
                <w:lang w:val="en-GB"/>
              </w:rPr>
            </w:pPr>
            <w:r w:rsidRPr="00A6359E">
              <w:rPr>
                <w:color w:val="000000"/>
                <w:lang w:val="en-GB"/>
              </w:rPr>
              <w:t>27 (19.3)</w:t>
            </w:r>
          </w:p>
        </w:tc>
        <w:tc>
          <w:tcPr>
            <w:tcW w:w="936" w:type="dxa"/>
            <w:shd w:val="clear" w:color="000000" w:fill="FFFFFF"/>
          </w:tcPr>
          <w:p w14:paraId="4EB98434" w14:textId="77777777" w:rsidR="00ED2A86" w:rsidRPr="00A6359E" w:rsidRDefault="00ED2A86" w:rsidP="00ED2A86">
            <w:pPr>
              <w:spacing w:line="276" w:lineRule="auto"/>
              <w:ind w:left="-57" w:right="-57"/>
              <w:jc w:val="right"/>
              <w:rPr>
                <w:color w:val="000000"/>
                <w:sz w:val="22"/>
                <w:szCs w:val="22"/>
                <w:lang w:val="en-GB"/>
              </w:rPr>
            </w:pPr>
          </w:p>
        </w:tc>
      </w:tr>
      <w:tr w:rsidR="008B4DB0" w:rsidRPr="00A6359E" w14:paraId="641D988C" w14:textId="129D6182" w:rsidTr="00226D46">
        <w:trPr>
          <w:trHeight w:val="402"/>
        </w:trPr>
        <w:tc>
          <w:tcPr>
            <w:tcW w:w="3120" w:type="dxa"/>
            <w:shd w:val="clear" w:color="000000" w:fill="FFFFFF"/>
            <w:vAlign w:val="center"/>
            <w:hideMark/>
          </w:tcPr>
          <w:p w14:paraId="38549598" w14:textId="77777777" w:rsidR="008B4DB0" w:rsidRPr="00A6359E" w:rsidRDefault="008B4DB0" w:rsidP="00FB48BF">
            <w:pPr>
              <w:spacing w:line="276" w:lineRule="auto"/>
              <w:ind w:left="-57" w:right="-57"/>
              <w:rPr>
                <w:b/>
                <w:bCs/>
                <w:color w:val="000000"/>
                <w:sz w:val="22"/>
                <w:szCs w:val="22"/>
                <w:lang w:val="en-GB"/>
              </w:rPr>
            </w:pPr>
            <w:r w:rsidRPr="00A6359E">
              <w:rPr>
                <w:b/>
                <w:bCs/>
                <w:color w:val="000000"/>
                <w:sz w:val="22"/>
                <w:szCs w:val="22"/>
                <w:lang w:val="en-GB"/>
              </w:rPr>
              <w:t>Previous coronary heart disease</w:t>
            </w:r>
          </w:p>
        </w:tc>
        <w:tc>
          <w:tcPr>
            <w:tcW w:w="1608" w:type="dxa"/>
            <w:tcBorders>
              <w:top w:val="nil"/>
              <w:left w:val="nil"/>
              <w:bottom w:val="nil"/>
              <w:right w:val="nil"/>
            </w:tcBorders>
            <w:shd w:val="clear" w:color="auto" w:fill="auto"/>
            <w:vAlign w:val="bottom"/>
            <w:hideMark/>
          </w:tcPr>
          <w:p w14:paraId="1FFBA86F" w14:textId="77777777" w:rsidR="008B4DB0" w:rsidRPr="00A6359E" w:rsidRDefault="008B4DB0" w:rsidP="00FB48BF">
            <w:pPr>
              <w:spacing w:line="276" w:lineRule="auto"/>
              <w:ind w:left="-57" w:right="-57"/>
              <w:jc w:val="right"/>
              <w:rPr>
                <w:color w:val="000000"/>
                <w:sz w:val="22"/>
                <w:szCs w:val="22"/>
                <w:lang w:val="en-GB"/>
              </w:rPr>
            </w:pPr>
          </w:p>
        </w:tc>
        <w:tc>
          <w:tcPr>
            <w:tcW w:w="1744" w:type="dxa"/>
            <w:shd w:val="clear" w:color="000000" w:fill="FFFFFF"/>
            <w:vAlign w:val="center"/>
          </w:tcPr>
          <w:p w14:paraId="1479775A" w14:textId="77777777" w:rsidR="008B4DB0" w:rsidRPr="00A6359E" w:rsidRDefault="008B4DB0" w:rsidP="00FB48BF">
            <w:pPr>
              <w:spacing w:line="276" w:lineRule="auto"/>
              <w:ind w:left="-57" w:right="-57"/>
              <w:jc w:val="right"/>
              <w:rPr>
                <w:color w:val="000000"/>
                <w:sz w:val="22"/>
                <w:szCs w:val="22"/>
                <w:lang w:val="en-GB"/>
              </w:rPr>
            </w:pPr>
          </w:p>
        </w:tc>
        <w:tc>
          <w:tcPr>
            <w:tcW w:w="1144" w:type="dxa"/>
            <w:shd w:val="clear" w:color="000000" w:fill="FFFFFF"/>
          </w:tcPr>
          <w:p w14:paraId="12E4870C" w14:textId="77777777" w:rsidR="008B4DB0" w:rsidRPr="00A6359E" w:rsidRDefault="008B4DB0" w:rsidP="00FB48BF">
            <w:pPr>
              <w:spacing w:line="276" w:lineRule="auto"/>
              <w:ind w:left="-57" w:right="-57"/>
              <w:jc w:val="right"/>
              <w:rPr>
                <w:color w:val="000000"/>
                <w:sz w:val="22"/>
                <w:szCs w:val="22"/>
                <w:lang w:val="en-GB"/>
              </w:rPr>
            </w:pPr>
          </w:p>
        </w:tc>
        <w:tc>
          <w:tcPr>
            <w:tcW w:w="1654" w:type="dxa"/>
            <w:shd w:val="clear" w:color="000000" w:fill="FFFFFF"/>
          </w:tcPr>
          <w:p w14:paraId="38B8EC63" w14:textId="77777777" w:rsidR="008B4DB0" w:rsidRPr="00A6359E" w:rsidRDefault="008B4DB0" w:rsidP="00FB48BF">
            <w:pPr>
              <w:spacing w:line="276" w:lineRule="auto"/>
              <w:ind w:left="-57" w:right="-57"/>
              <w:jc w:val="right"/>
              <w:rPr>
                <w:color w:val="000000"/>
                <w:sz w:val="22"/>
                <w:szCs w:val="22"/>
                <w:lang w:val="en-GB"/>
              </w:rPr>
            </w:pPr>
          </w:p>
        </w:tc>
        <w:tc>
          <w:tcPr>
            <w:tcW w:w="936" w:type="dxa"/>
            <w:shd w:val="clear" w:color="000000" w:fill="FFFFFF"/>
          </w:tcPr>
          <w:p w14:paraId="3AB26C61" w14:textId="77777777" w:rsidR="008B4DB0" w:rsidRPr="00A6359E" w:rsidRDefault="008B4DB0" w:rsidP="00FB48BF">
            <w:pPr>
              <w:spacing w:line="276" w:lineRule="auto"/>
              <w:ind w:left="-57" w:right="-57"/>
              <w:jc w:val="right"/>
              <w:rPr>
                <w:color w:val="000000"/>
                <w:sz w:val="22"/>
                <w:szCs w:val="22"/>
                <w:lang w:val="en-GB"/>
              </w:rPr>
            </w:pPr>
          </w:p>
        </w:tc>
      </w:tr>
      <w:tr w:rsidR="00EF5A0E" w:rsidRPr="00A6359E" w14:paraId="33387900" w14:textId="32D8C7F1" w:rsidTr="00226D46">
        <w:trPr>
          <w:trHeight w:val="236"/>
        </w:trPr>
        <w:tc>
          <w:tcPr>
            <w:tcW w:w="3120" w:type="dxa"/>
            <w:shd w:val="clear" w:color="000000" w:fill="FFFFFF"/>
            <w:vAlign w:val="center"/>
            <w:hideMark/>
          </w:tcPr>
          <w:p w14:paraId="5E720DBF" w14:textId="77777777" w:rsidR="00EF5A0E" w:rsidRPr="00A6359E" w:rsidRDefault="00EF5A0E" w:rsidP="00EF5A0E">
            <w:pPr>
              <w:spacing w:line="276" w:lineRule="auto"/>
              <w:ind w:left="-57" w:right="-57"/>
              <w:jc w:val="right"/>
              <w:rPr>
                <w:color w:val="000000"/>
                <w:sz w:val="22"/>
                <w:szCs w:val="22"/>
                <w:lang w:val="en-GB"/>
              </w:rPr>
            </w:pPr>
            <w:r w:rsidRPr="00A6359E">
              <w:rPr>
                <w:color w:val="000000"/>
                <w:sz w:val="22"/>
                <w:szCs w:val="22"/>
                <w:lang w:val="en-GB"/>
              </w:rPr>
              <w:t>No</w:t>
            </w:r>
          </w:p>
        </w:tc>
        <w:tc>
          <w:tcPr>
            <w:tcW w:w="1608" w:type="dxa"/>
            <w:tcBorders>
              <w:top w:val="nil"/>
              <w:left w:val="nil"/>
              <w:bottom w:val="nil"/>
              <w:right w:val="nil"/>
            </w:tcBorders>
            <w:shd w:val="clear" w:color="auto" w:fill="auto"/>
            <w:vAlign w:val="bottom"/>
            <w:hideMark/>
          </w:tcPr>
          <w:p w14:paraId="58863EE3" w14:textId="77777777" w:rsidR="00EF5A0E" w:rsidRPr="00A6359E" w:rsidRDefault="00EF5A0E" w:rsidP="00EF5A0E">
            <w:pPr>
              <w:spacing w:line="276" w:lineRule="auto"/>
              <w:ind w:left="-57" w:right="-57"/>
              <w:jc w:val="right"/>
              <w:rPr>
                <w:color w:val="000000"/>
                <w:sz w:val="22"/>
                <w:szCs w:val="22"/>
                <w:lang w:val="en-GB"/>
              </w:rPr>
            </w:pPr>
            <w:r w:rsidRPr="00A6359E">
              <w:rPr>
                <w:color w:val="000000"/>
                <w:sz w:val="22"/>
                <w:szCs w:val="22"/>
                <w:lang w:val="en-GB"/>
              </w:rPr>
              <w:t>12380(95.7)</w:t>
            </w:r>
          </w:p>
        </w:tc>
        <w:tc>
          <w:tcPr>
            <w:tcW w:w="1744" w:type="dxa"/>
            <w:shd w:val="clear" w:color="000000" w:fill="FFFFFF"/>
          </w:tcPr>
          <w:p w14:paraId="312776E3" w14:textId="77777777" w:rsidR="00EF5A0E" w:rsidRPr="00A6359E" w:rsidRDefault="00EF5A0E" w:rsidP="00EF5A0E">
            <w:pPr>
              <w:spacing w:line="276" w:lineRule="auto"/>
              <w:ind w:left="-57" w:right="-57"/>
              <w:jc w:val="right"/>
              <w:rPr>
                <w:color w:val="000000"/>
                <w:sz w:val="22"/>
                <w:szCs w:val="22"/>
                <w:lang w:val="en-GB"/>
              </w:rPr>
            </w:pPr>
            <w:r w:rsidRPr="00A6359E">
              <w:rPr>
                <w:color w:val="000000"/>
                <w:sz w:val="22"/>
                <w:szCs w:val="22"/>
                <w:lang w:val="en-GB"/>
              </w:rPr>
              <w:t>1404 (11.3)</w:t>
            </w:r>
          </w:p>
        </w:tc>
        <w:tc>
          <w:tcPr>
            <w:tcW w:w="1144" w:type="dxa"/>
            <w:shd w:val="clear" w:color="000000" w:fill="FFFFFF"/>
          </w:tcPr>
          <w:p w14:paraId="5208B5EF" w14:textId="77777777" w:rsidR="00EF5A0E" w:rsidRPr="00A6359E" w:rsidRDefault="00EF5A0E" w:rsidP="00EF5A0E">
            <w:pPr>
              <w:spacing w:line="276" w:lineRule="auto"/>
              <w:ind w:left="-57" w:right="-57"/>
              <w:jc w:val="right"/>
              <w:rPr>
                <w:color w:val="000000"/>
                <w:sz w:val="22"/>
                <w:szCs w:val="22"/>
                <w:lang w:val="en-GB"/>
              </w:rPr>
            </w:pPr>
            <w:r w:rsidRPr="00A6359E">
              <w:rPr>
                <w:color w:val="000000"/>
                <w:sz w:val="22"/>
                <w:szCs w:val="22"/>
                <w:lang w:val="en-GB"/>
              </w:rPr>
              <w:t>0.0001</w:t>
            </w:r>
          </w:p>
        </w:tc>
        <w:tc>
          <w:tcPr>
            <w:tcW w:w="1654" w:type="dxa"/>
            <w:shd w:val="clear" w:color="000000" w:fill="FFFFFF"/>
          </w:tcPr>
          <w:p w14:paraId="27F91C86" w14:textId="2CC1AA89" w:rsidR="00EF5A0E" w:rsidRPr="00A6359E" w:rsidRDefault="00EF5A0E" w:rsidP="00EF5A0E">
            <w:pPr>
              <w:spacing w:line="276" w:lineRule="auto"/>
              <w:ind w:left="-57" w:right="-57"/>
              <w:jc w:val="right"/>
              <w:rPr>
                <w:color w:val="000000"/>
                <w:sz w:val="22"/>
                <w:szCs w:val="22"/>
                <w:lang w:val="en-GB"/>
              </w:rPr>
            </w:pPr>
            <w:r w:rsidRPr="00A6359E">
              <w:rPr>
                <w:color w:val="000000"/>
                <w:lang w:val="en-GB"/>
              </w:rPr>
              <w:t>649 (44.2)</w:t>
            </w:r>
          </w:p>
        </w:tc>
        <w:tc>
          <w:tcPr>
            <w:tcW w:w="936" w:type="dxa"/>
            <w:shd w:val="clear" w:color="000000" w:fill="FFFFFF"/>
          </w:tcPr>
          <w:p w14:paraId="417B3AF9" w14:textId="43F26B02" w:rsidR="00EF5A0E" w:rsidRPr="00A6359E" w:rsidRDefault="00E6475F" w:rsidP="00EF5A0E">
            <w:pPr>
              <w:spacing w:line="276" w:lineRule="auto"/>
              <w:ind w:left="-57" w:right="-57"/>
              <w:jc w:val="right"/>
              <w:rPr>
                <w:color w:val="000000"/>
                <w:sz w:val="22"/>
                <w:szCs w:val="22"/>
                <w:lang w:val="en-GB"/>
              </w:rPr>
            </w:pPr>
            <w:r w:rsidRPr="00A6359E">
              <w:rPr>
                <w:color w:val="000000"/>
                <w:sz w:val="22"/>
                <w:szCs w:val="22"/>
                <w:lang w:val="en-GB"/>
              </w:rPr>
              <w:t>0.0001</w:t>
            </w:r>
          </w:p>
        </w:tc>
      </w:tr>
      <w:tr w:rsidR="00EF5A0E" w:rsidRPr="00A6359E" w14:paraId="664EFEBB" w14:textId="0B5CA37C" w:rsidTr="00226D46">
        <w:trPr>
          <w:trHeight w:val="236"/>
        </w:trPr>
        <w:tc>
          <w:tcPr>
            <w:tcW w:w="3120" w:type="dxa"/>
            <w:shd w:val="clear" w:color="000000" w:fill="FFFFFF"/>
            <w:vAlign w:val="center"/>
            <w:hideMark/>
          </w:tcPr>
          <w:p w14:paraId="1886D36A" w14:textId="77777777" w:rsidR="00EF5A0E" w:rsidRPr="00A6359E" w:rsidRDefault="00EF5A0E" w:rsidP="00EF5A0E">
            <w:pPr>
              <w:spacing w:line="276" w:lineRule="auto"/>
              <w:ind w:left="-57" w:right="-57"/>
              <w:jc w:val="right"/>
              <w:rPr>
                <w:color w:val="000000"/>
                <w:sz w:val="22"/>
                <w:szCs w:val="22"/>
                <w:lang w:val="en-GB"/>
              </w:rPr>
            </w:pPr>
            <w:r w:rsidRPr="00A6359E">
              <w:rPr>
                <w:color w:val="000000"/>
                <w:sz w:val="22"/>
                <w:szCs w:val="22"/>
                <w:lang w:val="en-GB"/>
              </w:rPr>
              <w:t>Yes</w:t>
            </w:r>
          </w:p>
        </w:tc>
        <w:tc>
          <w:tcPr>
            <w:tcW w:w="1608" w:type="dxa"/>
            <w:tcBorders>
              <w:top w:val="nil"/>
              <w:left w:val="nil"/>
              <w:bottom w:val="nil"/>
              <w:right w:val="nil"/>
            </w:tcBorders>
            <w:shd w:val="clear" w:color="auto" w:fill="auto"/>
            <w:vAlign w:val="bottom"/>
            <w:hideMark/>
          </w:tcPr>
          <w:p w14:paraId="076937E4" w14:textId="77777777" w:rsidR="00EF5A0E" w:rsidRPr="00A6359E" w:rsidRDefault="00EF5A0E" w:rsidP="00EF5A0E">
            <w:pPr>
              <w:spacing w:line="276" w:lineRule="auto"/>
              <w:ind w:left="-57" w:right="-57"/>
              <w:jc w:val="right"/>
              <w:rPr>
                <w:color w:val="000000"/>
                <w:sz w:val="22"/>
                <w:szCs w:val="22"/>
                <w:lang w:val="en-GB"/>
              </w:rPr>
            </w:pPr>
            <w:r w:rsidRPr="00A6359E">
              <w:rPr>
                <w:color w:val="000000"/>
                <w:sz w:val="22"/>
                <w:szCs w:val="22"/>
                <w:lang w:val="en-GB"/>
              </w:rPr>
              <w:t>555(4.3)</w:t>
            </w:r>
          </w:p>
        </w:tc>
        <w:tc>
          <w:tcPr>
            <w:tcW w:w="1744" w:type="dxa"/>
            <w:shd w:val="clear" w:color="000000" w:fill="FFFFFF"/>
          </w:tcPr>
          <w:p w14:paraId="6A91EA03" w14:textId="77777777" w:rsidR="00EF5A0E" w:rsidRPr="00A6359E" w:rsidRDefault="00EF5A0E" w:rsidP="00EF5A0E">
            <w:pPr>
              <w:spacing w:line="276" w:lineRule="auto"/>
              <w:ind w:left="-57" w:right="-57"/>
              <w:jc w:val="right"/>
              <w:rPr>
                <w:color w:val="000000"/>
                <w:sz w:val="22"/>
                <w:szCs w:val="22"/>
                <w:lang w:val="en-GB"/>
              </w:rPr>
            </w:pPr>
            <w:r w:rsidRPr="00A6359E">
              <w:rPr>
                <w:color w:val="000000"/>
                <w:sz w:val="22"/>
                <w:szCs w:val="22"/>
                <w:lang w:val="en-GB"/>
              </w:rPr>
              <w:t>257 (46.3)</w:t>
            </w:r>
          </w:p>
        </w:tc>
        <w:tc>
          <w:tcPr>
            <w:tcW w:w="1144" w:type="dxa"/>
            <w:shd w:val="clear" w:color="000000" w:fill="FFFFFF"/>
          </w:tcPr>
          <w:p w14:paraId="7ACB5A2A" w14:textId="77777777" w:rsidR="00EF5A0E" w:rsidRPr="00A6359E" w:rsidRDefault="00EF5A0E" w:rsidP="00EF5A0E">
            <w:pPr>
              <w:spacing w:line="276" w:lineRule="auto"/>
              <w:ind w:left="-57" w:right="-57"/>
              <w:jc w:val="right"/>
              <w:rPr>
                <w:color w:val="000000"/>
                <w:sz w:val="22"/>
                <w:szCs w:val="22"/>
                <w:lang w:val="en-GB"/>
              </w:rPr>
            </w:pPr>
          </w:p>
        </w:tc>
        <w:tc>
          <w:tcPr>
            <w:tcW w:w="1654" w:type="dxa"/>
            <w:shd w:val="clear" w:color="000000" w:fill="FFFFFF"/>
          </w:tcPr>
          <w:p w14:paraId="6D7F8AFF" w14:textId="1CB81BAB" w:rsidR="00EF5A0E" w:rsidRPr="00A6359E" w:rsidRDefault="00EF5A0E" w:rsidP="00EF5A0E">
            <w:pPr>
              <w:spacing w:line="276" w:lineRule="auto"/>
              <w:ind w:left="-57" w:right="-57"/>
              <w:jc w:val="right"/>
              <w:rPr>
                <w:color w:val="000000"/>
                <w:sz w:val="22"/>
                <w:szCs w:val="22"/>
                <w:lang w:val="en-GB"/>
              </w:rPr>
            </w:pPr>
            <w:r w:rsidRPr="00A6359E">
              <w:rPr>
                <w:color w:val="000000"/>
                <w:lang w:val="en-GB"/>
              </w:rPr>
              <w:t>84 (61.8)</w:t>
            </w:r>
          </w:p>
        </w:tc>
        <w:tc>
          <w:tcPr>
            <w:tcW w:w="936" w:type="dxa"/>
            <w:shd w:val="clear" w:color="000000" w:fill="FFFFFF"/>
          </w:tcPr>
          <w:p w14:paraId="7BF874CE" w14:textId="77777777" w:rsidR="00EF5A0E" w:rsidRPr="00A6359E" w:rsidRDefault="00EF5A0E" w:rsidP="00EF5A0E">
            <w:pPr>
              <w:spacing w:line="276" w:lineRule="auto"/>
              <w:ind w:left="-57" w:right="-57"/>
              <w:jc w:val="right"/>
              <w:rPr>
                <w:color w:val="000000"/>
                <w:sz w:val="22"/>
                <w:szCs w:val="22"/>
                <w:lang w:val="en-GB"/>
              </w:rPr>
            </w:pPr>
          </w:p>
        </w:tc>
      </w:tr>
      <w:tr w:rsidR="008B4DB0" w:rsidRPr="00A6359E" w14:paraId="56388530" w14:textId="717C7C17" w:rsidTr="00226D46">
        <w:trPr>
          <w:trHeight w:val="248"/>
        </w:trPr>
        <w:tc>
          <w:tcPr>
            <w:tcW w:w="3120" w:type="dxa"/>
            <w:shd w:val="clear" w:color="000000" w:fill="FFFFFF"/>
            <w:vAlign w:val="center"/>
            <w:hideMark/>
          </w:tcPr>
          <w:p w14:paraId="40C10BCD" w14:textId="77777777" w:rsidR="008B4DB0" w:rsidRPr="00A6359E" w:rsidRDefault="008B4DB0" w:rsidP="00FB48BF">
            <w:pPr>
              <w:spacing w:line="276" w:lineRule="auto"/>
              <w:ind w:left="-57" w:right="-57"/>
              <w:rPr>
                <w:b/>
                <w:bCs/>
                <w:color w:val="000000"/>
                <w:sz w:val="22"/>
                <w:szCs w:val="22"/>
                <w:lang w:val="en-GB"/>
              </w:rPr>
            </w:pPr>
            <w:r w:rsidRPr="00A6359E">
              <w:rPr>
                <w:b/>
                <w:bCs/>
                <w:color w:val="000000"/>
                <w:sz w:val="22"/>
                <w:szCs w:val="22"/>
                <w:lang w:val="en-GB"/>
              </w:rPr>
              <w:t>Previous stroke</w:t>
            </w:r>
          </w:p>
        </w:tc>
        <w:tc>
          <w:tcPr>
            <w:tcW w:w="1608" w:type="dxa"/>
            <w:tcBorders>
              <w:top w:val="nil"/>
              <w:left w:val="nil"/>
              <w:bottom w:val="nil"/>
              <w:right w:val="nil"/>
            </w:tcBorders>
            <w:shd w:val="clear" w:color="auto" w:fill="auto"/>
            <w:vAlign w:val="bottom"/>
            <w:hideMark/>
          </w:tcPr>
          <w:p w14:paraId="48EE8C84" w14:textId="77777777" w:rsidR="008B4DB0" w:rsidRPr="00A6359E" w:rsidRDefault="008B4DB0" w:rsidP="00FB48BF">
            <w:pPr>
              <w:spacing w:line="276" w:lineRule="auto"/>
              <w:ind w:left="-57" w:right="-57"/>
              <w:jc w:val="right"/>
              <w:rPr>
                <w:color w:val="000000"/>
                <w:sz w:val="22"/>
                <w:szCs w:val="22"/>
                <w:lang w:val="en-GB"/>
              </w:rPr>
            </w:pPr>
          </w:p>
        </w:tc>
        <w:tc>
          <w:tcPr>
            <w:tcW w:w="1744" w:type="dxa"/>
            <w:shd w:val="clear" w:color="000000" w:fill="FFFFFF"/>
            <w:vAlign w:val="center"/>
          </w:tcPr>
          <w:p w14:paraId="02918404" w14:textId="77777777" w:rsidR="008B4DB0" w:rsidRPr="00A6359E" w:rsidRDefault="008B4DB0" w:rsidP="00FB48BF">
            <w:pPr>
              <w:spacing w:line="276" w:lineRule="auto"/>
              <w:ind w:left="-57" w:right="-57"/>
              <w:jc w:val="right"/>
              <w:rPr>
                <w:color w:val="000000"/>
                <w:sz w:val="22"/>
                <w:szCs w:val="22"/>
                <w:lang w:val="en-GB"/>
              </w:rPr>
            </w:pPr>
          </w:p>
        </w:tc>
        <w:tc>
          <w:tcPr>
            <w:tcW w:w="1144" w:type="dxa"/>
            <w:shd w:val="clear" w:color="000000" w:fill="FFFFFF"/>
          </w:tcPr>
          <w:p w14:paraId="23823BB0" w14:textId="77777777" w:rsidR="008B4DB0" w:rsidRPr="00A6359E" w:rsidRDefault="008B4DB0" w:rsidP="00FB48BF">
            <w:pPr>
              <w:spacing w:line="276" w:lineRule="auto"/>
              <w:ind w:left="-57" w:right="-57"/>
              <w:jc w:val="right"/>
              <w:rPr>
                <w:color w:val="000000"/>
                <w:sz w:val="22"/>
                <w:szCs w:val="22"/>
                <w:lang w:val="en-GB"/>
              </w:rPr>
            </w:pPr>
          </w:p>
        </w:tc>
        <w:tc>
          <w:tcPr>
            <w:tcW w:w="1654" w:type="dxa"/>
            <w:shd w:val="clear" w:color="000000" w:fill="FFFFFF"/>
          </w:tcPr>
          <w:p w14:paraId="117E8A48" w14:textId="77777777" w:rsidR="008B4DB0" w:rsidRPr="00A6359E" w:rsidRDefault="008B4DB0" w:rsidP="00FB48BF">
            <w:pPr>
              <w:spacing w:line="276" w:lineRule="auto"/>
              <w:ind w:left="-57" w:right="-57"/>
              <w:jc w:val="right"/>
              <w:rPr>
                <w:color w:val="000000"/>
                <w:sz w:val="22"/>
                <w:szCs w:val="22"/>
                <w:lang w:val="en-GB"/>
              </w:rPr>
            </w:pPr>
          </w:p>
        </w:tc>
        <w:tc>
          <w:tcPr>
            <w:tcW w:w="936" w:type="dxa"/>
            <w:shd w:val="clear" w:color="000000" w:fill="FFFFFF"/>
          </w:tcPr>
          <w:p w14:paraId="4FB17138" w14:textId="77777777" w:rsidR="008B4DB0" w:rsidRPr="00A6359E" w:rsidRDefault="008B4DB0" w:rsidP="00FB48BF">
            <w:pPr>
              <w:spacing w:line="276" w:lineRule="auto"/>
              <w:ind w:left="-57" w:right="-57"/>
              <w:jc w:val="right"/>
              <w:rPr>
                <w:color w:val="000000"/>
                <w:sz w:val="22"/>
                <w:szCs w:val="22"/>
                <w:lang w:val="en-GB"/>
              </w:rPr>
            </w:pPr>
          </w:p>
        </w:tc>
      </w:tr>
      <w:tr w:rsidR="00C74389" w:rsidRPr="00A6359E" w14:paraId="27287AF6" w14:textId="36981231" w:rsidTr="00226D46">
        <w:trPr>
          <w:trHeight w:val="236"/>
        </w:trPr>
        <w:tc>
          <w:tcPr>
            <w:tcW w:w="3120" w:type="dxa"/>
            <w:shd w:val="clear" w:color="000000" w:fill="FFFFFF"/>
            <w:vAlign w:val="center"/>
            <w:hideMark/>
          </w:tcPr>
          <w:p w14:paraId="515A6066" w14:textId="77777777" w:rsidR="00C74389" w:rsidRPr="00A6359E" w:rsidRDefault="00C74389" w:rsidP="00C74389">
            <w:pPr>
              <w:spacing w:line="276" w:lineRule="auto"/>
              <w:ind w:left="-57" w:right="-57"/>
              <w:jc w:val="right"/>
              <w:rPr>
                <w:color w:val="000000"/>
                <w:sz w:val="22"/>
                <w:szCs w:val="22"/>
                <w:lang w:val="en-GB"/>
              </w:rPr>
            </w:pPr>
            <w:r w:rsidRPr="00A6359E">
              <w:rPr>
                <w:color w:val="000000"/>
                <w:sz w:val="22"/>
                <w:szCs w:val="22"/>
                <w:lang w:val="en-GB"/>
              </w:rPr>
              <w:t>No</w:t>
            </w:r>
          </w:p>
        </w:tc>
        <w:tc>
          <w:tcPr>
            <w:tcW w:w="1608" w:type="dxa"/>
            <w:tcBorders>
              <w:top w:val="nil"/>
              <w:left w:val="nil"/>
              <w:bottom w:val="nil"/>
              <w:right w:val="nil"/>
            </w:tcBorders>
            <w:shd w:val="clear" w:color="auto" w:fill="auto"/>
            <w:vAlign w:val="bottom"/>
            <w:hideMark/>
          </w:tcPr>
          <w:p w14:paraId="1330FA5B" w14:textId="77777777" w:rsidR="00C74389" w:rsidRPr="00A6359E" w:rsidRDefault="00C74389" w:rsidP="00C74389">
            <w:pPr>
              <w:spacing w:line="276" w:lineRule="auto"/>
              <w:ind w:left="-57" w:right="-57"/>
              <w:jc w:val="right"/>
              <w:rPr>
                <w:color w:val="000000"/>
                <w:sz w:val="22"/>
                <w:szCs w:val="22"/>
                <w:lang w:val="en-GB"/>
              </w:rPr>
            </w:pPr>
            <w:r w:rsidRPr="00A6359E">
              <w:rPr>
                <w:color w:val="000000"/>
                <w:sz w:val="22"/>
                <w:szCs w:val="22"/>
                <w:lang w:val="en-GB"/>
              </w:rPr>
              <w:t>12732(98.5)</w:t>
            </w:r>
          </w:p>
        </w:tc>
        <w:tc>
          <w:tcPr>
            <w:tcW w:w="1744" w:type="dxa"/>
            <w:shd w:val="clear" w:color="000000" w:fill="FFFFFF"/>
          </w:tcPr>
          <w:p w14:paraId="59012B9B" w14:textId="77777777" w:rsidR="00C74389" w:rsidRPr="00A6359E" w:rsidRDefault="00C74389" w:rsidP="00C74389">
            <w:pPr>
              <w:spacing w:line="276" w:lineRule="auto"/>
              <w:ind w:left="-57" w:right="-57"/>
              <w:jc w:val="right"/>
              <w:rPr>
                <w:color w:val="000000"/>
                <w:sz w:val="22"/>
                <w:szCs w:val="22"/>
                <w:lang w:val="en-GB"/>
              </w:rPr>
            </w:pPr>
            <w:r w:rsidRPr="00A6359E">
              <w:rPr>
                <w:color w:val="000000"/>
                <w:sz w:val="22"/>
                <w:szCs w:val="22"/>
                <w:lang w:val="en-GB"/>
              </w:rPr>
              <w:t>1575 (12.4)</w:t>
            </w:r>
          </w:p>
        </w:tc>
        <w:tc>
          <w:tcPr>
            <w:tcW w:w="1144" w:type="dxa"/>
            <w:shd w:val="clear" w:color="000000" w:fill="FFFFFF"/>
          </w:tcPr>
          <w:p w14:paraId="1CF2BC24" w14:textId="77777777" w:rsidR="00C74389" w:rsidRPr="00A6359E" w:rsidRDefault="00C74389" w:rsidP="00C74389">
            <w:pPr>
              <w:spacing w:line="276" w:lineRule="auto"/>
              <w:ind w:left="-57" w:right="-57"/>
              <w:jc w:val="right"/>
              <w:rPr>
                <w:color w:val="000000"/>
                <w:sz w:val="22"/>
                <w:szCs w:val="22"/>
                <w:lang w:val="en-GB"/>
              </w:rPr>
            </w:pPr>
            <w:r w:rsidRPr="00A6359E">
              <w:rPr>
                <w:color w:val="000000"/>
                <w:sz w:val="22"/>
                <w:szCs w:val="22"/>
                <w:lang w:val="en-GB"/>
              </w:rPr>
              <w:t>0.0001</w:t>
            </w:r>
          </w:p>
        </w:tc>
        <w:tc>
          <w:tcPr>
            <w:tcW w:w="1654" w:type="dxa"/>
            <w:shd w:val="clear" w:color="000000" w:fill="FFFFFF"/>
          </w:tcPr>
          <w:p w14:paraId="63A33A0A" w14:textId="147DE23B" w:rsidR="00C74389" w:rsidRPr="00A6359E" w:rsidRDefault="00C74389" w:rsidP="00C74389">
            <w:pPr>
              <w:spacing w:line="276" w:lineRule="auto"/>
              <w:ind w:left="-57" w:right="-57"/>
              <w:jc w:val="right"/>
              <w:rPr>
                <w:color w:val="000000"/>
                <w:sz w:val="22"/>
                <w:szCs w:val="22"/>
                <w:lang w:val="en-GB"/>
              </w:rPr>
            </w:pPr>
            <w:r w:rsidRPr="00A6359E">
              <w:rPr>
                <w:color w:val="000000"/>
                <w:lang w:val="en-GB"/>
              </w:rPr>
              <w:t>711 (45.5)</w:t>
            </w:r>
          </w:p>
        </w:tc>
        <w:tc>
          <w:tcPr>
            <w:tcW w:w="936" w:type="dxa"/>
            <w:shd w:val="clear" w:color="000000" w:fill="FFFFFF"/>
          </w:tcPr>
          <w:p w14:paraId="02FEBB0B" w14:textId="7BBC320B" w:rsidR="00C74389" w:rsidRPr="00A6359E" w:rsidRDefault="008E16E9" w:rsidP="00C74389">
            <w:pPr>
              <w:spacing w:line="276" w:lineRule="auto"/>
              <w:ind w:left="-57" w:right="-57"/>
              <w:jc w:val="right"/>
              <w:rPr>
                <w:color w:val="000000"/>
                <w:sz w:val="22"/>
                <w:szCs w:val="22"/>
                <w:lang w:val="en-GB"/>
              </w:rPr>
            </w:pPr>
            <w:r w:rsidRPr="00A6359E">
              <w:rPr>
                <w:color w:val="000000"/>
                <w:lang w:val="en-GB"/>
              </w:rPr>
              <w:t>0.376</w:t>
            </w:r>
          </w:p>
        </w:tc>
      </w:tr>
      <w:tr w:rsidR="00C74389" w:rsidRPr="00A6359E" w14:paraId="3D90595D" w14:textId="25889B2E" w:rsidTr="00226D46">
        <w:trPr>
          <w:trHeight w:val="236"/>
        </w:trPr>
        <w:tc>
          <w:tcPr>
            <w:tcW w:w="3120" w:type="dxa"/>
            <w:shd w:val="clear" w:color="000000" w:fill="FFFFFF"/>
            <w:vAlign w:val="center"/>
            <w:hideMark/>
          </w:tcPr>
          <w:p w14:paraId="5701E697" w14:textId="77777777" w:rsidR="00C74389" w:rsidRPr="00A6359E" w:rsidRDefault="00C74389" w:rsidP="00C74389">
            <w:pPr>
              <w:spacing w:line="276" w:lineRule="auto"/>
              <w:ind w:left="-57" w:right="-57"/>
              <w:jc w:val="right"/>
              <w:rPr>
                <w:color w:val="000000"/>
                <w:sz w:val="22"/>
                <w:szCs w:val="22"/>
                <w:lang w:val="en-GB"/>
              </w:rPr>
            </w:pPr>
            <w:r w:rsidRPr="00A6359E">
              <w:rPr>
                <w:color w:val="000000"/>
                <w:sz w:val="22"/>
                <w:szCs w:val="22"/>
                <w:lang w:val="en-GB"/>
              </w:rPr>
              <w:t>Yes</w:t>
            </w:r>
          </w:p>
        </w:tc>
        <w:tc>
          <w:tcPr>
            <w:tcW w:w="1608" w:type="dxa"/>
            <w:tcBorders>
              <w:top w:val="nil"/>
              <w:left w:val="nil"/>
              <w:bottom w:val="nil"/>
              <w:right w:val="nil"/>
            </w:tcBorders>
            <w:shd w:val="clear" w:color="auto" w:fill="auto"/>
            <w:vAlign w:val="bottom"/>
            <w:hideMark/>
          </w:tcPr>
          <w:p w14:paraId="7EF803AC" w14:textId="77777777" w:rsidR="00C74389" w:rsidRPr="00A6359E" w:rsidRDefault="00C74389" w:rsidP="00C74389">
            <w:pPr>
              <w:spacing w:line="276" w:lineRule="auto"/>
              <w:ind w:left="-57" w:right="-57"/>
              <w:jc w:val="right"/>
              <w:rPr>
                <w:color w:val="000000"/>
                <w:sz w:val="22"/>
                <w:szCs w:val="22"/>
                <w:lang w:val="en-GB"/>
              </w:rPr>
            </w:pPr>
            <w:r w:rsidRPr="00A6359E">
              <w:rPr>
                <w:color w:val="000000"/>
                <w:sz w:val="22"/>
                <w:szCs w:val="22"/>
                <w:lang w:val="en-GB"/>
              </w:rPr>
              <w:t>197(1.2)</w:t>
            </w:r>
          </w:p>
        </w:tc>
        <w:tc>
          <w:tcPr>
            <w:tcW w:w="1744" w:type="dxa"/>
            <w:shd w:val="clear" w:color="000000" w:fill="FFFFFF"/>
          </w:tcPr>
          <w:p w14:paraId="0BB1CF01" w14:textId="77777777" w:rsidR="00C74389" w:rsidRPr="00A6359E" w:rsidRDefault="00C74389" w:rsidP="00C74389">
            <w:pPr>
              <w:spacing w:line="276" w:lineRule="auto"/>
              <w:ind w:left="-57" w:right="-57"/>
              <w:jc w:val="right"/>
              <w:rPr>
                <w:color w:val="000000"/>
                <w:sz w:val="22"/>
                <w:szCs w:val="22"/>
                <w:lang w:val="en-GB"/>
              </w:rPr>
            </w:pPr>
            <w:r w:rsidRPr="00A6359E">
              <w:rPr>
                <w:color w:val="000000"/>
                <w:sz w:val="22"/>
                <w:szCs w:val="22"/>
                <w:lang w:val="en-GB"/>
              </w:rPr>
              <w:t>84 (42.6)</w:t>
            </w:r>
          </w:p>
        </w:tc>
        <w:tc>
          <w:tcPr>
            <w:tcW w:w="1144" w:type="dxa"/>
            <w:shd w:val="clear" w:color="000000" w:fill="FFFFFF"/>
          </w:tcPr>
          <w:p w14:paraId="3F5F1408" w14:textId="77777777" w:rsidR="00C74389" w:rsidRPr="00A6359E" w:rsidRDefault="00C74389" w:rsidP="00C74389">
            <w:pPr>
              <w:spacing w:line="276" w:lineRule="auto"/>
              <w:ind w:left="-57" w:right="-57"/>
              <w:jc w:val="right"/>
              <w:rPr>
                <w:color w:val="000000"/>
                <w:sz w:val="22"/>
                <w:szCs w:val="22"/>
                <w:lang w:val="en-GB"/>
              </w:rPr>
            </w:pPr>
          </w:p>
        </w:tc>
        <w:tc>
          <w:tcPr>
            <w:tcW w:w="1654" w:type="dxa"/>
            <w:shd w:val="clear" w:color="000000" w:fill="FFFFFF"/>
          </w:tcPr>
          <w:p w14:paraId="47106452" w14:textId="3C5CBCAA" w:rsidR="00C74389" w:rsidRPr="00A6359E" w:rsidRDefault="00C74389" w:rsidP="00C74389">
            <w:pPr>
              <w:spacing w:line="276" w:lineRule="auto"/>
              <w:ind w:left="-57" w:right="-57"/>
              <w:jc w:val="right"/>
              <w:rPr>
                <w:color w:val="000000"/>
                <w:sz w:val="22"/>
                <w:szCs w:val="22"/>
                <w:lang w:val="en-GB"/>
              </w:rPr>
            </w:pPr>
            <w:r w:rsidRPr="00A6359E">
              <w:rPr>
                <w:color w:val="000000"/>
                <w:lang w:val="en-GB"/>
              </w:rPr>
              <w:t>22 (52.4)</w:t>
            </w:r>
          </w:p>
        </w:tc>
        <w:tc>
          <w:tcPr>
            <w:tcW w:w="936" w:type="dxa"/>
            <w:shd w:val="clear" w:color="000000" w:fill="FFFFFF"/>
          </w:tcPr>
          <w:p w14:paraId="04B5FF73" w14:textId="77777777" w:rsidR="00C74389" w:rsidRPr="00A6359E" w:rsidRDefault="00C74389" w:rsidP="00C74389">
            <w:pPr>
              <w:spacing w:line="276" w:lineRule="auto"/>
              <w:ind w:left="-57" w:right="-57"/>
              <w:jc w:val="right"/>
              <w:rPr>
                <w:color w:val="000000"/>
                <w:sz w:val="22"/>
                <w:szCs w:val="22"/>
                <w:lang w:val="en-GB"/>
              </w:rPr>
            </w:pPr>
          </w:p>
        </w:tc>
      </w:tr>
      <w:tr w:rsidR="008B4DB0" w:rsidRPr="00A6359E" w14:paraId="2FF2B1E2" w14:textId="7E3C47A7" w:rsidTr="00226D46">
        <w:trPr>
          <w:trHeight w:val="248"/>
        </w:trPr>
        <w:tc>
          <w:tcPr>
            <w:tcW w:w="3120" w:type="dxa"/>
            <w:shd w:val="clear" w:color="000000" w:fill="FFFFFF"/>
            <w:vAlign w:val="center"/>
            <w:hideMark/>
          </w:tcPr>
          <w:p w14:paraId="62136CA9" w14:textId="77777777" w:rsidR="008B4DB0" w:rsidRPr="00A6359E" w:rsidRDefault="008B4DB0" w:rsidP="00FB48BF">
            <w:pPr>
              <w:spacing w:line="276" w:lineRule="auto"/>
              <w:ind w:left="-57" w:right="-57"/>
              <w:rPr>
                <w:b/>
                <w:bCs/>
                <w:color w:val="000000"/>
                <w:sz w:val="22"/>
                <w:szCs w:val="22"/>
                <w:lang w:val="en-GB"/>
              </w:rPr>
            </w:pPr>
            <w:r w:rsidRPr="00A6359E">
              <w:rPr>
                <w:b/>
                <w:bCs/>
                <w:color w:val="000000"/>
                <w:sz w:val="22"/>
                <w:szCs w:val="22"/>
                <w:lang w:val="en-GB"/>
              </w:rPr>
              <w:t>Hypertension</w:t>
            </w:r>
          </w:p>
        </w:tc>
        <w:tc>
          <w:tcPr>
            <w:tcW w:w="1608" w:type="dxa"/>
            <w:tcBorders>
              <w:top w:val="nil"/>
              <w:left w:val="nil"/>
              <w:bottom w:val="nil"/>
              <w:right w:val="nil"/>
            </w:tcBorders>
            <w:shd w:val="clear" w:color="auto" w:fill="auto"/>
            <w:vAlign w:val="bottom"/>
            <w:hideMark/>
          </w:tcPr>
          <w:p w14:paraId="1E3C6C3C" w14:textId="77777777" w:rsidR="008B4DB0" w:rsidRPr="00A6359E" w:rsidRDefault="008B4DB0" w:rsidP="00FB48BF">
            <w:pPr>
              <w:spacing w:line="276" w:lineRule="auto"/>
              <w:ind w:left="-57" w:right="-57"/>
              <w:jc w:val="right"/>
              <w:rPr>
                <w:color w:val="000000"/>
                <w:sz w:val="22"/>
                <w:szCs w:val="22"/>
                <w:lang w:val="en-GB"/>
              </w:rPr>
            </w:pPr>
          </w:p>
        </w:tc>
        <w:tc>
          <w:tcPr>
            <w:tcW w:w="1744" w:type="dxa"/>
            <w:shd w:val="clear" w:color="000000" w:fill="FFFFFF"/>
            <w:vAlign w:val="center"/>
          </w:tcPr>
          <w:p w14:paraId="0F10EF4D" w14:textId="77777777" w:rsidR="008B4DB0" w:rsidRPr="00A6359E" w:rsidRDefault="008B4DB0" w:rsidP="00FB48BF">
            <w:pPr>
              <w:spacing w:line="276" w:lineRule="auto"/>
              <w:ind w:left="-57" w:right="-57"/>
              <w:jc w:val="right"/>
              <w:rPr>
                <w:color w:val="000000"/>
                <w:sz w:val="22"/>
                <w:szCs w:val="22"/>
                <w:lang w:val="en-GB"/>
              </w:rPr>
            </w:pPr>
          </w:p>
        </w:tc>
        <w:tc>
          <w:tcPr>
            <w:tcW w:w="1144" w:type="dxa"/>
            <w:shd w:val="clear" w:color="000000" w:fill="FFFFFF"/>
          </w:tcPr>
          <w:p w14:paraId="17B9049D" w14:textId="77777777" w:rsidR="008B4DB0" w:rsidRPr="00A6359E" w:rsidRDefault="008B4DB0" w:rsidP="00FB48BF">
            <w:pPr>
              <w:spacing w:line="276" w:lineRule="auto"/>
              <w:ind w:left="-57" w:right="-57"/>
              <w:jc w:val="right"/>
              <w:rPr>
                <w:color w:val="000000"/>
                <w:sz w:val="22"/>
                <w:szCs w:val="22"/>
                <w:lang w:val="en-GB"/>
              </w:rPr>
            </w:pPr>
          </w:p>
        </w:tc>
        <w:tc>
          <w:tcPr>
            <w:tcW w:w="1654" w:type="dxa"/>
            <w:shd w:val="clear" w:color="000000" w:fill="FFFFFF"/>
          </w:tcPr>
          <w:p w14:paraId="3588BD57" w14:textId="77777777" w:rsidR="008B4DB0" w:rsidRPr="00A6359E" w:rsidRDefault="008B4DB0" w:rsidP="00FB48BF">
            <w:pPr>
              <w:spacing w:line="276" w:lineRule="auto"/>
              <w:ind w:left="-57" w:right="-57"/>
              <w:jc w:val="right"/>
              <w:rPr>
                <w:color w:val="000000"/>
                <w:sz w:val="22"/>
                <w:szCs w:val="22"/>
                <w:lang w:val="en-GB"/>
              </w:rPr>
            </w:pPr>
          </w:p>
        </w:tc>
        <w:tc>
          <w:tcPr>
            <w:tcW w:w="936" w:type="dxa"/>
            <w:shd w:val="clear" w:color="000000" w:fill="FFFFFF"/>
          </w:tcPr>
          <w:p w14:paraId="6995CEA5" w14:textId="77777777" w:rsidR="008B4DB0" w:rsidRPr="00A6359E" w:rsidRDefault="008B4DB0" w:rsidP="00FB48BF">
            <w:pPr>
              <w:spacing w:line="276" w:lineRule="auto"/>
              <w:ind w:left="-57" w:right="-57"/>
              <w:jc w:val="right"/>
              <w:rPr>
                <w:color w:val="000000"/>
                <w:sz w:val="22"/>
                <w:szCs w:val="22"/>
                <w:lang w:val="en-GB"/>
              </w:rPr>
            </w:pPr>
          </w:p>
        </w:tc>
      </w:tr>
      <w:tr w:rsidR="008138FE" w:rsidRPr="00A6359E" w14:paraId="13337B13" w14:textId="530C143C" w:rsidTr="00226D46">
        <w:trPr>
          <w:trHeight w:val="236"/>
        </w:trPr>
        <w:tc>
          <w:tcPr>
            <w:tcW w:w="3120" w:type="dxa"/>
            <w:shd w:val="clear" w:color="000000" w:fill="FFFFFF"/>
            <w:vAlign w:val="center"/>
            <w:hideMark/>
          </w:tcPr>
          <w:p w14:paraId="0C9F0372" w14:textId="77777777" w:rsidR="008138FE" w:rsidRPr="00A6359E" w:rsidRDefault="008138FE" w:rsidP="008138FE">
            <w:pPr>
              <w:spacing w:line="276" w:lineRule="auto"/>
              <w:ind w:left="-57" w:right="-57"/>
              <w:jc w:val="right"/>
              <w:rPr>
                <w:color w:val="000000"/>
                <w:sz w:val="22"/>
                <w:szCs w:val="22"/>
                <w:lang w:val="en-GB"/>
              </w:rPr>
            </w:pPr>
            <w:r w:rsidRPr="00A6359E">
              <w:rPr>
                <w:color w:val="000000"/>
                <w:sz w:val="22"/>
                <w:szCs w:val="22"/>
                <w:lang w:val="en-GB"/>
              </w:rPr>
              <w:t>No</w:t>
            </w:r>
          </w:p>
        </w:tc>
        <w:tc>
          <w:tcPr>
            <w:tcW w:w="1608" w:type="dxa"/>
            <w:tcBorders>
              <w:top w:val="nil"/>
              <w:left w:val="nil"/>
              <w:bottom w:val="nil"/>
              <w:right w:val="nil"/>
            </w:tcBorders>
            <w:shd w:val="clear" w:color="auto" w:fill="auto"/>
            <w:vAlign w:val="bottom"/>
            <w:hideMark/>
          </w:tcPr>
          <w:p w14:paraId="4B53E5CF" w14:textId="77777777" w:rsidR="008138FE" w:rsidRPr="00A6359E" w:rsidRDefault="008138FE" w:rsidP="008138FE">
            <w:pPr>
              <w:spacing w:line="276" w:lineRule="auto"/>
              <w:ind w:left="-57" w:right="-57"/>
              <w:jc w:val="right"/>
              <w:rPr>
                <w:color w:val="000000"/>
                <w:sz w:val="22"/>
                <w:szCs w:val="22"/>
                <w:lang w:val="en-GB"/>
              </w:rPr>
            </w:pPr>
            <w:r w:rsidRPr="00A6359E">
              <w:rPr>
                <w:color w:val="000000"/>
                <w:sz w:val="22"/>
                <w:szCs w:val="22"/>
                <w:lang w:val="en-GB"/>
              </w:rPr>
              <w:t>7587(60.7)</w:t>
            </w:r>
          </w:p>
        </w:tc>
        <w:tc>
          <w:tcPr>
            <w:tcW w:w="1744" w:type="dxa"/>
            <w:shd w:val="clear" w:color="000000" w:fill="FFFFFF"/>
          </w:tcPr>
          <w:p w14:paraId="6CA41548" w14:textId="77777777" w:rsidR="008138FE" w:rsidRPr="00A6359E" w:rsidRDefault="008138FE" w:rsidP="008138FE">
            <w:pPr>
              <w:spacing w:line="276" w:lineRule="auto"/>
              <w:ind w:left="-57" w:right="-57"/>
              <w:jc w:val="right"/>
              <w:rPr>
                <w:color w:val="000000"/>
                <w:sz w:val="22"/>
                <w:szCs w:val="22"/>
                <w:lang w:val="en-GB"/>
              </w:rPr>
            </w:pPr>
            <w:r w:rsidRPr="00A6359E">
              <w:rPr>
                <w:color w:val="000000"/>
                <w:sz w:val="22"/>
                <w:szCs w:val="22"/>
                <w:lang w:val="en-GB"/>
              </w:rPr>
              <w:t>154 (2.03)</w:t>
            </w:r>
          </w:p>
        </w:tc>
        <w:tc>
          <w:tcPr>
            <w:tcW w:w="1144" w:type="dxa"/>
            <w:shd w:val="clear" w:color="000000" w:fill="FFFFFF"/>
          </w:tcPr>
          <w:p w14:paraId="6DD15840" w14:textId="77777777" w:rsidR="008138FE" w:rsidRPr="00A6359E" w:rsidRDefault="008138FE" w:rsidP="008138FE">
            <w:pPr>
              <w:spacing w:line="276" w:lineRule="auto"/>
              <w:ind w:left="-57" w:right="-57"/>
              <w:jc w:val="right"/>
              <w:rPr>
                <w:color w:val="000000"/>
                <w:sz w:val="22"/>
                <w:szCs w:val="22"/>
                <w:lang w:val="en-GB"/>
              </w:rPr>
            </w:pPr>
            <w:r w:rsidRPr="00A6359E">
              <w:rPr>
                <w:color w:val="000000"/>
                <w:sz w:val="22"/>
                <w:szCs w:val="22"/>
                <w:lang w:val="en-GB"/>
              </w:rPr>
              <w:t>0.0001</w:t>
            </w:r>
          </w:p>
        </w:tc>
        <w:tc>
          <w:tcPr>
            <w:tcW w:w="1654" w:type="dxa"/>
            <w:shd w:val="clear" w:color="000000" w:fill="FFFFFF"/>
          </w:tcPr>
          <w:p w14:paraId="01C4BE75" w14:textId="7F4EBCB7" w:rsidR="008138FE" w:rsidRPr="00A6359E" w:rsidRDefault="008138FE" w:rsidP="008138FE">
            <w:pPr>
              <w:spacing w:line="276" w:lineRule="auto"/>
              <w:ind w:left="-57" w:right="-57"/>
              <w:jc w:val="right"/>
              <w:rPr>
                <w:color w:val="000000"/>
                <w:sz w:val="22"/>
                <w:szCs w:val="22"/>
                <w:lang w:val="en-GB"/>
              </w:rPr>
            </w:pPr>
            <w:r w:rsidRPr="00A6359E">
              <w:rPr>
                <w:color w:val="000000"/>
                <w:lang w:val="en-GB"/>
              </w:rPr>
              <w:t>57 (27.7)</w:t>
            </w:r>
          </w:p>
        </w:tc>
        <w:tc>
          <w:tcPr>
            <w:tcW w:w="936" w:type="dxa"/>
            <w:shd w:val="clear" w:color="000000" w:fill="FFFFFF"/>
          </w:tcPr>
          <w:p w14:paraId="117131E5" w14:textId="6EA3879D" w:rsidR="008138FE" w:rsidRPr="00A6359E" w:rsidRDefault="008E16E9" w:rsidP="008138FE">
            <w:pPr>
              <w:spacing w:line="276" w:lineRule="auto"/>
              <w:ind w:left="-57" w:right="-57"/>
              <w:jc w:val="right"/>
              <w:rPr>
                <w:color w:val="000000"/>
                <w:sz w:val="22"/>
                <w:szCs w:val="22"/>
                <w:lang w:val="en-GB"/>
              </w:rPr>
            </w:pPr>
            <w:r w:rsidRPr="00A6359E">
              <w:rPr>
                <w:color w:val="000000"/>
                <w:sz w:val="22"/>
                <w:szCs w:val="22"/>
                <w:lang w:val="en-GB"/>
              </w:rPr>
              <w:t>0.0001</w:t>
            </w:r>
          </w:p>
        </w:tc>
      </w:tr>
      <w:tr w:rsidR="008138FE" w:rsidRPr="00A6359E" w14:paraId="1042B437" w14:textId="49DC2A01" w:rsidTr="00226D46">
        <w:trPr>
          <w:trHeight w:val="236"/>
        </w:trPr>
        <w:tc>
          <w:tcPr>
            <w:tcW w:w="3120" w:type="dxa"/>
            <w:shd w:val="clear" w:color="000000" w:fill="FFFFFF"/>
            <w:vAlign w:val="center"/>
            <w:hideMark/>
          </w:tcPr>
          <w:p w14:paraId="39054A11" w14:textId="77777777" w:rsidR="008138FE" w:rsidRPr="00A6359E" w:rsidRDefault="008138FE" w:rsidP="008138FE">
            <w:pPr>
              <w:spacing w:line="276" w:lineRule="auto"/>
              <w:ind w:left="-57" w:right="-57"/>
              <w:jc w:val="right"/>
              <w:rPr>
                <w:color w:val="000000"/>
                <w:sz w:val="22"/>
                <w:szCs w:val="22"/>
                <w:lang w:val="en-GB"/>
              </w:rPr>
            </w:pPr>
            <w:r w:rsidRPr="00A6359E">
              <w:rPr>
                <w:color w:val="000000"/>
                <w:sz w:val="22"/>
                <w:szCs w:val="22"/>
                <w:lang w:val="en-GB"/>
              </w:rPr>
              <w:t>Yes</w:t>
            </w:r>
          </w:p>
        </w:tc>
        <w:tc>
          <w:tcPr>
            <w:tcW w:w="1608" w:type="dxa"/>
            <w:tcBorders>
              <w:top w:val="nil"/>
              <w:left w:val="nil"/>
              <w:bottom w:val="nil"/>
              <w:right w:val="nil"/>
            </w:tcBorders>
            <w:shd w:val="clear" w:color="auto" w:fill="auto"/>
            <w:vAlign w:val="bottom"/>
            <w:hideMark/>
          </w:tcPr>
          <w:p w14:paraId="1AF73091" w14:textId="77777777" w:rsidR="008138FE" w:rsidRPr="00A6359E" w:rsidRDefault="008138FE" w:rsidP="008138FE">
            <w:pPr>
              <w:spacing w:line="276" w:lineRule="auto"/>
              <w:ind w:left="-57" w:right="-57"/>
              <w:jc w:val="right"/>
              <w:rPr>
                <w:color w:val="000000"/>
                <w:sz w:val="22"/>
                <w:szCs w:val="22"/>
                <w:lang w:val="en-GB"/>
              </w:rPr>
            </w:pPr>
            <w:r w:rsidRPr="00A6359E">
              <w:rPr>
                <w:color w:val="000000"/>
                <w:sz w:val="22"/>
                <w:szCs w:val="22"/>
                <w:lang w:val="en-GB"/>
              </w:rPr>
              <w:t>4916(39.3)</w:t>
            </w:r>
          </w:p>
        </w:tc>
        <w:tc>
          <w:tcPr>
            <w:tcW w:w="1744" w:type="dxa"/>
            <w:shd w:val="clear" w:color="000000" w:fill="FFFFFF"/>
          </w:tcPr>
          <w:p w14:paraId="180EDB9B" w14:textId="77777777" w:rsidR="008138FE" w:rsidRPr="00A6359E" w:rsidRDefault="008138FE" w:rsidP="008138FE">
            <w:pPr>
              <w:spacing w:line="276" w:lineRule="auto"/>
              <w:ind w:left="-57" w:right="-57"/>
              <w:jc w:val="right"/>
              <w:rPr>
                <w:color w:val="000000"/>
                <w:sz w:val="22"/>
                <w:szCs w:val="22"/>
                <w:lang w:val="en-GB"/>
              </w:rPr>
            </w:pPr>
            <w:r w:rsidRPr="00A6359E">
              <w:rPr>
                <w:color w:val="000000"/>
                <w:sz w:val="22"/>
                <w:szCs w:val="22"/>
                <w:lang w:val="en-GB"/>
              </w:rPr>
              <w:t>1480 (30.1)</w:t>
            </w:r>
          </w:p>
        </w:tc>
        <w:tc>
          <w:tcPr>
            <w:tcW w:w="1144" w:type="dxa"/>
            <w:shd w:val="clear" w:color="000000" w:fill="FFFFFF"/>
          </w:tcPr>
          <w:p w14:paraId="0D0B943E" w14:textId="77777777" w:rsidR="008138FE" w:rsidRPr="00A6359E" w:rsidRDefault="008138FE" w:rsidP="008138FE">
            <w:pPr>
              <w:spacing w:line="276" w:lineRule="auto"/>
              <w:ind w:left="-57" w:right="-57"/>
              <w:jc w:val="right"/>
              <w:rPr>
                <w:color w:val="000000"/>
                <w:sz w:val="22"/>
                <w:szCs w:val="22"/>
                <w:lang w:val="en-GB"/>
              </w:rPr>
            </w:pPr>
          </w:p>
        </w:tc>
        <w:tc>
          <w:tcPr>
            <w:tcW w:w="1654" w:type="dxa"/>
            <w:shd w:val="clear" w:color="000000" w:fill="FFFFFF"/>
          </w:tcPr>
          <w:p w14:paraId="38E52870" w14:textId="0AAABC82" w:rsidR="008138FE" w:rsidRPr="00A6359E" w:rsidRDefault="008138FE" w:rsidP="008138FE">
            <w:pPr>
              <w:spacing w:line="276" w:lineRule="auto"/>
              <w:ind w:left="-57" w:right="-57"/>
              <w:jc w:val="right"/>
              <w:rPr>
                <w:color w:val="000000"/>
                <w:sz w:val="22"/>
                <w:szCs w:val="22"/>
                <w:lang w:val="en-GB"/>
              </w:rPr>
            </w:pPr>
            <w:r w:rsidRPr="00A6359E">
              <w:rPr>
                <w:color w:val="000000"/>
                <w:lang w:val="en-GB"/>
              </w:rPr>
              <w:t>665 (49.4)</w:t>
            </w:r>
          </w:p>
        </w:tc>
        <w:tc>
          <w:tcPr>
            <w:tcW w:w="936" w:type="dxa"/>
            <w:shd w:val="clear" w:color="000000" w:fill="FFFFFF"/>
          </w:tcPr>
          <w:p w14:paraId="1E44505E" w14:textId="77777777" w:rsidR="008138FE" w:rsidRPr="00A6359E" w:rsidRDefault="008138FE" w:rsidP="008138FE">
            <w:pPr>
              <w:spacing w:line="276" w:lineRule="auto"/>
              <w:ind w:left="-57" w:right="-57"/>
              <w:jc w:val="right"/>
              <w:rPr>
                <w:color w:val="000000"/>
                <w:sz w:val="22"/>
                <w:szCs w:val="22"/>
                <w:lang w:val="en-GB"/>
              </w:rPr>
            </w:pPr>
          </w:p>
        </w:tc>
      </w:tr>
      <w:tr w:rsidR="008B4DB0" w:rsidRPr="00A6359E" w14:paraId="6942E3DB" w14:textId="316E5CF1" w:rsidTr="00226D46">
        <w:trPr>
          <w:trHeight w:val="133"/>
        </w:trPr>
        <w:tc>
          <w:tcPr>
            <w:tcW w:w="3120" w:type="dxa"/>
            <w:tcBorders>
              <w:top w:val="nil"/>
              <w:bottom w:val="nil"/>
            </w:tcBorders>
            <w:shd w:val="clear" w:color="000000" w:fill="FFFFFF"/>
            <w:vAlign w:val="center"/>
            <w:hideMark/>
          </w:tcPr>
          <w:p w14:paraId="530DDDD3" w14:textId="77777777" w:rsidR="008B4DB0" w:rsidRPr="00A6359E" w:rsidRDefault="008B4DB0" w:rsidP="00FB48BF">
            <w:pPr>
              <w:spacing w:line="276" w:lineRule="auto"/>
              <w:ind w:left="-57" w:right="-57"/>
              <w:rPr>
                <w:b/>
                <w:bCs/>
                <w:color w:val="000000"/>
                <w:sz w:val="22"/>
                <w:szCs w:val="22"/>
                <w:lang w:val="en-GB"/>
              </w:rPr>
            </w:pPr>
            <w:r w:rsidRPr="00A6359E">
              <w:rPr>
                <w:b/>
                <w:bCs/>
                <w:color w:val="000000"/>
                <w:sz w:val="22"/>
                <w:szCs w:val="22"/>
                <w:lang w:val="en-GB"/>
              </w:rPr>
              <w:t>Diabetes</w:t>
            </w:r>
          </w:p>
        </w:tc>
        <w:tc>
          <w:tcPr>
            <w:tcW w:w="1608" w:type="dxa"/>
            <w:tcBorders>
              <w:top w:val="nil"/>
              <w:left w:val="nil"/>
              <w:bottom w:val="nil"/>
              <w:right w:val="nil"/>
            </w:tcBorders>
            <w:shd w:val="clear" w:color="auto" w:fill="auto"/>
            <w:vAlign w:val="bottom"/>
            <w:hideMark/>
          </w:tcPr>
          <w:p w14:paraId="5603CD8E" w14:textId="77777777" w:rsidR="008B4DB0" w:rsidRPr="00A6359E" w:rsidRDefault="008B4DB0" w:rsidP="00FB48BF">
            <w:pPr>
              <w:spacing w:line="276" w:lineRule="auto"/>
              <w:ind w:left="-57" w:right="-57"/>
              <w:jc w:val="right"/>
              <w:rPr>
                <w:color w:val="000000"/>
                <w:sz w:val="22"/>
                <w:szCs w:val="22"/>
                <w:lang w:val="en-GB"/>
              </w:rPr>
            </w:pPr>
          </w:p>
        </w:tc>
        <w:tc>
          <w:tcPr>
            <w:tcW w:w="1744" w:type="dxa"/>
            <w:tcBorders>
              <w:top w:val="nil"/>
              <w:bottom w:val="nil"/>
            </w:tcBorders>
            <w:shd w:val="clear" w:color="000000" w:fill="FFFFFF"/>
            <w:vAlign w:val="center"/>
          </w:tcPr>
          <w:p w14:paraId="6AF19B9F" w14:textId="77777777" w:rsidR="008B4DB0" w:rsidRPr="00A6359E" w:rsidRDefault="008B4DB0" w:rsidP="00FB48BF">
            <w:pPr>
              <w:spacing w:line="276" w:lineRule="auto"/>
              <w:ind w:left="-57" w:right="-57"/>
              <w:jc w:val="right"/>
              <w:rPr>
                <w:color w:val="000000"/>
                <w:sz w:val="22"/>
                <w:szCs w:val="22"/>
                <w:lang w:val="en-GB"/>
              </w:rPr>
            </w:pPr>
          </w:p>
        </w:tc>
        <w:tc>
          <w:tcPr>
            <w:tcW w:w="1144" w:type="dxa"/>
            <w:tcBorders>
              <w:top w:val="nil"/>
              <w:bottom w:val="nil"/>
            </w:tcBorders>
            <w:shd w:val="clear" w:color="000000" w:fill="FFFFFF"/>
          </w:tcPr>
          <w:p w14:paraId="51EC1733" w14:textId="77777777" w:rsidR="008B4DB0" w:rsidRPr="00A6359E" w:rsidRDefault="008B4DB0" w:rsidP="00FB48BF">
            <w:pPr>
              <w:spacing w:line="276" w:lineRule="auto"/>
              <w:ind w:left="-57" w:right="-57"/>
              <w:jc w:val="right"/>
              <w:rPr>
                <w:color w:val="000000"/>
                <w:sz w:val="22"/>
                <w:szCs w:val="22"/>
                <w:lang w:val="en-GB"/>
              </w:rPr>
            </w:pPr>
          </w:p>
        </w:tc>
        <w:tc>
          <w:tcPr>
            <w:tcW w:w="1654" w:type="dxa"/>
            <w:tcBorders>
              <w:top w:val="nil"/>
              <w:bottom w:val="nil"/>
            </w:tcBorders>
            <w:shd w:val="clear" w:color="000000" w:fill="FFFFFF"/>
          </w:tcPr>
          <w:p w14:paraId="65E71045" w14:textId="77777777" w:rsidR="008B4DB0" w:rsidRPr="00A6359E" w:rsidRDefault="008B4DB0" w:rsidP="00FB48BF">
            <w:pPr>
              <w:spacing w:line="276" w:lineRule="auto"/>
              <w:ind w:left="-57" w:right="-57"/>
              <w:jc w:val="right"/>
              <w:rPr>
                <w:color w:val="000000"/>
                <w:sz w:val="22"/>
                <w:szCs w:val="22"/>
                <w:lang w:val="en-GB"/>
              </w:rPr>
            </w:pPr>
          </w:p>
        </w:tc>
        <w:tc>
          <w:tcPr>
            <w:tcW w:w="936" w:type="dxa"/>
            <w:tcBorders>
              <w:top w:val="nil"/>
              <w:bottom w:val="nil"/>
            </w:tcBorders>
            <w:shd w:val="clear" w:color="000000" w:fill="FFFFFF"/>
          </w:tcPr>
          <w:p w14:paraId="71F047E3" w14:textId="77777777" w:rsidR="008B4DB0" w:rsidRPr="00A6359E" w:rsidRDefault="008B4DB0" w:rsidP="00FB48BF">
            <w:pPr>
              <w:spacing w:line="276" w:lineRule="auto"/>
              <w:ind w:left="-57" w:right="-57"/>
              <w:jc w:val="right"/>
              <w:rPr>
                <w:color w:val="000000"/>
                <w:sz w:val="22"/>
                <w:szCs w:val="22"/>
                <w:lang w:val="en-GB"/>
              </w:rPr>
            </w:pPr>
          </w:p>
        </w:tc>
      </w:tr>
      <w:tr w:rsidR="004A01D8" w:rsidRPr="00A6359E" w14:paraId="1BB0D002" w14:textId="3E8D3202" w:rsidTr="00226D46">
        <w:trPr>
          <w:trHeight w:val="236"/>
        </w:trPr>
        <w:tc>
          <w:tcPr>
            <w:tcW w:w="3120" w:type="dxa"/>
            <w:tcBorders>
              <w:top w:val="nil"/>
              <w:bottom w:val="nil"/>
            </w:tcBorders>
            <w:shd w:val="clear" w:color="000000" w:fill="FFFFFF"/>
            <w:vAlign w:val="center"/>
            <w:hideMark/>
          </w:tcPr>
          <w:p w14:paraId="462C2AB7" w14:textId="77777777" w:rsidR="004A01D8" w:rsidRPr="00A6359E" w:rsidRDefault="004A01D8" w:rsidP="004A01D8">
            <w:pPr>
              <w:spacing w:line="276" w:lineRule="auto"/>
              <w:ind w:left="-57" w:right="-57"/>
              <w:jc w:val="right"/>
              <w:rPr>
                <w:color w:val="000000"/>
                <w:sz w:val="22"/>
                <w:szCs w:val="22"/>
                <w:lang w:val="en-GB"/>
              </w:rPr>
            </w:pPr>
            <w:r w:rsidRPr="00A6359E">
              <w:rPr>
                <w:color w:val="000000"/>
                <w:sz w:val="22"/>
                <w:szCs w:val="22"/>
                <w:lang w:val="en-GB"/>
              </w:rPr>
              <w:t>No</w:t>
            </w:r>
          </w:p>
        </w:tc>
        <w:tc>
          <w:tcPr>
            <w:tcW w:w="1608" w:type="dxa"/>
            <w:tcBorders>
              <w:top w:val="nil"/>
              <w:left w:val="nil"/>
              <w:bottom w:val="nil"/>
              <w:right w:val="nil"/>
            </w:tcBorders>
            <w:shd w:val="clear" w:color="auto" w:fill="auto"/>
            <w:vAlign w:val="bottom"/>
            <w:hideMark/>
          </w:tcPr>
          <w:p w14:paraId="276F8660" w14:textId="77777777" w:rsidR="004A01D8" w:rsidRPr="00A6359E" w:rsidRDefault="004A01D8" w:rsidP="004A01D8">
            <w:pPr>
              <w:spacing w:line="276" w:lineRule="auto"/>
              <w:ind w:left="-57" w:right="-57"/>
              <w:jc w:val="right"/>
              <w:rPr>
                <w:color w:val="000000"/>
                <w:sz w:val="22"/>
                <w:szCs w:val="22"/>
                <w:lang w:val="en-GB"/>
              </w:rPr>
            </w:pPr>
            <w:r w:rsidRPr="00A6359E">
              <w:rPr>
                <w:color w:val="000000"/>
                <w:sz w:val="22"/>
                <w:szCs w:val="22"/>
                <w:lang w:val="en-GB"/>
              </w:rPr>
              <w:t>11908(92.1)</w:t>
            </w:r>
          </w:p>
        </w:tc>
        <w:tc>
          <w:tcPr>
            <w:tcW w:w="1744" w:type="dxa"/>
            <w:tcBorders>
              <w:top w:val="nil"/>
              <w:bottom w:val="nil"/>
            </w:tcBorders>
            <w:shd w:val="clear" w:color="000000" w:fill="FFFFFF"/>
          </w:tcPr>
          <w:p w14:paraId="7C82C6D2" w14:textId="77777777" w:rsidR="004A01D8" w:rsidRPr="00A6359E" w:rsidRDefault="004A01D8" w:rsidP="004A01D8">
            <w:pPr>
              <w:spacing w:line="276" w:lineRule="auto"/>
              <w:ind w:left="-57" w:right="-57"/>
              <w:jc w:val="right"/>
              <w:rPr>
                <w:color w:val="000000"/>
                <w:sz w:val="22"/>
                <w:szCs w:val="22"/>
                <w:lang w:val="en-GB"/>
              </w:rPr>
            </w:pPr>
            <w:r w:rsidRPr="00A6359E">
              <w:rPr>
                <w:color w:val="000000"/>
                <w:sz w:val="22"/>
                <w:szCs w:val="22"/>
                <w:lang w:val="en-GB"/>
              </w:rPr>
              <w:t>1313 (11.0)</w:t>
            </w:r>
          </w:p>
        </w:tc>
        <w:tc>
          <w:tcPr>
            <w:tcW w:w="1144" w:type="dxa"/>
            <w:tcBorders>
              <w:top w:val="nil"/>
              <w:bottom w:val="nil"/>
            </w:tcBorders>
            <w:shd w:val="clear" w:color="000000" w:fill="FFFFFF"/>
          </w:tcPr>
          <w:p w14:paraId="40125E1A" w14:textId="77777777" w:rsidR="004A01D8" w:rsidRPr="00A6359E" w:rsidRDefault="004A01D8" w:rsidP="004A01D8">
            <w:pPr>
              <w:spacing w:line="276" w:lineRule="auto"/>
              <w:ind w:left="-57" w:right="-57"/>
              <w:jc w:val="right"/>
              <w:rPr>
                <w:color w:val="000000"/>
                <w:sz w:val="22"/>
                <w:szCs w:val="22"/>
                <w:lang w:val="en-GB"/>
              </w:rPr>
            </w:pPr>
            <w:r w:rsidRPr="00A6359E">
              <w:rPr>
                <w:color w:val="000000"/>
                <w:sz w:val="22"/>
                <w:szCs w:val="22"/>
                <w:lang w:val="en-GB"/>
              </w:rPr>
              <w:t>0.0001</w:t>
            </w:r>
          </w:p>
        </w:tc>
        <w:tc>
          <w:tcPr>
            <w:tcW w:w="1654" w:type="dxa"/>
            <w:tcBorders>
              <w:top w:val="nil"/>
              <w:bottom w:val="nil"/>
            </w:tcBorders>
            <w:shd w:val="clear" w:color="000000" w:fill="FFFFFF"/>
          </w:tcPr>
          <w:p w14:paraId="3803A485" w14:textId="51E05778" w:rsidR="004A01D8" w:rsidRPr="00A6359E" w:rsidRDefault="004A01D8" w:rsidP="004A01D8">
            <w:pPr>
              <w:spacing w:line="276" w:lineRule="auto"/>
              <w:ind w:left="-57" w:right="-57"/>
              <w:jc w:val="right"/>
              <w:rPr>
                <w:color w:val="000000"/>
                <w:sz w:val="22"/>
                <w:szCs w:val="22"/>
                <w:lang w:val="en-GB"/>
              </w:rPr>
            </w:pPr>
            <w:r w:rsidRPr="00A6359E">
              <w:rPr>
                <w:color w:val="000000"/>
                <w:lang w:val="en-GB"/>
              </w:rPr>
              <w:t>620 (43.8)</w:t>
            </w:r>
          </w:p>
        </w:tc>
        <w:tc>
          <w:tcPr>
            <w:tcW w:w="936" w:type="dxa"/>
            <w:tcBorders>
              <w:top w:val="nil"/>
              <w:bottom w:val="nil"/>
            </w:tcBorders>
            <w:shd w:val="clear" w:color="000000" w:fill="FFFFFF"/>
          </w:tcPr>
          <w:p w14:paraId="49C458CF" w14:textId="129677F1" w:rsidR="004A01D8" w:rsidRPr="00A6359E" w:rsidRDefault="008E16E9" w:rsidP="004A01D8">
            <w:pPr>
              <w:spacing w:line="276" w:lineRule="auto"/>
              <w:ind w:left="-57" w:right="-57"/>
              <w:jc w:val="right"/>
              <w:rPr>
                <w:color w:val="000000"/>
                <w:sz w:val="22"/>
                <w:szCs w:val="22"/>
                <w:lang w:val="en-GB"/>
              </w:rPr>
            </w:pPr>
            <w:r w:rsidRPr="00A6359E">
              <w:rPr>
                <w:color w:val="000000"/>
                <w:sz w:val="22"/>
                <w:szCs w:val="22"/>
                <w:lang w:val="en-GB"/>
              </w:rPr>
              <w:t>0.0001</w:t>
            </w:r>
          </w:p>
        </w:tc>
      </w:tr>
      <w:tr w:rsidR="004A01D8" w:rsidRPr="00A6359E" w14:paraId="77AD9C28" w14:textId="44418CBD" w:rsidTr="00226D46">
        <w:trPr>
          <w:trHeight w:val="236"/>
        </w:trPr>
        <w:tc>
          <w:tcPr>
            <w:tcW w:w="3120" w:type="dxa"/>
            <w:tcBorders>
              <w:top w:val="nil"/>
              <w:bottom w:val="nil"/>
            </w:tcBorders>
            <w:shd w:val="clear" w:color="000000" w:fill="FFFFFF"/>
            <w:vAlign w:val="center"/>
            <w:hideMark/>
          </w:tcPr>
          <w:p w14:paraId="692897EB" w14:textId="77777777" w:rsidR="004A01D8" w:rsidRPr="00A6359E" w:rsidRDefault="004A01D8" w:rsidP="004A01D8">
            <w:pPr>
              <w:spacing w:line="276" w:lineRule="auto"/>
              <w:ind w:left="-57" w:right="-57"/>
              <w:jc w:val="right"/>
              <w:rPr>
                <w:color w:val="000000"/>
                <w:sz w:val="22"/>
                <w:szCs w:val="22"/>
                <w:lang w:val="en-GB"/>
              </w:rPr>
            </w:pPr>
            <w:r w:rsidRPr="00A6359E">
              <w:rPr>
                <w:color w:val="000000"/>
                <w:sz w:val="22"/>
                <w:szCs w:val="22"/>
                <w:lang w:val="en-GB"/>
              </w:rPr>
              <w:t>Yes</w:t>
            </w:r>
          </w:p>
        </w:tc>
        <w:tc>
          <w:tcPr>
            <w:tcW w:w="1608" w:type="dxa"/>
            <w:tcBorders>
              <w:top w:val="nil"/>
              <w:left w:val="nil"/>
              <w:bottom w:val="nil"/>
              <w:right w:val="nil"/>
            </w:tcBorders>
            <w:shd w:val="clear" w:color="auto" w:fill="auto"/>
            <w:vAlign w:val="bottom"/>
            <w:hideMark/>
          </w:tcPr>
          <w:p w14:paraId="5558FF3E" w14:textId="77777777" w:rsidR="004A01D8" w:rsidRPr="00A6359E" w:rsidRDefault="004A01D8" w:rsidP="004A01D8">
            <w:pPr>
              <w:spacing w:line="276" w:lineRule="auto"/>
              <w:ind w:left="-57" w:right="-57"/>
              <w:jc w:val="right"/>
              <w:rPr>
                <w:color w:val="000000"/>
                <w:sz w:val="22"/>
                <w:szCs w:val="22"/>
                <w:lang w:val="en-GB"/>
              </w:rPr>
            </w:pPr>
            <w:r w:rsidRPr="00A6359E">
              <w:rPr>
                <w:color w:val="000000"/>
                <w:sz w:val="22"/>
                <w:szCs w:val="22"/>
                <w:lang w:val="en-GB"/>
              </w:rPr>
              <w:t>1027(7.9)</w:t>
            </w:r>
          </w:p>
        </w:tc>
        <w:tc>
          <w:tcPr>
            <w:tcW w:w="1744" w:type="dxa"/>
            <w:tcBorders>
              <w:top w:val="nil"/>
              <w:bottom w:val="nil"/>
            </w:tcBorders>
            <w:shd w:val="clear" w:color="000000" w:fill="FFFFFF"/>
          </w:tcPr>
          <w:p w14:paraId="5244C471" w14:textId="77777777" w:rsidR="004A01D8" w:rsidRPr="00A6359E" w:rsidRDefault="004A01D8" w:rsidP="004A01D8">
            <w:pPr>
              <w:spacing w:line="276" w:lineRule="auto"/>
              <w:ind w:left="-57" w:right="-57"/>
              <w:jc w:val="right"/>
              <w:rPr>
                <w:color w:val="000000"/>
                <w:sz w:val="22"/>
                <w:szCs w:val="22"/>
                <w:lang w:val="en-GB"/>
              </w:rPr>
            </w:pPr>
            <w:r w:rsidRPr="00A6359E">
              <w:rPr>
                <w:color w:val="000000"/>
                <w:sz w:val="22"/>
                <w:szCs w:val="22"/>
                <w:lang w:val="en-GB"/>
              </w:rPr>
              <w:t>348 (33.9)</w:t>
            </w:r>
          </w:p>
        </w:tc>
        <w:tc>
          <w:tcPr>
            <w:tcW w:w="1144" w:type="dxa"/>
            <w:tcBorders>
              <w:top w:val="nil"/>
              <w:bottom w:val="nil"/>
            </w:tcBorders>
            <w:shd w:val="clear" w:color="000000" w:fill="FFFFFF"/>
          </w:tcPr>
          <w:p w14:paraId="3330F180" w14:textId="77777777" w:rsidR="004A01D8" w:rsidRPr="00A6359E" w:rsidRDefault="004A01D8" w:rsidP="004A01D8">
            <w:pPr>
              <w:spacing w:line="276" w:lineRule="auto"/>
              <w:ind w:left="-57" w:right="-57"/>
              <w:jc w:val="right"/>
              <w:rPr>
                <w:color w:val="000000"/>
                <w:sz w:val="22"/>
                <w:szCs w:val="22"/>
                <w:lang w:val="en-GB"/>
              </w:rPr>
            </w:pPr>
          </w:p>
        </w:tc>
        <w:tc>
          <w:tcPr>
            <w:tcW w:w="1654" w:type="dxa"/>
            <w:tcBorders>
              <w:top w:val="nil"/>
              <w:bottom w:val="nil"/>
            </w:tcBorders>
            <w:shd w:val="clear" w:color="000000" w:fill="FFFFFF"/>
          </w:tcPr>
          <w:p w14:paraId="788F1F59" w14:textId="268867BE" w:rsidR="004A01D8" w:rsidRPr="00A6359E" w:rsidRDefault="004A01D8" w:rsidP="004A01D8">
            <w:pPr>
              <w:spacing w:line="276" w:lineRule="auto"/>
              <w:ind w:left="-57" w:right="-57"/>
              <w:jc w:val="right"/>
              <w:rPr>
                <w:color w:val="000000"/>
                <w:sz w:val="22"/>
                <w:szCs w:val="22"/>
                <w:lang w:val="en-GB"/>
              </w:rPr>
            </w:pPr>
            <w:r w:rsidRPr="00A6359E">
              <w:rPr>
                <w:color w:val="000000"/>
                <w:lang w:val="en-GB"/>
              </w:rPr>
              <w:t>114 (60.0)</w:t>
            </w:r>
          </w:p>
        </w:tc>
        <w:tc>
          <w:tcPr>
            <w:tcW w:w="936" w:type="dxa"/>
            <w:tcBorders>
              <w:top w:val="nil"/>
              <w:bottom w:val="nil"/>
            </w:tcBorders>
            <w:shd w:val="clear" w:color="000000" w:fill="FFFFFF"/>
          </w:tcPr>
          <w:p w14:paraId="21C0F6AB" w14:textId="77777777" w:rsidR="004A01D8" w:rsidRPr="00A6359E" w:rsidRDefault="004A01D8" w:rsidP="004A01D8">
            <w:pPr>
              <w:spacing w:line="276" w:lineRule="auto"/>
              <w:ind w:left="-57" w:right="-57"/>
              <w:jc w:val="right"/>
              <w:rPr>
                <w:color w:val="000000"/>
                <w:sz w:val="22"/>
                <w:szCs w:val="22"/>
                <w:lang w:val="en-GB"/>
              </w:rPr>
            </w:pPr>
          </w:p>
        </w:tc>
      </w:tr>
      <w:tr w:rsidR="008B4DB0" w:rsidRPr="00A6359E" w14:paraId="0387815E" w14:textId="3E23D5D8" w:rsidTr="00226D46">
        <w:trPr>
          <w:trHeight w:val="236"/>
        </w:trPr>
        <w:tc>
          <w:tcPr>
            <w:tcW w:w="3120" w:type="dxa"/>
            <w:tcBorders>
              <w:top w:val="nil"/>
              <w:left w:val="nil"/>
              <w:bottom w:val="nil"/>
              <w:right w:val="nil"/>
            </w:tcBorders>
            <w:shd w:val="clear" w:color="000000" w:fill="FFFFFF"/>
            <w:vAlign w:val="center"/>
          </w:tcPr>
          <w:p w14:paraId="432A9B94" w14:textId="77777777" w:rsidR="008B4DB0" w:rsidRPr="00A6359E" w:rsidRDefault="008B4DB0" w:rsidP="00FB48BF">
            <w:pPr>
              <w:spacing w:line="276" w:lineRule="auto"/>
              <w:ind w:left="-57" w:right="-57"/>
              <w:rPr>
                <w:b/>
                <w:bCs/>
                <w:color w:val="000000"/>
                <w:sz w:val="22"/>
                <w:szCs w:val="22"/>
                <w:lang w:val="en-GB"/>
              </w:rPr>
            </w:pPr>
            <w:r w:rsidRPr="00A6359E">
              <w:rPr>
                <w:b/>
                <w:bCs/>
                <w:color w:val="000000"/>
                <w:sz w:val="22"/>
                <w:szCs w:val="22"/>
                <w:lang w:val="en-GB"/>
              </w:rPr>
              <w:t>BMI</w:t>
            </w:r>
          </w:p>
          <w:p w14:paraId="549F5F38" w14:textId="3C3F50CA"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Mean (SD) Kg/m</w:t>
            </w:r>
            <w:r w:rsidRPr="00A6359E">
              <w:rPr>
                <w:color w:val="000000"/>
                <w:sz w:val="22"/>
                <w:szCs w:val="22"/>
                <w:vertAlign w:val="superscript"/>
                <w:lang w:val="en-GB"/>
              </w:rPr>
              <w:t>2</w:t>
            </w:r>
          </w:p>
          <w:p w14:paraId="0114DB1D" w14:textId="66BE5D05"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Median (IQR) Kg/m</w:t>
            </w:r>
            <w:r w:rsidRPr="00A6359E">
              <w:rPr>
                <w:color w:val="000000"/>
                <w:sz w:val="22"/>
                <w:szCs w:val="22"/>
                <w:vertAlign w:val="superscript"/>
                <w:lang w:val="en-GB"/>
              </w:rPr>
              <w:t>2</w:t>
            </w:r>
            <w:r w:rsidRPr="00A6359E">
              <w:rPr>
                <w:color w:val="000000"/>
                <w:sz w:val="22"/>
                <w:szCs w:val="22"/>
                <w:lang w:val="en-GB"/>
              </w:rPr>
              <w:t xml:space="preserve"> </w:t>
            </w:r>
          </w:p>
        </w:tc>
        <w:tc>
          <w:tcPr>
            <w:tcW w:w="1608" w:type="dxa"/>
            <w:tcBorders>
              <w:top w:val="nil"/>
              <w:left w:val="nil"/>
              <w:bottom w:val="nil"/>
              <w:right w:val="nil"/>
            </w:tcBorders>
            <w:shd w:val="clear" w:color="auto" w:fill="auto"/>
            <w:vAlign w:val="bottom"/>
          </w:tcPr>
          <w:p w14:paraId="18268D01"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26.1(5.4)</w:t>
            </w:r>
          </w:p>
          <w:p w14:paraId="19FC0BF3"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25.6(22.5-29.0)</w:t>
            </w:r>
          </w:p>
        </w:tc>
        <w:tc>
          <w:tcPr>
            <w:tcW w:w="1744" w:type="dxa"/>
            <w:tcBorders>
              <w:top w:val="nil"/>
              <w:left w:val="nil"/>
              <w:bottom w:val="nil"/>
              <w:right w:val="nil"/>
            </w:tcBorders>
            <w:shd w:val="clear" w:color="000000" w:fill="FFFFFF"/>
            <w:vAlign w:val="center"/>
          </w:tcPr>
          <w:p w14:paraId="75632B2D" w14:textId="77777777" w:rsidR="008B4DB0" w:rsidRPr="00A6359E" w:rsidRDefault="008B4DB0" w:rsidP="00FB48BF">
            <w:pPr>
              <w:spacing w:line="276" w:lineRule="auto"/>
              <w:ind w:left="-57" w:right="-57"/>
              <w:rPr>
                <w:color w:val="000000"/>
                <w:sz w:val="22"/>
                <w:szCs w:val="22"/>
                <w:lang w:val="en-GB"/>
              </w:rPr>
            </w:pPr>
          </w:p>
          <w:p w14:paraId="787C40E3"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29.5(5.8)</w:t>
            </w:r>
          </w:p>
          <w:p w14:paraId="51D23D79"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28.5(25.6-32.3)</w:t>
            </w:r>
          </w:p>
        </w:tc>
        <w:tc>
          <w:tcPr>
            <w:tcW w:w="1144" w:type="dxa"/>
            <w:tcBorders>
              <w:top w:val="nil"/>
              <w:left w:val="nil"/>
              <w:bottom w:val="nil"/>
              <w:right w:val="nil"/>
            </w:tcBorders>
            <w:shd w:val="clear" w:color="000000" w:fill="FFFFFF"/>
          </w:tcPr>
          <w:p w14:paraId="098D3249" w14:textId="77777777" w:rsidR="008B4DB0" w:rsidRPr="00A6359E" w:rsidRDefault="008B4DB0" w:rsidP="00FB48BF">
            <w:pPr>
              <w:spacing w:line="276" w:lineRule="auto"/>
              <w:ind w:left="-57" w:right="-57"/>
              <w:jc w:val="right"/>
              <w:rPr>
                <w:color w:val="000000"/>
                <w:sz w:val="22"/>
                <w:szCs w:val="22"/>
                <w:lang w:val="en-GB"/>
              </w:rPr>
            </w:pPr>
          </w:p>
          <w:p w14:paraId="08CEE082" w14:textId="77777777" w:rsidR="008B4DB0" w:rsidRPr="00A6359E" w:rsidRDefault="008B4DB0" w:rsidP="00FB48BF">
            <w:pPr>
              <w:spacing w:line="276" w:lineRule="auto"/>
              <w:ind w:left="-57" w:right="-57"/>
              <w:jc w:val="right"/>
              <w:rPr>
                <w:color w:val="000000"/>
                <w:sz w:val="22"/>
                <w:szCs w:val="22"/>
                <w:lang w:val="en-GB"/>
              </w:rPr>
            </w:pPr>
            <w:r w:rsidRPr="00A6359E">
              <w:rPr>
                <w:color w:val="000000"/>
                <w:sz w:val="22"/>
                <w:szCs w:val="22"/>
                <w:lang w:val="en-GB"/>
              </w:rPr>
              <w:t>&lt;0.0001</w:t>
            </w:r>
          </w:p>
        </w:tc>
        <w:tc>
          <w:tcPr>
            <w:tcW w:w="1654" w:type="dxa"/>
            <w:tcBorders>
              <w:top w:val="nil"/>
              <w:left w:val="nil"/>
              <w:bottom w:val="nil"/>
              <w:right w:val="nil"/>
            </w:tcBorders>
            <w:shd w:val="clear" w:color="000000" w:fill="FFFFFF"/>
          </w:tcPr>
          <w:p w14:paraId="73E8534C" w14:textId="77777777" w:rsidR="008B4DB0" w:rsidRPr="00A6359E" w:rsidRDefault="008B4DB0" w:rsidP="00FB48BF">
            <w:pPr>
              <w:spacing w:line="276" w:lineRule="auto"/>
              <w:ind w:left="-57" w:right="-57"/>
              <w:jc w:val="right"/>
              <w:rPr>
                <w:color w:val="000000"/>
                <w:sz w:val="22"/>
                <w:szCs w:val="22"/>
                <w:lang w:val="en-GB"/>
              </w:rPr>
            </w:pPr>
          </w:p>
          <w:p w14:paraId="48324C81" w14:textId="77777777" w:rsidR="00611EF4" w:rsidRPr="00A6359E" w:rsidRDefault="00521A3A" w:rsidP="00412BFF">
            <w:pPr>
              <w:spacing w:line="276" w:lineRule="auto"/>
              <w:ind w:right="-57"/>
              <w:jc w:val="right"/>
              <w:rPr>
                <w:color w:val="000000"/>
                <w:sz w:val="22"/>
                <w:szCs w:val="22"/>
                <w:lang w:val="en-GB"/>
              </w:rPr>
            </w:pPr>
            <w:r w:rsidRPr="00A6359E">
              <w:rPr>
                <w:color w:val="000000"/>
                <w:sz w:val="22"/>
                <w:szCs w:val="22"/>
                <w:lang w:val="en-GB"/>
              </w:rPr>
              <w:t>29.4(5.4)</w:t>
            </w:r>
          </w:p>
          <w:p w14:paraId="77E065CA" w14:textId="77FE80A7" w:rsidR="00521A3A" w:rsidRPr="00A6359E" w:rsidRDefault="00521A3A" w:rsidP="00412BFF">
            <w:pPr>
              <w:spacing w:line="276" w:lineRule="auto"/>
              <w:ind w:right="-57"/>
              <w:jc w:val="right"/>
              <w:rPr>
                <w:color w:val="000000"/>
                <w:sz w:val="22"/>
                <w:szCs w:val="22"/>
                <w:lang w:val="en-GB"/>
              </w:rPr>
            </w:pPr>
            <w:r w:rsidRPr="00A6359E">
              <w:rPr>
                <w:color w:val="000000"/>
                <w:sz w:val="22"/>
                <w:szCs w:val="22"/>
                <w:lang w:val="en-GB"/>
              </w:rPr>
              <w:t>28.6(26.0-32.</w:t>
            </w:r>
            <w:r w:rsidR="00412BFF" w:rsidRPr="00A6359E">
              <w:rPr>
                <w:color w:val="000000"/>
                <w:sz w:val="22"/>
                <w:szCs w:val="22"/>
                <w:lang w:val="en-GB"/>
              </w:rPr>
              <w:t>0)</w:t>
            </w:r>
          </w:p>
        </w:tc>
        <w:tc>
          <w:tcPr>
            <w:tcW w:w="936" w:type="dxa"/>
            <w:tcBorders>
              <w:top w:val="nil"/>
              <w:left w:val="nil"/>
              <w:bottom w:val="nil"/>
              <w:right w:val="nil"/>
            </w:tcBorders>
            <w:shd w:val="clear" w:color="000000" w:fill="FFFFFF"/>
          </w:tcPr>
          <w:p w14:paraId="2A74743B" w14:textId="77777777" w:rsidR="008B4DB0" w:rsidRPr="00A6359E" w:rsidRDefault="008B4DB0" w:rsidP="00FB48BF">
            <w:pPr>
              <w:spacing w:line="276" w:lineRule="auto"/>
              <w:ind w:left="-57" w:right="-57"/>
              <w:jc w:val="right"/>
              <w:rPr>
                <w:color w:val="000000"/>
                <w:sz w:val="22"/>
                <w:szCs w:val="22"/>
                <w:lang w:val="en-GB"/>
              </w:rPr>
            </w:pPr>
          </w:p>
          <w:p w14:paraId="7FCF9C60" w14:textId="42FF3640" w:rsidR="000A0FEB" w:rsidRPr="00A6359E" w:rsidRDefault="000A0FEB" w:rsidP="00FB48BF">
            <w:pPr>
              <w:spacing w:line="276" w:lineRule="auto"/>
              <w:ind w:left="-57" w:right="-57"/>
              <w:jc w:val="right"/>
              <w:rPr>
                <w:color w:val="000000"/>
                <w:sz w:val="22"/>
                <w:szCs w:val="22"/>
                <w:lang w:val="en-GB"/>
              </w:rPr>
            </w:pPr>
            <w:r w:rsidRPr="00A6359E">
              <w:rPr>
                <w:color w:val="000000"/>
                <w:sz w:val="22"/>
                <w:szCs w:val="22"/>
                <w:lang w:val="en-GB"/>
              </w:rPr>
              <w:t>&lt;0.0001</w:t>
            </w:r>
          </w:p>
        </w:tc>
      </w:tr>
      <w:tr w:rsidR="008B4DB0" w:rsidRPr="00A6359E" w14:paraId="0B9F6863" w14:textId="1C59AA54" w:rsidTr="00226D46">
        <w:trPr>
          <w:trHeight w:val="236"/>
        </w:trPr>
        <w:tc>
          <w:tcPr>
            <w:tcW w:w="3120" w:type="dxa"/>
            <w:tcBorders>
              <w:top w:val="nil"/>
              <w:left w:val="nil"/>
              <w:bottom w:val="nil"/>
              <w:right w:val="nil"/>
            </w:tcBorders>
            <w:shd w:val="clear" w:color="000000" w:fill="FFFFFF"/>
            <w:vAlign w:val="center"/>
            <w:hideMark/>
          </w:tcPr>
          <w:p w14:paraId="007AB816" w14:textId="77777777" w:rsidR="008B4DB0" w:rsidRPr="00A6359E" w:rsidRDefault="008B4DB0" w:rsidP="00FB48BF">
            <w:pPr>
              <w:spacing w:line="276" w:lineRule="auto"/>
              <w:ind w:left="-57" w:right="-57"/>
              <w:rPr>
                <w:b/>
                <w:bCs/>
                <w:color w:val="000000"/>
                <w:sz w:val="22"/>
                <w:szCs w:val="22"/>
                <w:lang w:val="en-GB"/>
              </w:rPr>
            </w:pPr>
            <w:r w:rsidRPr="00A6359E">
              <w:rPr>
                <w:b/>
                <w:bCs/>
                <w:color w:val="000000"/>
                <w:sz w:val="22"/>
                <w:szCs w:val="22"/>
                <w:lang w:val="en-GB"/>
              </w:rPr>
              <w:t>Obesity</w:t>
            </w:r>
          </w:p>
        </w:tc>
        <w:tc>
          <w:tcPr>
            <w:tcW w:w="1608" w:type="dxa"/>
            <w:tcBorders>
              <w:top w:val="nil"/>
              <w:left w:val="nil"/>
              <w:bottom w:val="nil"/>
              <w:right w:val="nil"/>
            </w:tcBorders>
            <w:shd w:val="clear" w:color="auto" w:fill="auto"/>
            <w:vAlign w:val="bottom"/>
          </w:tcPr>
          <w:p w14:paraId="7EF4DBA9" w14:textId="77777777" w:rsidR="008B4DB0" w:rsidRPr="00A6359E" w:rsidRDefault="008B4DB0" w:rsidP="00FB48BF">
            <w:pPr>
              <w:spacing w:line="276" w:lineRule="auto"/>
              <w:ind w:left="-57" w:right="-57"/>
              <w:jc w:val="right"/>
              <w:rPr>
                <w:color w:val="000000"/>
                <w:sz w:val="22"/>
                <w:szCs w:val="22"/>
                <w:lang w:val="en-GB"/>
              </w:rPr>
            </w:pPr>
          </w:p>
        </w:tc>
        <w:tc>
          <w:tcPr>
            <w:tcW w:w="1744" w:type="dxa"/>
            <w:tcBorders>
              <w:top w:val="nil"/>
              <w:left w:val="nil"/>
              <w:bottom w:val="nil"/>
              <w:right w:val="nil"/>
            </w:tcBorders>
            <w:shd w:val="clear" w:color="000000" w:fill="FFFFFF"/>
            <w:vAlign w:val="center"/>
          </w:tcPr>
          <w:p w14:paraId="129BE107" w14:textId="77777777" w:rsidR="008B4DB0" w:rsidRPr="00A6359E" w:rsidRDefault="008B4DB0" w:rsidP="00FB48BF">
            <w:pPr>
              <w:spacing w:line="276" w:lineRule="auto"/>
              <w:ind w:left="-57" w:right="-57"/>
              <w:jc w:val="right"/>
              <w:rPr>
                <w:color w:val="000000"/>
                <w:sz w:val="22"/>
                <w:szCs w:val="22"/>
                <w:lang w:val="en-GB"/>
              </w:rPr>
            </w:pPr>
          </w:p>
        </w:tc>
        <w:tc>
          <w:tcPr>
            <w:tcW w:w="1144" w:type="dxa"/>
            <w:tcBorders>
              <w:top w:val="nil"/>
              <w:left w:val="nil"/>
              <w:bottom w:val="nil"/>
              <w:right w:val="nil"/>
            </w:tcBorders>
            <w:shd w:val="clear" w:color="000000" w:fill="FFFFFF"/>
          </w:tcPr>
          <w:p w14:paraId="01148783" w14:textId="77777777" w:rsidR="008B4DB0" w:rsidRPr="00A6359E" w:rsidRDefault="008B4DB0" w:rsidP="00FB48BF">
            <w:pPr>
              <w:spacing w:line="276" w:lineRule="auto"/>
              <w:ind w:left="-57" w:right="-57"/>
              <w:jc w:val="right"/>
              <w:rPr>
                <w:color w:val="000000"/>
                <w:sz w:val="22"/>
                <w:szCs w:val="22"/>
                <w:lang w:val="en-GB"/>
              </w:rPr>
            </w:pPr>
          </w:p>
        </w:tc>
        <w:tc>
          <w:tcPr>
            <w:tcW w:w="1654" w:type="dxa"/>
            <w:tcBorders>
              <w:top w:val="nil"/>
              <w:left w:val="nil"/>
              <w:bottom w:val="nil"/>
              <w:right w:val="nil"/>
            </w:tcBorders>
            <w:shd w:val="clear" w:color="000000" w:fill="FFFFFF"/>
          </w:tcPr>
          <w:p w14:paraId="0A01E7BE" w14:textId="77777777" w:rsidR="008B4DB0" w:rsidRPr="00A6359E" w:rsidRDefault="008B4DB0" w:rsidP="00FB48BF">
            <w:pPr>
              <w:spacing w:line="276" w:lineRule="auto"/>
              <w:ind w:left="-57" w:right="-57"/>
              <w:jc w:val="right"/>
              <w:rPr>
                <w:color w:val="000000"/>
                <w:sz w:val="22"/>
                <w:szCs w:val="22"/>
                <w:lang w:val="en-GB"/>
              </w:rPr>
            </w:pPr>
          </w:p>
        </w:tc>
        <w:tc>
          <w:tcPr>
            <w:tcW w:w="936" w:type="dxa"/>
            <w:tcBorders>
              <w:top w:val="nil"/>
              <w:left w:val="nil"/>
              <w:bottom w:val="nil"/>
              <w:right w:val="nil"/>
            </w:tcBorders>
            <w:shd w:val="clear" w:color="000000" w:fill="FFFFFF"/>
          </w:tcPr>
          <w:p w14:paraId="36E82937" w14:textId="77777777" w:rsidR="008B4DB0" w:rsidRPr="00A6359E" w:rsidRDefault="008B4DB0" w:rsidP="00FB48BF">
            <w:pPr>
              <w:spacing w:line="276" w:lineRule="auto"/>
              <w:ind w:left="-57" w:right="-57"/>
              <w:jc w:val="right"/>
              <w:rPr>
                <w:color w:val="000000"/>
                <w:sz w:val="22"/>
                <w:szCs w:val="22"/>
                <w:lang w:val="en-GB"/>
              </w:rPr>
            </w:pPr>
          </w:p>
        </w:tc>
      </w:tr>
      <w:tr w:rsidR="00F44A3B" w:rsidRPr="00A6359E" w14:paraId="1CC18F60" w14:textId="02B016A5" w:rsidTr="00226D46">
        <w:trPr>
          <w:trHeight w:val="236"/>
        </w:trPr>
        <w:tc>
          <w:tcPr>
            <w:tcW w:w="3120" w:type="dxa"/>
            <w:tcBorders>
              <w:top w:val="nil"/>
              <w:left w:val="nil"/>
              <w:bottom w:val="nil"/>
              <w:right w:val="nil"/>
            </w:tcBorders>
            <w:shd w:val="clear" w:color="000000" w:fill="FFFFFF"/>
            <w:vAlign w:val="center"/>
            <w:hideMark/>
          </w:tcPr>
          <w:p w14:paraId="7D744F7D" w14:textId="77777777" w:rsidR="00F44A3B" w:rsidRPr="00A6359E" w:rsidRDefault="00F44A3B" w:rsidP="00F44A3B">
            <w:pPr>
              <w:spacing w:line="276" w:lineRule="auto"/>
              <w:ind w:left="-57" w:right="-57"/>
              <w:jc w:val="right"/>
              <w:rPr>
                <w:color w:val="000000"/>
                <w:sz w:val="22"/>
                <w:szCs w:val="22"/>
                <w:lang w:val="en-GB"/>
              </w:rPr>
            </w:pPr>
            <w:r w:rsidRPr="00A6359E">
              <w:rPr>
                <w:color w:val="000000"/>
                <w:sz w:val="22"/>
                <w:szCs w:val="22"/>
                <w:lang w:val="en-GB"/>
              </w:rPr>
              <w:t>&lt;30 kg/m</w:t>
            </w:r>
            <w:r w:rsidRPr="00A6359E">
              <w:rPr>
                <w:color w:val="000000"/>
                <w:sz w:val="22"/>
                <w:szCs w:val="22"/>
                <w:vertAlign w:val="superscript"/>
                <w:lang w:val="en-GB"/>
              </w:rPr>
              <w:t>2</w:t>
            </w:r>
          </w:p>
        </w:tc>
        <w:tc>
          <w:tcPr>
            <w:tcW w:w="1608" w:type="dxa"/>
            <w:tcBorders>
              <w:top w:val="nil"/>
              <w:left w:val="nil"/>
              <w:bottom w:val="nil"/>
              <w:right w:val="nil"/>
            </w:tcBorders>
            <w:shd w:val="clear" w:color="auto" w:fill="auto"/>
            <w:vAlign w:val="bottom"/>
          </w:tcPr>
          <w:p w14:paraId="721A7C95" w14:textId="77777777" w:rsidR="00F44A3B" w:rsidRPr="00A6359E" w:rsidRDefault="00F44A3B" w:rsidP="00F44A3B">
            <w:pPr>
              <w:spacing w:line="276" w:lineRule="auto"/>
              <w:ind w:left="-57" w:right="-57"/>
              <w:jc w:val="right"/>
              <w:rPr>
                <w:color w:val="000000"/>
                <w:sz w:val="22"/>
                <w:szCs w:val="22"/>
                <w:lang w:val="en-GB"/>
              </w:rPr>
            </w:pPr>
            <w:r w:rsidRPr="00A6359E">
              <w:rPr>
                <w:color w:val="000000"/>
                <w:sz w:val="22"/>
                <w:szCs w:val="22"/>
                <w:lang w:val="en-GB"/>
              </w:rPr>
              <w:t>10021(80.1)</w:t>
            </w:r>
          </w:p>
        </w:tc>
        <w:tc>
          <w:tcPr>
            <w:tcW w:w="1744" w:type="dxa"/>
            <w:tcBorders>
              <w:top w:val="nil"/>
              <w:left w:val="nil"/>
              <w:bottom w:val="nil"/>
              <w:right w:val="nil"/>
            </w:tcBorders>
            <w:shd w:val="clear" w:color="000000" w:fill="FFFFFF"/>
          </w:tcPr>
          <w:p w14:paraId="7D2A669F" w14:textId="77777777" w:rsidR="00F44A3B" w:rsidRPr="00A6359E" w:rsidRDefault="00F44A3B" w:rsidP="00F44A3B">
            <w:pPr>
              <w:spacing w:line="276" w:lineRule="auto"/>
              <w:ind w:left="-57" w:right="-57"/>
              <w:jc w:val="right"/>
              <w:rPr>
                <w:color w:val="000000"/>
                <w:sz w:val="22"/>
                <w:szCs w:val="22"/>
                <w:lang w:val="en-GB"/>
              </w:rPr>
            </w:pPr>
            <w:r w:rsidRPr="00A6359E">
              <w:rPr>
                <w:color w:val="000000"/>
                <w:sz w:val="22"/>
                <w:szCs w:val="22"/>
                <w:lang w:val="en-GB"/>
              </w:rPr>
              <w:t>996 (9.94)</w:t>
            </w:r>
          </w:p>
        </w:tc>
        <w:tc>
          <w:tcPr>
            <w:tcW w:w="1144" w:type="dxa"/>
            <w:tcBorders>
              <w:top w:val="nil"/>
              <w:left w:val="nil"/>
              <w:bottom w:val="nil"/>
              <w:right w:val="nil"/>
            </w:tcBorders>
            <w:shd w:val="clear" w:color="000000" w:fill="FFFFFF"/>
          </w:tcPr>
          <w:p w14:paraId="5EAFE3C3" w14:textId="77777777" w:rsidR="00F44A3B" w:rsidRPr="00A6359E" w:rsidRDefault="00F44A3B" w:rsidP="00F44A3B">
            <w:pPr>
              <w:spacing w:line="276" w:lineRule="auto"/>
              <w:ind w:left="-57" w:right="-57"/>
              <w:jc w:val="right"/>
              <w:rPr>
                <w:color w:val="000000"/>
                <w:sz w:val="22"/>
                <w:szCs w:val="22"/>
                <w:lang w:val="en-GB"/>
              </w:rPr>
            </w:pPr>
            <w:r w:rsidRPr="00A6359E">
              <w:rPr>
                <w:color w:val="000000"/>
                <w:sz w:val="22"/>
                <w:szCs w:val="22"/>
                <w:lang w:val="en-GB"/>
              </w:rPr>
              <w:t>0.0001</w:t>
            </w:r>
          </w:p>
        </w:tc>
        <w:tc>
          <w:tcPr>
            <w:tcW w:w="1654" w:type="dxa"/>
            <w:tcBorders>
              <w:top w:val="nil"/>
              <w:left w:val="nil"/>
              <w:bottom w:val="nil"/>
              <w:right w:val="nil"/>
            </w:tcBorders>
            <w:shd w:val="clear" w:color="000000" w:fill="FFFFFF"/>
          </w:tcPr>
          <w:p w14:paraId="26E40BCB" w14:textId="05E75A3D" w:rsidR="00F44A3B" w:rsidRPr="00A6359E" w:rsidRDefault="00F44A3B" w:rsidP="00F44A3B">
            <w:pPr>
              <w:spacing w:line="276" w:lineRule="auto"/>
              <w:ind w:left="-57" w:right="-57"/>
              <w:jc w:val="right"/>
              <w:rPr>
                <w:color w:val="000000"/>
                <w:sz w:val="22"/>
                <w:szCs w:val="22"/>
                <w:lang w:val="en-GB"/>
              </w:rPr>
            </w:pPr>
            <w:r w:rsidRPr="00A6359E">
              <w:rPr>
                <w:color w:val="000000"/>
                <w:lang w:val="en-GB"/>
              </w:rPr>
              <w:t>453 (41.6)</w:t>
            </w:r>
          </w:p>
        </w:tc>
        <w:tc>
          <w:tcPr>
            <w:tcW w:w="936" w:type="dxa"/>
            <w:tcBorders>
              <w:top w:val="nil"/>
              <w:left w:val="nil"/>
              <w:bottom w:val="nil"/>
              <w:right w:val="nil"/>
            </w:tcBorders>
            <w:shd w:val="clear" w:color="000000" w:fill="FFFFFF"/>
          </w:tcPr>
          <w:p w14:paraId="386164F9" w14:textId="31840D3A" w:rsidR="00F44A3B" w:rsidRPr="00A6359E" w:rsidRDefault="008E16E9" w:rsidP="00F44A3B">
            <w:pPr>
              <w:spacing w:line="276" w:lineRule="auto"/>
              <w:ind w:left="-57" w:right="-57"/>
              <w:jc w:val="right"/>
              <w:rPr>
                <w:color w:val="000000"/>
                <w:sz w:val="22"/>
                <w:szCs w:val="22"/>
                <w:lang w:val="en-GB"/>
              </w:rPr>
            </w:pPr>
            <w:r w:rsidRPr="00A6359E">
              <w:rPr>
                <w:color w:val="000000"/>
                <w:sz w:val="22"/>
                <w:szCs w:val="22"/>
                <w:lang w:val="en-GB"/>
              </w:rPr>
              <w:t>0.0001</w:t>
            </w:r>
          </w:p>
        </w:tc>
      </w:tr>
      <w:tr w:rsidR="00F44A3B" w:rsidRPr="00A6359E" w14:paraId="5E440FFB" w14:textId="0100738E" w:rsidTr="00226D46">
        <w:trPr>
          <w:trHeight w:val="236"/>
        </w:trPr>
        <w:tc>
          <w:tcPr>
            <w:tcW w:w="3120" w:type="dxa"/>
            <w:tcBorders>
              <w:top w:val="nil"/>
              <w:left w:val="nil"/>
              <w:bottom w:val="single" w:sz="4" w:space="0" w:color="auto"/>
              <w:right w:val="nil"/>
            </w:tcBorders>
            <w:shd w:val="clear" w:color="000000" w:fill="FFFFFF"/>
            <w:vAlign w:val="center"/>
            <w:hideMark/>
          </w:tcPr>
          <w:p w14:paraId="48A6200E" w14:textId="09C6E2DB" w:rsidR="00F44A3B" w:rsidRPr="00A6359E" w:rsidRDefault="00F44A3B" w:rsidP="00F44A3B">
            <w:pPr>
              <w:spacing w:line="276" w:lineRule="auto"/>
              <w:ind w:left="-57" w:right="-57"/>
              <w:jc w:val="right"/>
              <w:rPr>
                <w:color w:val="000000"/>
                <w:sz w:val="22"/>
                <w:szCs w:val="22"/>
                <w:lang w:val="en-GB"/>
              </w:rPr>
            </w:pPr>
            <w:r w:rsidRPr="00A6359E">
              <w:rPr>
                <w:color w:val="000000"/>
                <w:sz w:val="22"/>
                <w:szCs w:val="22"/>
                <w:lang w:val="en-GB"/>
              </w:rPr>
              <w:t>≥30 kg/m</w:t>
            </w:r>
            <w:r w:rsidRPr="00A6359E">
              <w:rPr>
                <w:color w:val="000000"/>
                <w:sz w:val="22"/>
                <w:szCs w:val="22"/>
                <w:vertAlign w:val="superscript"/>
                <w:lang w:val="en-GB"/>
              </w:rPr>
              <w:t>2</w:t>
            </w:r>
          </w:p>
        </w:tc>
        <w:tc>
          <w:tcPr>
            <w:tcW w:w="1608" w:type="dxa"/>
            <w:tcBorders>
              <w:top w:val="nil"/>
              <w:left w:val="nil"/>
              <w:bottom w:val="single" w:sz="4" w:space="0" w:color="auto"/>
              <w:right w:val="nil"/>
            </w:tcBorders>
            <w:shd w:val="clear" w:color="auto" w:fill="auto"/>
            <w:vAlign w:val="bottom"/>
            <w:hideMark/>
          </w:tcPr>
          <w:p w14:paraId="28288C2F" w14:textId="77777777" w:rsidR="00F44A3B" w:rsidRPr="00A6359E" w:rsidRDefault="00F44A3B" w:rsidP="00F44A3B">
            <w:pPr>
              <w:spacing w:line="276" w:lineRule="auto"/>
              <w:ind w:left="-57" w:right="-57"/>
              <w:jc w:val="right"/>
              <w:rPr>
                <w:color w:val="000000"/>
                <w:sz w:val="22"/>
                <w:szCs w:val="22"/>
                <w:lang w:val="en-GB"/>
              </w:rPr>
            </w:pPr>
            <w:r w:rsidRPr="00A6359E">
              <w:rPr>
                <w:color w:val="000000"/>
                <w:sz w:val="22"/>
                <w:szCs w:val="22"/>
                <w:lang w:val="en-GB"/>
              </w:rPr>
              <w:t>2489(19.9)</w:t>
            </w:r>
          </w:p>
        </w:tc>
        <w:tc>
          <w:tcPr>
            <w:tcW w:w="1744" w:type="dxa"/>
            <w:tcBorders>
              <w:top w:val="nil"/>
              <w:left w:val="nil"/>
              <w:bottom w:val="single" w:sz="4" w:space="0" w:color="auto"/>
              <w:right w:val="nil"/>
            </w:tcBorders>
            <w:shd w:val="clear" w:color="000000" w:fill="FFFFFF"/>
          </w:tcPr>
          <w:p w14:paraId="3696AB69" w14:textId="77777777" w:rsidR="00F44A3B" w:rsidRPr="00A6359E" w:rsidRDefault="00F44A3B" w:rsidP="00F44A3B">
            <w:pPr>
              <w:spacing w:line="276" w:lineRule="auto"/>
              <w:ind w:left="-57" w:right="-57"/>
              <w:jc w:val="right"/>
              <w:rPr>
                <w:color w:val="000000"/>
                <w:sz w:val="22"/>
                <w:szCs w:val="22"/>
                <w:lang w:val="en-GB"/>
              </w:rPr>
            </w:pPr>
            <w:r w:rsidRPr="00A6359E">
              <w:rPr>
                <w:color w:val="000000"/>
                <w:sz w:val="22"/>
                <w:szCs w:val="22"/>
                <w:lang w:val="en-GB"/>
              </w:rPr>
              <w:t>636 (25.6)</w:t>
            </w:r>
          </w:p>
        </w:tc>
        <w:tc>
          <w:tcPr>
            <w:tcW w:w="1144" w:type="dxa"/>
            <w:tcBorders>
              <w:top w:val="nil"/>
              <w:left w:val="nil"/>
              <w:bottom w:val="single" w:sz="4" w:space="0" w:color="auto"/>
              <w:right w:val="nil"/>
            </w:tcBorders>
            <w:shd w:val="clear" w:color="000000" w:fill="FFFFFF"/>
          </w:tcPr>
          <w:p w14:paraId="4D3AA7CC" w14:textId="77777777" w:rsidR="00F44A3B" w:rsidRPr="00A6359E" w:rsidRDefault="00F44A3B" w:rsidP="00F44A3B">
            <w:pPr>
              <w:spacing w:line="276" w:lineRule="auto"/>
              <w:ind w:left="-57" w:right="-57"/>
              <w:jc w:val="right"/>
              <w:rPr>
                <w:color w:val="000000"/>
                <w:sz w:val="22"/>
                <w:szCs w:val="22"/>
                <w:lang w:val="en-GB"/>
              </w:rPr>
            </w:pPr>
          </w:p>
        </w:tc>
        <w:tc>
          <w:tcPr>
            <w:tcW w:w="1654" w:type="dxa"/>
            <w:tcBorders>
              <w:top w:val="nil"/>
              <w:left w:val="nil"/>
              <w:bottom w:val="single" w:sz="4" w:space="0" w:color="auto"/>
              <w:right w:val="nil"/>
            </w:tcBorders>
            <w:shd w:val="clear" w:color="000000" w:fill="FFFFFF"/>
          </w:tcPr>
          <w:p w14:paraId="4AE25121" w14:textId="177D9690" w:rsidR="00F44A3B" w:rsidRPr="00A6359E" w:rsidRDefault="00F44A3B" w:rsidP="00F44A3B">
            <w:pPr>
              <w:spacing w:line="276" w:lineRule="auto"/>
              <w:ind w:left="-57" w:right="-57"/>
              <w:jc w:val="right"/>
              <w:rPr>
                <w:color w:val="000000"/>
                <w:sz w:val="22"/>
                <w:szCs w:val="22"/>
                <w:lang w:val="en-GB"/>
              </w:rPr>
            </w:pPr>
            <w:r w:rsidRPr="00A6359E">
              <w:rPr>
                <w:color w:val="000000"/>
                <w:lang w:val="en-GB"/>
              </w:rPr>
              <w:t>268 (57.5)</w:t>
            </w:r>
          </w:p>
        </w:tc>
        <w:tc>
          <w:tcPr>
            <w:tcW w:w="936" w:type="dxa"/>
            <w:tcBorders>
              <w:top w:val="nil"/>
              <w:left w:val="nil"/>
              <w:bottom w:val="single" w:sz="4" w:space="0" w:color="auto"/>
              <w:right w:val="nil"/>
            </w:tcBorders>
            <w:shd w:val="clear" w:color="000000" w:fill="FFFFFF"/>
          </w:tcPr>
          <w:p w14:paraId="095DB0C2" w14:textId="77777777" w:rsidR="00F44A3B" w:rsidRPr="00A6359E" w:rsidRDefault="00F44A3B" w:rsidP="00F44A3B">
            <w:pPr>
              <w:spacing w:line="276" w:lineRule="auto"/>
              <w:ind w:left="-57" w:right="-57"/>
              <w:jc w:val="right"/>
              <w:rPr>
                <w:color w:val="000000"/>
                <w:sz w:val="22"/>
                <w:szCs w:val="22"/>
                <w:lang w:val="en-GB"/>
              </w:rPr>
            </w:pPr>
          </w:p>
        </w:tc>
      </w:tr>
    </w:tbl>
    <w:p w14:paraId="43844533" w14:textId="02EC184C" w:rsidR="000C42EF" w:rsidRPr="00A6359E" w:rsidRDefault="000C42EF">
      <w:pPr>
        <w:spacing w:after="160" w:line="259" w:lineRule="auto"/>
        <w:rPr>
          <w:rFonts w:asciiTheme="majorHAnsi" w:eastAsiaTheme="majorEastAsia" w:hAnsiTheme="majorHAnsi" w:cstheme="majorBidi"/>
          <w:i/>
          <w:iCs/>
          <w:color w:val="2F5496" w:themeColor="accent1" w:themeShade="BF"/>
          <w:lang w:val="en-GB"/>
        </w:rPr>
      </w:pPr>
      <w:r w:rsidRPr="00A6359E">
        <w:rPr>
          <w:lang w:val="en-GB"/>
        </w:rPr>
        <w:br w:type="page"/>
      </w:r>
    </w:p>
    <w:p w14:paraId="71E8BD49" w14:textId="77777777" w:rsidR="00915CEC" w:rsidRPr="00A6359E" w:rsidRDefault="00915CEC" w:rsidP="00915CEC">
      <w:pPr>
        <w:pStyle w:val="Heading4"/>
        <w:rPr>
          <w:lang w:val="en-GB"/>
        </w:rPr>
        <w:sectPr w:rsidR="00915CEC" w:rsidRPr="00A6359E" w:rsidSect="00527B3F">
          <w:footerReference w:type="default" r:id="rId8"/>
          <w:pgSz w:w="12240" w:h="15840" w:code="1"/>
          <w:pgMar w:top="1418" w:right="1440" w:bottom="1440" w:left="1440" w:header="720" w:footer="720" w:gutter="0"/>
          <w:cols w:space="720"/>
          <w:docGrid w:linePitch="360"/>
        </w:sectPr>
      </w:pPr>
    </w:p>
    <w:p w14:paraId="429BA230" w14:textId="1E6928EB" w:rsidR="00AE342D" w:rsidRPr="00A6359E" w:rsidRDefault="00AE342D" w:rsidP="00AE342D">
      <w:pPr>
        <w:spacing w:after="160" w:line="259" w:lineRule="auto"/>
        <w:rPr>
          <w:sz w:val="22"/>
          <w:szCs w:val="22"/>
          <w:lang w:val="en-GB"/>
        </w:rPr>
      </w:pPr>
      <w:r w:rsidRPr="00A6359E">
        <w:rPr>
          <w:b/>
          <w:bCs/>
          <w:sz w:val="22"/>
          <w:szCs w:val="22"/>
          <w:lang w:val="en-GB"/>
        </w:rPr>
        <w:lastRenderedPageBreak/>
        <w:t>Figure 1.</w:t>
      </w:r>
      <w:r w:rsidRPr="00A6359E">
        <w:rPr>
          <w:sz w:val="22"/>
          <w:szCs w:val="22"/>
          <w:lang w:val="en-GB"/>
        </w:rPr>
        <w:t xml:space="preserve"> Distribution of health knowledge variables shown by bubble plot by countries in PURE Study. The number inside the bubble are percentages (%). We used an arbitrary cut off 60% for visualisation of regions with high (≥60%) vs low health knowledge (&lt;60%). </w:t>
      </w:r>
      <w:r w:rsidR="00290A5E" w:rsidRPr="00A6359E">
        <w:rPr>
          <w:sz w:val="22"/>
          <w:szCs w:val="22"/>
          <w:lang w:val="en-GB"/>
        </w:rPr>
        <w:t>*</w:t>
      </w:r>
      <w:r w:rsidR="00EF55BE" w:rsidRPr="00A6359E">
        <w:rPr>
          <w:sz w:val="22"/>
          <w:szCs w:val="22"/>
          <w:lang w:val="en-GB"/>
        </w:rPr>
        <w:t>D</w:t>
      </w:r>
      <w:r w:rsidR="00636E6C" w:rsidRPr="00A6359E">
        <w:rPr>
          <w:sz w:val="22"/>
          <w:szCs w:val="22"/>
          <w:lang w:val="en-GB"/>
        </w:rPr>
        <w:t>iabetes and arthritis</w:t>
      </w:r>
      <w:r w:rsidR="00EF55BE" w:rsidRPr="00A6359E">
        <w:rPr>
          <w:sz w:val="22"/>
          <w:szCs w:val="22"/>
          <w:lang w:val="en-GB"/>
        </w:rPr>
        <w:t xml:space="preserve"> are not considered</w:t>
      </w:r>
      <w:r w:rsidR="00965A50" w:rsidRPr="00A6359E">
        <w:rPr>
          <w:sz w:val="22"/>
          <w:szCs w:val="22"/>
          <w:lang w:val="en-GB"/>
        </w:rPr>
        <w:t xml:space="preserve"> </w:t>
      </w:r>
      <w:r w:rsidR="00290A5E" w:rsidRPr="00A6359E">
        <w:rPr>
          <w:sz w:val="22"/>
          <w:szCs w:val="22"/>
          <w:lang w:val="en-GB"/>
        </w:rPr>
        <w:t xml:space="preserve">as </w:t>
      </w:r>
      <w:r w:rsidR="00965A50" w:rsidRPr="00A6359E">
        <w:rPr>
          <w:sz w:val="22"/>
          <w:szCs w:val="22"/>
          <w:lang w:val="en-GB"/>
        </w:rPr>
        <w:t xml:space="preserve">health effects of smoking; </w:t>
      </w:r>
      <w:r w:rsidR="003F6477" w:rsidRPr="00A6359E">
        <w:rPr>
          <w:sz w:val="22"/>
          <w:szCs w:val="22"/>
          <w:lang w:val="en-GB"/>
        </w:rPr>
        <w:t>therefore,</w:t>
      </w:r>
      <w:r w:rsidR="00965A50" w:rsidRPr="00A6359E">
        <w:rPr>
          <w:sz w:val="22"/>
          <w:szCs w:val="22"/>
          <w:lang w:val="en-GB"/>
        </w:rPr>
        <w:t xml:space="preserve"> not </w:t>
      </w:r>
      <w:r w:rsidR="003F6477" w:rsidRPr="00A6359E">
        <w:rPr>
          <w:sz w:val="22"/>
          <w:szCs w:val="22"/>
          <w:lang w:val="en-GB"/>
        </w:rPr>
        <w:t>highlighted in red color</w:t>
      </w:r>
      <w:r w:rsidR="00E622D1" w:rsidRPr="00A6359E">
        <w:rPr>
          <w:sz w:val="22"/>
          <w:szCs w:val="22"/>
          <w:lang w:val="en-GB"/>
        </w:rPr>
        <w:t>.</w:t>
      </w:r>
      <w:r w:rsidR="00636E6C" w:rsidRPr="00A6359E">
        <w:rPr>
          <w:sz w:val="22"/>
          <w:szCs w:val="22"/>
          <w:lang w:val="en-GB"/>
        </w:rPr>
        <w:t xml:space="preserve"> </w:t>
      </w:r>
      <w:r w:rsidRPr="00A6359E">
        <w:rPr>
          <w:sz w:val="20"/>
          <w:szCs w:val="20"/>
          <w:lang w:val="en-GB"/>
        </w:rPr>
        <w:t xml:space="preserve">Abbreviations: LIC: low-income country, LMIC: lower middle-income country, UMIC: upper middle-income country, HIC: high income country. </w:t>
      </w:r>
    </w:p>
    <w:p w14:paraId="309ACA12" w14:textId="31147788" w:rsidR="00185DEC" w:rsidRPr="00A6359E" w:rsidRDefault="00732DC5" w:rsidP="00AE342D">
      <w:pPr>
        <w:spacing w:after="160" w:line="259" w:lineRule="auto"/>
        <w:rPr>
          <w:rFonts w:ascii="Arial" w:hAnsi="Arial" w:cs="Arial"/>
          <w:b/>
          <w:bCs/>
          <w:sz w:val="22"/>
          <w:szCs w:val="22"/>
          <w:lang w:val="en-GB"/>
        </w:rPr>
      </w:pPr>
      <w:r w:rsidRPr="00A6359E">
        <w:rPr>
          <w:noProof/>
          <w:lang w:val="en-GB"/>
          <w14:ligatures w14:val="standardContextual"/>
        </w:rPr>
        <mc:AlternateContent>
          <mc:Choice Requires="wps">
            <w:drawing>
              <wp:anchor distT="0" distB="0" distL="114300" distR="114300" simplePos="0" relativeHeight="251656196" behindDoc="0" locked="0" layoutInCell="1" allowOverlap="1" wp14:anchorId="061E5018" wp14:editId="1501C2E9">
                <wp:simplePos x="0" y="0"/>
                <wp:positionH relativeFrom="margin">
                  <wp:posOffset>-9525</wp:posOffset>
                </wp:positionH>
                <wp:positionV relativeFrom="paragraph">
                  <wp:posOffset>3581400</wp:posOffset>
                </wp:positionV>
                <wp:extent cx="1675130" cy="13239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675130" cy="1323975"/>
                        </a:xfrm>
                        <a:prstGeom prst="rect">
                          <a:avLst/>
                        </a:prstGeom>
                        <a:noFill/>
                        <a:ln w="6350">
                          <a:noFill/>
                        </a:ln>
                      </wps:spPr>
                      <wps:txbx>
                        <w:txbxContent>
                          <w:p w14:paraId="35366D39" w14:textId="2A352529" w:rsidR="00AE342D" w:rsidRPr="00630E9A" w:rsidRDefault="00E129A4" w:rsidP="00AE342D">
                            <w:pPr>
                              <w:rPr>
                                <w:rFonts w:ascii="Arial" w:hAnsi="Arial" w:cs="Arial"/>
                                <w:b/>
                                <w:bCs/>
                                <w:color w:val="BFBFBF" w:themeColor="background1" w:themeShade="BF"/>
                              </w:rPr>
                            </w:pPr>
                            <w:r>
                              <w:rPr>
                                <w:rFonts w:ascii="Arial" w:hAnsi="Arial" w:cs="Arial"/>
                                <w:b/>
                                <w:bCs/>
                                <w:color w:val="BFBFBF" w:themeColor="background1" w:themeShade="BF"/>
                              </w:rPr>
                              <w:t xml:space="preserve">Knowledge on </w:t>
                            </w:r>
                            <w:r w:rsidR="003B020C">
                              <w:rPr>
                                <w:rFonts w:ascii="Arial" w:hAnsi="Arial" w:cs="Arial"/>
                                <w:b/>
                                <w:bCs/>
                                <w:color w:val="BFBFBF" w:themeColor="background1" w:themeShade="BF"/>
                              </w:rPr>
                              <w:t>‘</w:t>
                            </w:r>
                            <w:r>
                              <w:rPr>
                                <w:rFonts w:ascii="Arial" w:hAnsi="Arial" w:cs="Arial"/>
                                <w:b/>
                                <w:bCs/>
                                <w:color w:val="BFBFBF" w:themeColor="background1" w:themeShade="BF"/>
                              </w:rPr>
                              <w:t>health a</w:t>
                            </w:r>
                            <w:r w:rsidR="006A6CA8" w:rsidRPr="00630E9A">
                              <w:rPr>
                                <w:rFonts w:ascii="Arial" w:hAnsi="Arial" w:cs="Arial"/>
                                <w:b/>
                                <w:bCs/>
                                <w:color w:val="BFBFBF" w:themeColor="background1" w:themeShade="BF"/>
                              </w:rPr>
                              <w:t xml:space="preserve">ctions </w:t>
                            </w:r>
                            <w:r w:rsidR="00630E9A" w:rsidRPr="00630E9A">
                              <w:rPr>
                                <w:rFonts w:ascii="Arial" w:hAnsi="Arial" w:cs="Arial"/>
                                <w:b/>
                                <w:bCs/>
                                <w:color w:val="BFBFBF" w:themeColor="background1" w:themeShade="BF"/>
                              </w:rPr>
                              <w:t>to prevent</w:t>
                            </w:r>
                            <w:r w:rsidR="006A6CA8" w:rsidRPr="00630E9A">
                              <w:rPr>
                                <w:rFonts w:ascii="Arial" w:hAnsi="Arial" w:cs="Arial"/>
                                <w:b/>
                                <w:bCs/>
                                <w:color w:val="BFBFBF" w:themeColor="background1" w:themeShade="BF"/>
                              </w:rPr>
                              <w:t xml:space="preserve"> heart attack or stroke</w:t>
                            </w:r>
                            <w:r w:rsidR="003B020C">
                              <w:rPr>
                                <w:rFonts w:ascii="Arial" w:hAnsi="Arial" w:cs="Arial"/>
                                <w:b/>
                                <w:bCs/>
                                <w:color w:val="BFBFBF" w:themeColor="background1" w:themeShade="BF"/>
                              </w:rPr>
                              <w:t>’</w:t>
                            </w:r>
                            <w:r w:rsidR="006A6CA8" w:rsidRPr="00630E9A">
                              <w:rPr>
                                <w:rFonts w:ascii="Arial" w:hAnsi="Arial" w:cs="Arial"/>
                                <w:b/>
                                <w:bCs/>
                                <w:color w:val="BFBFBF" w:themeColor="background1" w:themeShade="BF"/>
                              </w:rPr>
                              <w:t xml:space="preserve"> </w:t>
                            </w:r>
                            <w:r w:rsidR="00AE342D" w:rsidRPr="00630E9A">
                              <w:rPr>
                                <w:rFonts w:ascii="Arial" w:hAnsi="Arial" w:cs="Arial"/>
                                <w:b/>
                                <w:bCs/>
                                <w:color w:val="BFBFBF" w:themeColor="background1" w:themeShade="BF"/>
                              </w:rPr>
                              <w:t>(11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1E5018" id="_x0000_t202" coordsize="21600,21600" o:spt="202" path="m,l,21600r21600,l21600,xe">
                <v:stroke joinstyle="miter"/>
                <v:path gradientshapeok="t" o:connecttype="rect"/>
              </v:shapetype>
              <v:shape id="Text Box 29" o:spid="_x0000_s1026" type="#_x0000_t202" style="position:absolute;margin-left:-.75pt;margin-top:282pt;width:131.9pt;height:104.25pt;z-index:2516561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" filled="f" stroked="f" strokeweight=".5pt">
                <v:textbox>
                  <w:txbxContent>
                    <w:p w14:paraId="35366D39" w14:textId="2A352529" w:rsidR="00AE342D" w:rsidRPr="00630E9A" w:rsidRDefault="00E129A4" w:rsidP="00AE342D">
                      <w:pPr>
                        <w:rPr>
                          <w:rFonts w:ascii="Arial" w:hAnsi="Arial" w:cs="Arial"/>
                          <w:b/>
                          <w:bCs/>
                          <w:color w:val="BFBFBF" w:themeColor="background1" w:themeShade="BF"/>
                        </w:rPr>
                      </w:pPr>
                      <w:r>
                        <w:rPr>
                          <w:rFonts w:ascii="Arial" w:hAnsi="Arial" w:cs="Arial"/>
                          <w:b/>
                          <w:bCs/>
                          <w:color w:val="BFBFBF" w:themeColor="background1" w:themeShade="BF"/>
                        </w:rPr>
                        <w:t xml:space="preserve">Knowledge on </w:t>
                      </w:r>
                      <w:r w:rsidR="003B020C">
                        <w:rPr>
                          <w:rFonts w:ascii="Arial" w:hAnsi="Arial" w:cs="Arial"/>
                          <w:b/>
                          <w:bCs/>
                          <w:color w:val="BFBFBF" w:themeColor="background1" w:themeShade="BF"/>
                        </w:rPr>
                        <w:t>‘</w:t>
                      </w:r>
                      <w:r>
                        <w:rPr>
                          <w:rFonts w:ascii="Arial" w:hAnsi="Arial" w:cs="Arial"/>
                          <w:b/>
                          <w:bCs/>
                          <w:color w:val="BFBFBF" w:themeColor="background1" w:themeShade="BF"/>
                        </w:rPr>
                        <w:t>health a</w:t>
                      </w:r>
                      <w:r w:rsidR="006A6CA8" w:rsidRPr="00630E9A">
                        <w:rPr>
                          <w:rFonts w:ascii="Arial" w:hAnsi="Arial" w:cs="Arial"/>
                          <w:b/>
                          <w:bCs/>
                          <w:color w:val="BFBFBF" w:themeColor="background1" w:themeShade="BF"/>
                        </w:rPr>
                        <w:t xml:space="preserve">ctions </w:t>
                      </w:r>
                      <w:r w:rsidR="00630E9A" w:rsidRPr="00630E9A">
                        <w:rPr>
                          <w:rFonts w:ascii="Arial" w:hAnsi="Arial" w:cs="Arial"/>
                          <w:b/>
                          <w:bCs/>
                          <w:color w:val="BFBFBF" w:themeColor="background1" w:themeShade="BF"/>
                        </w:rPr>
                        <w:t>to prevent</w:t>
                      </w:r>
                      <w:r w:rsidR="006A6CA8" w:rsidRPr="00630E9A">
                        <w:rPr>
                          <w:rFonts w:ascii="Arial" w:hAnsi="Arial" w:cs="Arial"/>
                          <w:b/>
                          <w:bCs/>
                          <w:color w:val="BFBFBF" w:themeColor="background1" w:themeShade="BF"/>
                        </w:rPr>
                        <w:t xml:space="preserve"> heart attack or stroke</w:t>
                      </w:r>
                      <w:r w:rsidR="003B020C">
                        <w:rPr>
                          <w:rFonts w:ascii="Arial" w:hAnsi="Arial" w:cs="Arial"/>
                          <w:b/>
                          <w:bCs/>
                          <w:color w:val="BFBFBF" w:themeColor="background1" w:themeShade="BF"/>
                        </w:rPr>
                        <w:t>’</w:t>
                      </w:r>
                      <w:r w:rsidR="006A6CA8" w:rsidRPr="00630E9A">
                        <w:rPr>
                          <w:rFonts w:ascii="Arial" w:hAnsi="Arial" w:cs="Arial"/>
                          <w:b/>
                          <w:bCs/>
                          <w:color w:val="BFBFBF" w:themeColor="background1" w:themeShade="BF"/>
                        </w:rPr>
                        <w:t xml:space="preserve"> </w:t>
                      </w:r>
                      <w:r w:rsidR="00AE342D" w:rsidRPr="00630E9A">
                        <w:rPr>
                          <w:rFonts w:ascii="Arial" w:hAnsi="Arial" w:cs="Arial"/>
                          <w:b/>
                          <w:bCs/>
                          <w:color w:val="BFBFBF" w:themeColor="background1" w:themeShade="BF"/>
                        </w:rPr>
                        <w:t>(11 questions)</w:t>
                      </w:r>
                    </w:p>
                  </w:txbxContent>
                </v:textbox>
                <w10:wrap anchorx="margin"/>
              </v:shape>
            </w:pict>
          </mc:Fallback>
        </mc:AlternateContent>
      </w:r>
      <w:r w:rsidR="00331F30" w:rsidRPr="00A6359E">
        <w:rPr>
          <w:noProof/>
          <w:lang w:val="en-GB"/>
          <w14:ligatures w14:val="standardContextual"/>
        </w:rPr>
        <mc:AlternateContent>
          <mc:Choice Requires="wps">
            <w:drawing>
              <wp:anchor distT="0" distB="0" distL="114300" distR="114300" simplePos="0" relativeHeight="251656194" behindDoc="0" locked="0" layoutInCell="1" allowOverlap="1" wp14:anchorId="7BEA652B" wp14:editId="210BEFBA">
                <wp:simplePos x="0" y="0"/>
                <wp:positionH relativeFrom="margin">
                  <wp:posOffset>0</wp:posOffset>
                </wp:positionH>
                <wp:positionV relativeFrom="paragraph">
                  <wp:posOffset>2838450</wp:posOffset>
                </wp:positionV>
                <wp:extent cx="4505325"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4505325"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CC53D" id="Straight Connector 17" o:spid="_x0000_s1026" style="position:absolute;flip:y;z-index:2516561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23.5pt" to="354.7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" strokecolor="#a5a5a5 [2092]" strokeweight="1pt">
                <v:stroke joinstyle="miter"/>
                <w10:wrap anchorx="margin"/>
              </v:line>
            </w:pict>
          </mc:Fallback>
        </mc:AlternateContent>
      </w:r>
      <w:r w:rsidR="00630E9A" w:rsidRPr="00A6359E">
        <w:rPr>
          <w:noProof/>
          <w:lang w:val="en-GB"/>
          <w14:ligatures w14:val="standardContextual"/>
        </w:rPr>
        <mc:AlternateContent>
          <mc:Choice Requires="wps">
            <w:drawing>
              <wp:anchor distT="0" distB="0" distL="114300" distR="114300" simplePos="0" relativeHeight="251656195" behindDoc="0" locked="0" layoutInCell="1" allowOverlap="1" wp14:anchorId="2C2D2D41" wp14:editId="61F87DDF">
                <wp:simplePos x="0" y="0"/>
                <wp:positionH relativeFrom="margin">
                  <wp:posOffset>-9525</wp:posOffset>
                </wp:positionH>
                <wp:positionV relativeFrom="paragraph">
                  <wp:posOffset>628650</wp:posOffset>
                </wp:positionV>
                <wp:extent cx="1819275" cy="685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19275" cy="685800"/>
                        </a:xfrm>
                        <a:prstGeom prst="rect">
                          <a:avLst/>
                        </a:prstGeom>
                        <a:noFill/>
                        <a:ln w="6350">
                          <a:noFill/>
                        </a:ln>
                      </wps:spPr>
                      <wps:txbx>
                        <w:txbxContent>
                          <w:p w14:paraId="68529143" w14:textId="3895AD1B" w:rsidR="00AE342D" w:rsidRPr="00630E9A" w:rsidRDefault="00E107BF" w:rsidP="00AE342D">
                            <w:pPr>
                              <w:rPr>
                                <w:rFonts w:ascii="Arial" w:hAnsi="Arial" w:cs="Arial"/>
                                <w:b/>
                                <w:bCs/>
                                <w:color w:val="BFBFBF" w:themeColor="background1" w:themeShade="BF"/>
                              </w:rPr>
                            </w:pPr>
                            <w:r>
                              <w:rPr>
                                <w:rFonts w:ascii="Arial" w:hAnsi="Arial" w:cs="Arial"/>
                                <w:b/>
                                <w:bCs/>
                                <w:color w:val="BFBFBF" w:themeColor="background1" w:themeShade="BF"/>
                              </w:rPr>
                              <w:t xml:space="preserve">Knowledge on </w:t>
                            </w:r>
                            <w:r w:rsidR="003B020C">
                              <w:rPr>
                                <w:rFonts w:ascii="Arial" w:hAnsi="Arial" w:cs="Arial"/>
                                <w:b/>
                                <w:bCs/>
                                <w:color w:val="BFBFBF" w:themeColor="background1" w:themeShade="BF"/>
                              </w:rPr>
                              <w:t>‘</w:t>
                            </w:r>
                            <w:r w:rsidR="00E129A4">
                              <w:rPr>
                                <w:rFonts w:ascii="Arial" w:hAnsi="Arial" w:cs="Arial"/>
                                <w:b/>
                                <w:bCs/>
                                <w:color w:val="BFBFBF" w:themeColor="background1" w:themeShade="BF"/>
                              </w:rPr>
                              <w:t>h</w:t>
                            </w:r>
                            <w:r w:rsidR="006A6CA8" w:rsidRPr="00630E9A">
                              <w:rPr>
                                <w:rFonts w:ascii="Arial" w:hAnsi="Arial" w:cs="Arial"/>
                                <w:b/>
                                <w:bCs/>
                                <w:color w:val="BFBFBF" w:themeColor="background1" w:themeShade="BF"/>
                              </w:rPr>
                              <w:t>ealth effects of smoking cigarettes</w:t>
                            </w:r>
                            <w:r w:rsidR="003B020C">
                              <w:rPr>
                                <w:rFonts w:ascii="Arial" w:hAnsi="Arial" w:cs="Arial"/>
                                <w:b/>
                                <w:bCs/>
                                <w:color w:val="BFBFBF" w:themeColor="background1" w:themeShade="BF"/>
                              </w:rPr>
                              <w:t>’</w:t>
                            </w:r>
                            <w:r w:rsidR="006A6CA8" w:rsidRPr="00630E9A">
                              <w:rPr>
                                <w:rFonts w:ascii="Arial" w:hAnsi="Arial" w:cs="Arial"/>
                                <w:b/>
                                <w:bCs/>
                                <w:color w:val="BFBFBF" w:themeColor="background1" w:themeShade="BF"/>
                              </w:rPr>
                              <w:t xml:space="preserve"> </w:t>
                            </w:r>
                            <w:r w:rsidR="00AE342D" w:rsidRPr="00630E9A">
                              <w:rPr>
                                <w:rFonts w:ascii="Arial" w:hAnsi="Arial" w:cs="Arial"/>
                                <w:b/>
                                <w:bCs/>
                                <w:color w:val="BFBFBF" w:themeColor="background1" w:themeShade="BF"/>
                              </w:rPr>
                              <w:t>(10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D2D41" id="Text Box 28" o:spid="_x0000_s1027" type="#_x0000_t202" style="position:absolute;margin-left:-.75pt;margin-top:49.5pt;width:143.25pt;height:54pt;z-index:2516561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" filled="f" stroked="f" strokeweight=".5pt">
                <v:textbox>
                  <w:txbxContent>
                    <w:p w14:paraId="68529143" w14:textId="3895AD1B" w:rsidR="00AE342D" w:rsidRPr="00630E9A" w:rsidRDefault="00E107BF" w:rsidP="00AE342D">
                      <w:pPr>
                        <w:rPr>
                          <w:rFonts w:ascii="Arial" w:hAnsi="Arial" w:cs="Arial"/>
                          <w:b/>
                          <w:bCs/>
                          <w:color w:val="BFBFBF" w:themeColor="background1" w:themeShade="BF"/>
                        </w:rPr>
                      </w:pPr>
                      <w:r>
                        <w:rPr>
                          <w:rFonts w:ascii="Arial" w:hAnsi="Arial" w:cs="Arial"/>
                          <w:b/>
                          <w:bCs/>
                          <w:color w:val="BFBFBF" w:themeColor="background1" w:themeShade="BF"/>
                        </w:rPr>
                        <w:t xml:space="preserve">Knowledge on </w:t>
                      </w:r>
                      <w:r w:rsidR="003B020C">
                        <w:rPr>
                          <w:rFonts w:ascii="Arial" w:hAnsi="Arial" w:cs="Arial"/>
                          <w:b/>
                          <w:bCs/>
                          <w:color w:val="BFBFBF" w:themeColor="background1" w:themeShade="BF"/>
                        </w:rPr>
                        <w:t>‘</w:t>
                      </w:r>
                      <w:r w:rsidR="00E129A4">
                        <w:rPr>
                          <w:rFonts w:ascii="Arial" w:hAnsi="Arial" w:cs="Arial"/>
                          <w:b/>
                          <w:bCs/>
                          <w:color w:val="BFBFBF" w:themeColor="background1" w:themeShade="BF"/>
                        </w:rPr>
                        <w:t>h</w:t>
                      </w:r>
                      <w:r w:rsidR="006A6CA8" w:rsidRPr="00630E9A">
                        <w:rPr>
                          <w:rFonts w:ascii="Arial" w:hAnsi="Arial" w:cs="Arial"/>
                          <w:b/>
                          <w:bCs/>
                          <w:color w:val="BFBFBF" w:themeColor="background1" w:themeShade="BF"/>
                        </w:rPr>
                        <w:t>ealth effects of smoking cigarettes</w:t>
                      </w:r>
                      <w:r w:rsidR="003B020C">
                        <w:rPr>
                          <w:rFonts w:ascii="Arial" w:hAnsi="Arial" w:cs="Arial"/>
                          <w:b/>
                          <w:bCs/>
                          <w:color w:val="BFBFBF" w:themeColor="background1" w:themeShade="BF"/>
                        </w:rPr>
                        <w:t>’</w:t>
                      </w:r>
                      <w:r w:rsidR="006A6CA8" w:rsidRPr="00630E9A">
                        <w:rPr>
                          <w:rFonts w:ascii="Arial" w:hAnsi="Arial" w:cs="Arial"/>
                          <w:b/>
                          <w:bCs/>
                          <w:color w:val="BFBFBF" w:themeColor="background1" w:themeShade="BF"/>
                        </w:rPr>
                        <w:t xml:space="preserve"> </w:t>
                      </w:r>
                      <w:r w:rsidR="00AE342D" w:rsidRPr="00630E9A">
                        <w:rPr>
                          <w:rFonts w:ascii="Arial" w:hAnsi="Arial" w:cs="Arial"/>
                          <w:b/>
                          <w:bCs/>
                          <w:color w:val="BFBFBF" w:themeColor="background1" w:themeShade="BF"/>
                        </w:rPr>
                        <w:t>(10 questions)</w:t>
                      </w:r>
                    </w:p>
                  </w:txbxContent>
                </v:textbox>
                <w10:wrap anchorx="margin"/>
              </v:shape>
            </w:pict>
          </mc:Fallback>
        </mc:AlternateContent>
      </w:r>
      <w:r w:rsidR="00331F30" w:rsidRPr="00A6359E">
        <w:rPr>
          <w:rFonts w:ascii="Arial" w:hAnsi="Arial" w:cs="Arial"/>
          <w:noProof/>
          <w:color w:val="000000"/>
          <w:sz w:val="20"/>
          <w:szCs w:val="20"/>
          <w:lang w:val="en-GB"/>
        </w:rPr>
        <w:drawing>
          <wp:inline distT="0" distB="0" distL="0" distR="0" wp14:anchorId="1D490761" wp14:editId="5CB61C12">
            <wp:extent cx="4608000" cy="7034183"/>
            <wp:effectExtent l="0" t="0" r="2540" b="0"/>
            <wp:docPr id="384872570" name="Picture 384872570" descr="The SGRend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Render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000" cy="7034183"/>
                    </a:xfrm>
                    <a:prstGeom prst="rect">
                      <a:avLst/>
                    </a:prstGeom>
                    <a:noFill/>
                    <a:ln>
                      <a:noFill/>
                    </a:ln>
                  </pic:spPr>
                </pic:pic>
              </a:graphicData>
            </a:graphic>
          </wp:inline>
        </w:drawing>
      </w:r>
    </w:p>
    <w:p w14:paraId="38DF8343" w14:textId="7E814FDD" w:rsidR="00915CEC" w:rsidRPr="00A6359E" w:rsidRDefault="00915CEC" w:rsidP="00915CEC">
      <w:pPr>
        <w:spacing w:after="200" w:line="276" w:lineRule="auto"/>
        <w:rPr>
          <w:lang w:val="en-GB"/>
        </w:rPr>
      </w:pPr>
      <w:r w:rsidRPr="00A6359E">
        <w:rPr>
          <w:b/>
          <w:bCs/>
          <w:lang w:val="en-GB"/>
        </w:rPr>
        <w:lastRenderedPageBreak/>
        <w:t>Table 2.</w:t>
      </w:r>
      <w:r w:rsidRPr="00A6359E">
        <w:rPr>
          <w:lang w:val="en-GB"/>
        </w:rPr>
        <w:t xml:space="preserve"> Individual associations of </w:t>
      </w:r>
      <w:r w:rsidR="001A2A66" w:rsidRPr="00A6359E">
        <w:rPr>
          <w:lang w:val="en-GB"/>
        </w:rPr>
        <w:t>health effects of smoking (10 questions) and health actions to prevent CVD</w:t>
      </w:r>
      <w:r w:rsidR="001C626D" w:rsidRPr="00A6359E">
        <w:rPr>
          <w:lang w:val="en-GB"/>
        </w:rPr>
        <w:t xml:space="preserve"> (11 questions)</w:t>
      </w:r>
      <w:r w:rsidR="001A2A66" w:rsidRPr="00A6359E">
        <w:rPr>
          <w:lang w:val="en-GB"/>
        </w:rPr>
        <w:t xml:space="preserve"> </w:t>
      </w:r>
      <w:r w:rsidR="001C626D" w:rsidRPr="00A6359E">
        <w:rPr>
          <w:lang w:val="en-GB"/>
        </w:rPr>
        <w:t>with</w:t>
      </w:r>
      <w:r w:rsidRPr="00A6359E">
        <w:rPr>
          <w:lang w:val="en-GB"/>
        </w:rPr>
        <w:t xml:space="preserve"> </w:t>
      </w:r>
      <w:r w:rsidR="003745A6" w:rsidRPr="00A6359E">
        <w:rPr>
          <w:lang w:val="en-GB"/>
        </w:rPr>
        <w:t xml:space="preserve">smoking cessation and </w:t>
      </w:r>
      <w:r w:rsidR="001C626D" w:rsidRPr="00A6359E">
        <w:rPr>
          <w:lang w:val="en-GB"/>
        </w:rPr>
        <w:t>taking anti-</w:t>
      </w:r>
      <w:r w:rsidRPr="00A6359E">
        <w:rPr>
          <w:lang w:val="en-GB"/>
        </w:rPr>
        <w:t>hypertensi</w:t>
      </w:r>
      <w:r w:rsidR="0069477C" w:rsidRPr="00A6359E">
        <w:rPr>
          <w:lang w:val="en-GB"/>
        </w:rPr>
        <w:t>ve medication</w:t>
      </w:r>
      <w:r w:rsidR="004875CD" w:rsidRPr="00A6359E">
        <w:rPr>
          <w:lang w:val="en-GB"/>
        </w:rPr>
        <w:t xml:space="preserve"> adjusting for baseline covariates</w:t>
      </w:r>
      <w:r w:rsidR="001C626D" w:rsidRPr="00A6359E">
        <w:rPr>
          <w:lang w:val="en-GB"/>
        </w:rPr>
        <w:t>.</w:t>
      </w:r>
    </w:p>
    <w:tbl>
      <w:tblPr>
        <w:tblStyle w:val="TableGrid"/>
        <w:tblW w:w="9498" w:type="dxa"/>
        <w:tblInd w:w="-147"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1423"/>
        <w:gridCol w:w="2126"/>
        <w:gridCol w:w="1838"/>
      </w:tblGrid>
      <w:tr w:rsidR="005C2DC1" w:rsidRPr="00A6359E" w14:paraId="6C901180" w14:textId="77777777" w:rsidTr="00E0470C">
        <w:trPr>
          <w:trHeight w:val="69"/>
        </w:trPr>
        <w:tc>
          <w:tcPr>
            <w:tcW w:w="4111" w:type="dxa"/>
            <w:tcBorders>
              <w:top w:val="single" w:sz="4" w:space="0" w:color="auto"/>
              <w:bottom w:val="single" w:sz="4" w:space="0" w:color="auto"/>
            </w:tcBorders>
            <w:noWrap/>
          </w:tcPr>
          <w:p w14:paraId="71BB74E2" w14:textId="2A096749" w:rsidR="005C2DC1" w:rsidRPr="00A6359E" w:rsidRDefault="00467EAD" w:rsidP="00D1298A">
            <w:pPr>
              <w:rPr>
                <w:rFonts w:ascii="Arial" w:hAnsi="Arial" w:cs="Arial"/>
                <w:b/>
                <w:bCs/>
                <w:color w:val="000000"/>
                <w:sz w:val="20"/>
                <w:szCs w:val="20"/>
                <w:lang w:val="en-GB"/>
              </w:rPr>
            </w:pPr>
            <w:r w:rsidRPr="00A6359E">
              <w:rPr>
                <w:rFonts w:ascii="Arial" w:hAnsi="Arial" w:cs="Arial"/>
                <w:b/>
                <w:bCs/>
                <w:color w:val="000000"/>
                <w:sz w:val="20"/>
                <w:szCs w:val="20"/>
                <w:lang w:val="en-GB"/>
              </w:rPr>
              <w:t>Knowledge v</w:t>
            </w:r>
            <w:r w:rsidR="005C2DC1" w:rsidRPr="00A6359E">
              <w:rPr>
                <w:rFonts w:ascii="Arial" w:hAnsi="Arial" w:cs="Arial"/>
                <w:b/>
                <w:bCs/>
                <w:color w:val="000000"/>
                <w:sz w:val="20"/>
                <w:szCs w:val="20"/>
                <w:lang w:val="en-GB"/>
              </w:rPr>
              <w:t>ariable</w:t>
            </w:r>
            <w:r w:rsidRPr="00A6359E">
              <w:rPr>
                <w:rFonts w:ascii="Arial" w:hAnsi="Arial" w:cs="Arial"/>
                <w:b/>
                <w:bCs/>
                <w:color w:val="000000"/>
                <w:sz w:val="20"/>
                <w:szCs w:val="20"/>
                <w:lang w:val="en-GB"/>
              </w:rPr>
              <w:t>s</w:t>
            </w:r>
          </w:p>
        </w:tc>
        <w:tc>
          <w:tcPr>
            <w:tcW w:w="1423" w:type="dxa"/>
            <w:tcBorders>
              <w:top w:val="single" w:sz="4" w:space="0" w:color="auto"/>
              <w:bottom w:val="single" w:sz="4" w:space="0" w:color="auto"/>
            </w:tcBorders>
          </w:tcPr>
          <w:p w14:paraId="6571AEA7" w14:textId="2A868DB0" w:rsidR="005C2DC1" w:rsidRPr="00A6359E" w:rsidRDefault="009C65CF" w:rsidP="00E0470C">
            <w:pPr>
              <w:jc w:val="center"/>
              <w:rPr>
                <w:rFonts w:ascii="Arial" w:hAnsi="Arial" w:cs="Arial"/>
                <w:b/>
                <w:bCs/>
                <w:color w:val="000000"/>
                <w:sz w:val="20"/>
                <w:szCs w:val="20"/>
                <w:lang w:val="en-GB"/>
              </w:rPr>
            </w:pPr>
            <w:r w:rsidRPr="00A6359E">
              <w:rPr>
                <w:rFonts w:ascii="Arial" w:hAnsi="Arial" w:cs="Arial"/>
                <w:b/>
                <w:bCs/>
                <w:color w:val="000000"/>
                <w:sz w:val="20"/>
                <w:szCs w:val="20"/>
                <w:lang w:val="en-GB"/>
              </w:rPr>
              <w:t>Positive statement (%)</w:t>
            </w:r>
          </w:p>
          <w:p w14:paraId="73FC719B" w14:textId="169736F5" w:rsidR="005C2DC1" w:rsidRPr="00A6359E" w:rsidRDefault="005C2DC1" w:rsidP="00E0470C">
            <w:pPr>
              <w:jc w:val="center"/>
              <w:rPr>
                <w:rFonts w:ascii="Arial" w:hAnsi="Arial" w:cs="Arial"/>
                <w:b/>
                <w:bCs/>
                <w:color w:val="000000"/>
                <w:sz w:val="20"/>
                <w:szCs w:val="20"/>
                <w:lang w:val="en-GB"/>
              </w:rPr>
            </w:pPr>
          </w:p>
        </w:tc>
        <w:tc>
          <w:tcPr>
            <w:tcW w:w="2126" w:type="dxa"/>
            <w:tcBorders>
              <w:top w:val="single" w:sz="4" w:space="0" w:color="auto"/>
              <w:bottom w:val="single" w:sz="4" w:space="0" w:color="auto"/>
            </w:tcBorders>
          </w:tcPr>
          <w:p w14:paraId="2A307B54" w14:textId="0B1306E7" w:rsidR="005C2DC1" w:rsidRPr="00A6359E" w:rsidRDefault="005C2DC1" w:rsidP="00E0470C">
            <w:pPr>
              <w:jc w:val="center"/>
              <w:rPr>
                <w:rFonts w:ascii="Arial" w:hAnsi="Arial" w:cs="Arial"/>
                <w:b/>
                <w:bCs/>
                <w:color w:val="000000"/>
                <w:sz w:val="20"/>
                <w:szCs w:val="20"/>
                <w:lang w:val="en-GB"/>
              </w:rPr>
            </w:pPr>
            <w:r w:rsidRPr="00A6359E">
              <w:rPr>
                <w:rFonts w:ascii="Arial" w:hAnsi="Arial" w:cs="Arial"/>
                <w:b/>
                <w:bCs/>
                <w:color w:val="000000"/>
                <w:sz w:val="20"/>
                <w:szCs w:val="20"/>
                <w:lang w:val="en-GB"/>
              </w:rPr>
              <w:t>Model 1: unadjusted</w:t>
            </w:r>
          </w:p>
          <w:p w14:paraId="20F80236" w14:textId="45BB1BB6" w:rsidR="005C2DC1" w:rsidRPr="00A6359E" w:rsidRDefault="005C2DC1" w:rsidP="00E0470C">
            <w:pPr>
              <w:jc w:val="center"/>
              <w:rPr>
                <w:rFonts w:ascii="Arial" w:hAnsi="Arial" w:cs="Arial"/>
                <w:b/>
                <w:bCs/>
                <w:color w:val="000000"/>
                <w:sz w:val="20"/>
                <w:szCs w:val="20"/>
                <w:lang w:val="en-GB"/>
              </w:rPr>
            </w:pPr>
            <w:r w:rsidRPr="00A6359E">
              <w:rPr>
                <w:rFonts w:ascii="Arial" w:hAnsi="Arial" w:cs="Arial"/>
                <w:b/>
                <w:bCs/>
                <w:color w:val="000000"/>
                <w:sz w:val="20"/>
                <w:szCs w:val="20"/>
                <w:lang w:val="en-GB"/>
              </w:rPr>
              <w:t>OR (95% CI)</w:t>
            </w:r>
          </w:p>
        </w:tc>
        <w:tc>
          <w:tcPr>
            <w:tcW w:w="1838" w:type="dxa"/>
            <w:tcBorders>
              <w:top w:val="single" w:sz="4" w:space="0" w:color="auto"/>
              <w:bottom w:val="single" w:sz="4" w:space="0" w:color="auto"/>
            </w:tcBorders>
          </w:tcPr>
          <w:p w14:paraId="65798A09" w14:textId="77777777" w:rsidR="005C2DC1" w:rsidRPr="00A6359E" w:rsidRDefault="005C2DC1" w:rsidP="00E0470C">
            <w:pPr>
              <w:jc w:val="center"/>
              <w:rPr>
                <w:rFonts w:ascii="Arial" w:hAnsi="Arial" w:cs="Arial"/>
                <w:b/>
                <w:bCs/>
                <w:color w:val="000000"/>
                <w:sz w:val="20"/>
                <w:szCs w:val="20"/>
                <w:lang w:val="en-GB"/>
              </w:rPr>
            </w:pPr>
            <w:r w:rsidRPr="00A6359E">
              <w:rPr>
                <w:rFonts w:ascii="Arial" w:hAnsi="Arial" w:cs="Arial"/>
                <w:b/>
                <w:bCs/>
                <w:color w:val="000000"/>
                <w:sz w:val="20"/>
                <w:szCs w:val="20"/>
                <w:lang w:val="en-GB"/>
              </w:rPr>
              <w:t>Model 2: adjusted</w:t>
            </w:r>
          </w:p>
          <w:p w14:paraId="02B172DC" w14:textId="77ED9F60" w:rsidR="005C2DC1" w:rsidRPr="00A6359E" w:rsidRDefault="005C2DC1" w:rsidP="00E0470C">
            <w:pPr>
              <w:jc w:val="center"/>
              <w:rPr>
                <w:rFonts w:ascii="Arial" w:hAnsi="Arial" w:cs="Arial"/>
                <w:b/>
                <w:bCs/>
                <w:color w:val="000000"/>
                <w:sz w:val="20"/>
                <w:szCs w:val="20"/>
                <w:lang w:val="en-GB"/>
              </w:rPr>
            </w:pPr>
            <w:r w:rsidRPr="00A6359E">
              <w:rPr>
                <w:rFonts w:ascii="Arial" w:hAnsi="Arial" w:cs="Arial"/>
                <w:b/>
                <w:bCs/>
                <w:color w:val="000000"/>
                <w:sz w:val="20"/>
                <w:szCs w:val="20"/>
                <w:lang w:val="en-GB"/>
              </w:rPr>
              <w:t>OR (95% CI)</w:t>
            </w:r>
          </w:p>
        </w:tc>
      </w:tr>
      <w:tr w:rsidR="001C6B4E" w:rsidRPr="00A6359E" w14:paraId="3BCB9DB0" w14:textId="77777777" w:rsidTr="00B968BF">
        <w:trPr>
          <w:trHeight w:val="69"/>
        </w:trPr>
        <w:tc>
          <w:tcPr>
            <w:tcW w:w="9498" w:type="dxa"/>
            <w:gridSpan w:val="4"/>
            <w:tcBorders>
              <w:top w:val="single" w:sz="4" w:space="0" w:color="auto"/>
            </w:tcBorders>
            <w:noWrap/>
          </w:tcPr>
          <w:p w14:paraId="51300F66" w14:textId="7F595572" w:rsidR="001C6B4E" w:rsidRPr="00A6359E" w:rsidRDefault="001C6B4E" w:rsidP="00E0470C">
            <w:pPr>
              <w:jc w:val="center"/>
              <w:rPr>
                <w:rFonts w:ascii="Arial" w:hAnsi="Arial" w:cs="Arial"/>
                <w:b/>
                <w:bCs/>
                <w:color w:val="000000"/>
                <w:sz w:val="22"/>
                <w:szCs w:val="22"/>
                <w:highlight w:val="yellow"/>
                <w:lang w:val="en-GB"/>
              </w:rPr>
            </w:pPr>
            <w:r w:rsidRPr="00A6359E">
              <w:rPr>
                <w:rFonts w:ascii="Arial" w:hAnsi="Arial" w:cs="Arial"/>
                <w:b/>
                <w:bCs/>
                <w:color w:val="000000"/>
                <w:sz w:val="22"/>
                <w:szCs w:val="22"/>
                <w:lang w:val="en-GB"/>
              </w:rPr>
              <w:t>Smoking cessation</w:t>
            </w:r>
            <w:r w:rsidR="00FE0C4A" w:rsidRPr="00A6359E">
              <w:rPr>
                <w:rFonts w:ascii="Arial" w:hAnsi="Arial" w:cs="Arial"/>
                <w:b/>
                <w:bCs/>
                <w:color w:val="000000"/>
                <w:sz w:val="22"/>
                <w:szCs w:val="22"/>
                <w:lang w:val="en-GB"/>
              </w:rPr>
              <w:t xml:space="preserve"> (N=</w:t>
            </w:r>
            <w:r w:rsidR="00572AE0" w:rsidRPr="00A6359E">
              <w:rPr>
                <w:rFonts w:ascii="Arial" w:hAnsi="Arial" w:cs="Arial"/>
                <w:b/>
                <w:bCs/>
                <w:color w:val="000000"/>
                <w:sz w:val="22"/>
                <w:szCs w:val="22"/>
                <w:lang w:val="en-GB"/>
              </w:rPr>
              <w:t>1,608</w:t>
            </w:r>
            <w:r w:rsidR="00FE0C4A" w:rsidRPr="00A6359E">
              <w:rPr>
                <w:rFonts w:ascii="Arial" w:hAnsi="Arial" w:cs="Arial"/>
                <w:b/>
                <w:bCs/>
                <w:color w:val="000000"/>
                <w:sz w:val="22"/>
                <w:szCs w:val="22"/>
                <w:lang w:val="en-GB"/>
              </w:rPr>
              <w:t>)</w:t>
            </w:r>
          </w:p>
        </w:tc>
      </w:tr>
      <w:tr w:rsidR="005C2DC1" w:rsidRPr="00A6359E" w14:paraId="511C091B" w14:textId="77777777" w:rsidTr="00E0470C">
        <w:trPr>
          <w:trHeight w:val="69"/>
        </w:trPr>
        <w:tc>
          <w:tcPr>
            <w:tcW w:w="4111" w:type="dxa"/>
            <w:noWrap/>
          </w:tcPr>
          <w:p w14:paraId="6DFC4274" w14:textId="4590E33B" w:rsidR="005C2DC1" w:rsidRPr="00A6359E" w:rsidRDefault="00DF43EF" w:rsidP="00D1298A">
            <w:pPr>
              <w:rPr>
                <w:rFonts w:ascii="Arial" w:hAnsi="Arial" w:cs="Arial"/>
                <w:color w:val="000000"/>
                <w:sz w:val="22"/>
                <w:szCs w:val="22"/>
                <w:lang w:val="en-GB"/>
              </w:rPr>
            </w:pPr>
            <w:r>
              <w:rPr>
                <w:rFonts w:ascii="Arial" w:hAnsi="Arial" w:cs="Arial"/>
                <w:b/>
                <w:bCs/>
                <w:color w:val="000000"/>
                <w:sz w:val="22"/>
                <w:szCs w:val="22"/>
                <w:lang w:val="en-GB"/>
              </w:rPr>
              <w:t>Knowledge on h</w:t>
            </w:r>
            <w:r w:rsidR="005C2DC1" w:rsidRPr="00A6359E">
              <w:rPr>
                <w:rFonts w:ascii="Arial" w:hAnsi="Arial" w:cs="Arial"/>
                <w:b/>
                <w:bCs/>
                <w:color w:val="000000"/>
                <w:sz w:val="22"/>
                <w:szCs w:val="22"/>
                <w:lang w:val="en-GB"/>
              </w:rPr>
              <w:t xml:space="preserve">ealth effects of smoking </w:t>
            </w:r>
          </w:p>
        </w:tc>
        <w:tc>
          <w:tcPr>
            <w:tcW w:w="1423" w:type="dxa"/>
          </w:tcPr>
          <w:p w14:paraId="18CBFB0B" w14:textId="77777777" w:rsidR="005C2DC1" w:rsidRPr="00A6359E" w:rsidRDefault="005C2DC1" w:rsidP="00E0470C">
            <w:pPr>
              <w:jc w:val="center"/>
              <w:rPr>
                <w:rFonts w:ascii="Arial" w:hAnsi="Arial" w:cs="Arial"/>
                <w:color w:val="000000"/>
                <w:sz w:val="22"/>
                <w:szCs w:val="22"/>
                <w:lang w:val="en-GB"/>
              </w:rPr>
            </w:pPr>
          </w:p>
        </w:tc>
        <w:tc>
          <w:tcPr>
            <w:tcW w:w="2126" w:type="dxa"/>
          </w:tcPr>
          <w:p w14:paraId="48BC644A" w14:textId="3B0DBB01" w:rsidR="005C2DC1" w:rsidRPr="00A6359E" w:rsidRDefault="005C2DC1" w:rsidP="00D1298A">
            <w:pPr>
              <w:jc w:val="right"/>
              <w:rPr>
                <w:rFonts w:ascii="Arial" w:hAnsi="Arial" w:cs="Arial"/>
                <w:color w:val="000000"/>
                <w:sz w:val="22"/>
                <w:szCs w:val="22"/>
                <w:lang w:val="en-GB"/>
              </w:rPr>
            </w:pPr>
          </w:p>
        </w:tc>
        <w:tc>
          <w:tcPr>
            <w:tcW w:w="1838" w:type="dxa"/>
          </w:tcPr>
          <w:p w14:paraId="7E6057FA" w14:textId="77777777" w:rsidR="005C2DC1" w:rsidRPr="00A6359E" w:rsidRDefault="005C2DC1" w:rsidP="00D1298A">
            <w:pPr>
              <w:jc w:val="right"/>
              <w:rPr>
                <w:rFonts w:ascii="Arial" w:hAnsi="Arial" w:cs="Arial"/>
                <w:color w:val="000000"/>
                <w:sz w:val="22"/>
                <w:szCs w:val="22"/>
                <w:lang w:val="en-GB"/>
              </w:rPr>
            </w:pPr>
          </w:p>
        </w:tc>
      </w:tr>
      <w:tr w:rsidR="00B4743E" w:rsidRPr="00A6359E" w14:paraId="301FF2B2" w14:textId="77777777" w:rsidTr="00E0470C">
        <w:trPr>
          <w:trHeight w:val="69"/>
        </w:trPr>
        <w:tc>
          <w:tcPr>
            <w:tcW w:w="4111" w:type="dxa"/>
            <w:noWrap/>
            <w:hideMark/>
          </w:tcPr>
          <w:p w14:paraId="3B96313E" w14:textId="77777777" w:rsidR="00B4743E" w:rsidRPr="00A6359E" w:rsidRDefault="00B4743E" w:rsidP="00B4743E">
            <w:pPr>
              <w:jc w:val="right"/>
              <w:rPr>
                <w:rFonts w:ascii="Arial" w:hAnsi="Arial" w:cs="Arial"/>
                <w:color w:val="000000"/>
                <w:sz w:val="22"/>
                <w:szCs w:val="22"/>
                <w:lang w:val="en-GB"/>
              </w:rPr>
            </w:pPr>
            <w:r w:rsidRPr="00A6359E">
              <w:rPr>
                <w:rFonts w:ascii="Arial" w:hAnsi="Arial" w:cs="Arial"/>
                <w:color w:val="000000"/>
                <w:sz w:val="22"/>
                <w:szCs w:val="22"/>
                <w:lang w:val="en-GB"/>
              </w:rPr>
              <w:t>Chronic lung disease</w:t>
            </w:r>
          </w:p>
        </w:tc>
        <w:tc>
          <w:tcPr>
            <w:tcW w:w="1423" w:type="dxa"/>
          </w:tcPr>
          <w:p w14:paraId="63D57073" w14:textId="69F9082D" w:rsidR="00B4743E" w:rsidRPr="00A6359E" w:rsidRDefault="00B4743E" w:rsidP="00E0470C">
            <w:pPr>
              <w:jc w:val="center"/>
              <w:rPr>
                <w:rFonts w:ascii="Arial" w:hAnsi="Arial" w:cs="Arial"/>
                <w:color w:val="000000"/>
                <w:sz w:val="22"/>
                <w:szCs w:val="22"/>
                <w:lang w:val="en-GB"/>
              </w:rPr>
            </w:pPr>
            <w:r w:rsidRPr="00A6359E">
              <w:rPr>
                <w:sz w:val="22"/>
                <w:szCs w:val="22"/>
                <w:lang w:val="en-GB"/>
              </w:rPr>
              <w:t>95.1</w:t>
            </w:r>
          </w:p>
        </w:tc>
        <w:tc>
          <w:tcPr>
            <w:tcW w:w="2126" w:type="dxa"/>
            <w:vAlign w:val="bottom"/>
          </w:tcPr>
          <w:p w14:paraId="7446FD96" w14:textId="46A8DA29" w:rsidR="00B4743E" w:rsidRPr="00A6359E" w:rsidRDefault="00B4743E" w:rsidP="00B4743E">
            <w:pPr>
              <w:jc w:val="right"/>
              <w:rPr>
                <w:b/>
                <w:bCs/>
                <w:color w:val="000000"/>
                <w:lang w:val="en-GB"/>
              </w:rPr>
            </w:pPr>
            <w:r w:rsidRPr="00A6359E">
              <w:rPr>
                <w:b/>
                <w:bCs/>
                <w:color w:val="000000"/>
                <w:lang w:val="en-GB"/>
              </w:rPr>
              <w:t>2.13(1.31, 3.47)</w:t>
            </w:r>
          </w:p>
        </w:tc>
        <w:tc>
          <w:tcPr>
            <w:tcW w:w="1838" w:type="dxa"/>
            <w:vAlign w:val="bottom"/>
          </w:tcPr>
          <w:p w14:paraId="627B52AF" w14:textId="2CA3137D" w:rsidR="00B4743E" w:rsidRPr="00A6359E" w:rsidRDefault="00B4743E" w:rsidP="00B4743E">
            <w:pPr>
              <w:jc w:val="right"/>
              <w:rPr>
                <w:color w:val="000000"/>
                <w:lang w:val="en-GB"/>
              </w:rPr>
            </w:pPr>
            <w:r w:rsidRPr="00A6359E">
              <w:rPr>
                <w:color w:val="000000"/>
                <w:lang w:val="en-GB"/>
              </w:rPr>
              <w:t>1.31(0.76, 2.26)</w:t>
            </w:r>
          </w:p>
        </w:tc>
      </w:tr>
      <w:tr w:rsidR="00B4743E" w:rsidRPr="00A6359E" w14:paraId="0AF40192" w14:textId="77777777" w:rsidTr="00E0470C">
        <w:trPr>
          <w:trHeight w:val="69"/>
        </w:trPr>
        <w:tc>
          <w:tcPr>
            <w:tcW w:w="4111" w:type="dxa"/>
            <w:noWrap/>
            <w:hideMark/>
          </w:tcPr>
          <w:p w14:paraId="54AE5873" w14:textId="77777777" w:rsidR="00B4743E" w:rsidRPr="00A6359E" w:rsidRDefault="00B4743E" w:rsidP="00B4743E">
            <w:pPr>
              <w:jc w:val="right"/>
              <w:rPr>
                <w:rFonts w:ascii="Arial" w:hAnsi="Arial" w:cs="Arial"/>
                <w:color w:val="000000"/>
                <w:sz w:val="22"/>
                <w:szCs w:val="22"/>
                <w:lang w:val="en-GB"/>
              </w:rPr>
            </w:pPr>
            <w:r w:rsidRPr="00A6359E">
              <w:rPr>
                <w:rFonts w:ascii="Arial" w:hAnsi="Arial" w:cs="Arial"/>
                <w:color w:val="000000"/>
                <w:sz w:val="22"/>
                <w:szCs w:val="22"/>
                <w:lang w:val="en-GB"/>
              </w:rPr>
              <w:t>Heart disease</w:t>
            </w:r>
          </w:p>
        </w:tc>
        <w:tc>
          <w:tcPr>
            <w:tcW w:w="1423" w:type="dxa"/>
          </w:tcPr>
          <w:p w14:paraId="1689E856" w14:textId="34DE9140" w:rsidR="00B4743E" w:rsidRPr="00A6359E" w:rsidRDefault="00B4743E" w:rsidP="00E0470C">
            <w:pPr>
              <w:jc w:val="center"/>
              <w:rPr>
                <w:rFonts w:ascii="Arial" w:hAnsi="Arial" w:cs="Arial"/>
                <w:color w:val="000000"/>
                <w:sz w:val="22"/>
                <w:szCs w:val="22"/>
                <w:lang w:val="en-GB"/>
              </w:rPr>
            </w:pPr>
            <w:r w:rsidRPr="00A6359E">
              <w:rPr>
                <w:sz w:val="22"/>
                <w:szCs w:val="22"/>
                <w:lang w:val="en-GB"/>
              </w:rPr>
              <w:t>82.5</w:t>
            </w:r>
          </w:p>
        </w:tc>
        <w:tc>
          <w:tcPr>
            <w:tcW w:w="2126" w:type="dxa"/>
            <w:vAlign w:val="bottom"/>
          </w:tcPr>
          <w:p w14:paraId="4ACE5841" w14:textId="56C64005" w:rsidR="00B4743E" w:rsidRPr="00A6359E" w:rsidRDefault="00B4743E" w:rsidP="00B4743E">
            <w:pPr>
              <w:jc w:val="right"/>
              <w:rPr>
                <w:b/>
                <w:bCs/>
                <w:color w:val="000000"/>
                <w:lang w:val="en-GB"/>
              </w:rPr>
            </w:pPr>
            <w:r w:rsidRPr="00A6359E">
              <w:rPr>
                <w:b/>
                <w:bCs/>
                <w:color w:val="000000"/>
                <w:lang w:val="en-GB"/>
              </w:rPr>
              <w:t>2.98(2.20, 4.04)</w:t>
            </w:r>
          </w:p>
        </w:tc>
        <w:tc>
          <w:tcPr>
            <w:tcW w:w="1838" w:type="dxa"/>
            <w:vAlign w:val="bottom"/>
          </w:tcPr>
          <w:p w14:paraId="691CA508" w14:textId="43319B42" w:rsidR="00B4743E" w:rsidRPr="00A6359E" w:rsidRDefault="00B4743E" w:rsidP="00B4743E">
            <w:pPr>
              <w:jc w:val="right"/>
              <w:rPr>
                <w:b/>
                <w:bCs/>
                <w:color w:val="000000"/>
                <w:lang w:val="en-GB"/>
              </w:rPr>
            </w:pPr>
            <w:r w:rsidRPr="00A6359E">
              <w:rPr>
                <w:b/>
                <w:bCs/>
                <w:color w:val="000000"/>
                <w:lang w:val="en-GB"/>
              </w:rPr>
              <w:t>1.62(1.13, 2.32)</w:t>
            </w:r>
          </w:p>
        </w:tc>
      </w:tr>
      <w:tr w:rsidR="00B4743E" w:rsidRPr="00A6359E" w14:paraId="12C77736" w14:textId="77777777" w:rsidTr="00E0470C">
        <w:trPr>
          <w:trHeight w:val="69"/>
        </w:trPr>
        <w:tc>
          <w:tcPr>
            <w:tcW w:w="4111" w:type="dxa"/>
            <w:noWrap/>
            <w:hideMark/>
          </w:tcPr>
          <w:p w14:paraId="4DECF376" w14:textId="6254892E" w:rsidR="00B4743E" w:rsidRPr="00A6359E" w:rsidRDefault="00B4743E" w:rsidP="00B4743E">
            <w:pPr>
              <w:jc w:val="right"/>
              <w:rPr>
                <w:rFonts w:ascii="Arial" w:hAnsi="Arial" w:cs="Arial"/>
                <w:color w:val="000000"/>
                <w:sz w:val="22"/>
                <w:szCs w:val="22"/>
                <w:lang w:val="en-GB"/>
              </w:rPr>
            </w:pPr>
            <w:r w:rsidRPr="00A6359E">
              <w:rPr>
                <w:rFonts w:ascii="Arial" w:hAnsi="Arial" w:cs="Arial"/>
                <w:color w:val="595959" w:themeColor="text1" w:themeTint="A6"/>
                <w:sz w:val="22"/>
                <w:szCs w:val="22"/>
                <w:lang w:val="en-GB"/>
              </w:rPr>
              <w:t>Diabetes</w:t>
            </w:r>
            <w:r w:rsidRPr="00A6359E">
              <w:rPr>
                <w:rFonts w:ascii="Arial" w:hAnsi="Arial" w:cs="Arial"/>
                <w:color w:val="000000"/>
                <w:sz w:val="22"/>
                <w:szCs w:val="22"/>
                <w:lang w:val="en-GB"/>
              </w:rPr>
              <w:t xml:space="preserve"> </w:t>
            </w:r>
          </w:p>
        </w:tc>
        <w:tc>
          <w:tcPr>
            <w:tcW w:w="1423" w:type="dxa"/>
          </w:tcPr>
          <w:p w14:paraId="3D5FFE94" w14:textId="7E5F4E94" w:rsidR="00B4743E" w:rsidRPr="00A6359E" w:rsidRDefault="00C25AF0" w:rsidP="00E0470C">
            <w:pPr>
              <w:jc w:val="center"/>
              <w:rPr>
                <w:rFonts w:ascii="Arial" w:hAnsi="Arial" w:cs="Arial"/>
                <w:color w:val="000000"/>
                <w:sz w:val="22"/>
                <w:szCs w:val="22"/>
                <w:lang w:val="en-GB"/>
              </w:rPr>
            </w:pPr>
            <w:r w:rsidRPr="00A6359E">
              <w:rPr>
                <w:sz w:val="22"/>
                <w:szCs w:val="22"/>
                <w:lang w:val="en-GB"/>
              </w:rPr>
              <w:t>24.9</w:t>
            </w:r>
          </w:p>
        </w:tc>
        <w:tc>
          <w:tcPr>
            <w:tcW w:w="2126" w:type="dxa"/>
            <w:vAlign w:val="bottom"/>
          </w:tcPr>
          <w:p w14:paraId="6BCF62AB" w14:textId="0E92D397" w:rsidR="00B4743E" w:rsidRPr="00A6359E" w:rsidRDefault="00B4743E" w:rsidP="00B4743E">
            <w:pPr>
              <w:jc w:val="right"/>
              <w:rPr>
                <w:color w:val="000000"/>
                <w:lang w:val="en-GB"/>
              </w:rPr>
            </w:pPr>
            <w:r w:rsidRPr="00A6359E">
              <w:rPr>
                <w:color w:val="000000"/>
                <w:lang w:val="en-GB"/>
              </w:rPr>
              <w:t>1.06(0.87, 1.30)</w:t>
            </w:r>
          </w:p>
        </w:tc>
        <w:tc>
          <w:tcPr>
            <w:tcW w:w="1838" w:type="dxa"/>
            <w:vAlign w:val="bottom"/>
          </w:tcPr>
          <w:p w14:paraId="0E093874" w14:textId="5A514EEA" w:rsidR="00B4743E" w:rsidRPr="00A6359E" w:rsidRDefault="00B4743E" w:rsidP="00B4743E">
            <w:pPr>
              <w:jc w:val="right"/>
              <w:rPr>
                <w:color w:val="000000"/>
                <w:lang w:val="en-GB"/>
              </w:rPr>
            </w:pPr>
            <w:r w:rsidRPr="00A6359E">
              <w:rPr>
                <w:color w:val="000000"/>
                <w:lang w:val="en-GB"/>
              </w:rPr>
              <w:t>1.24(0.98, 1.57)</w:t>
            </w:r>
          </w:p>
        </w:tc>
      </w:tr>
      <w:tr w:rsidR="00B4743E" w:rsidRPr="00A6359E" w14:paraId="0701EC4E" w14:textId="77777777" w:rsidTr="00E0470C">
        <w:trPr>
          <w:trHeight w:val="69"/>
        </w:trPr>
        <w:tc>
          <w:tcPr>
            <w:tcW w:w="4111" w:type="dxa"/>
            <w:noWrap/>
            <w:hideMark/>
          </w:tcPr>
          <w:p w14:paraId="09350785" w14:textId="77777777" w:rsidR="00B4743E" w:rsidRPr="00A6359E" w:rsidRDefault="00B4743E" w:rsidP="00B4743E">
            <w:pPr>
              <w:jc w:val="right"/>
              <w:rPr>
                <w:rFonts w:ascii="Arial" w:hAnsi="Arial" w:cs="Arial"/>
                <w:color w:val="000000"/>
                <w:sz w:val="22"/>
                <w:szCs w:val="22"/>
                <w:lang w:val="en-GB"/>
              </w:rPr>
            </w:pPr>
            <w:r w:rsidRPr="00A6359E">
              <w:rPr>
                <w:rFonts w:ascii="Arial" w:hAnsi="Arial" w:cs="Arial"/>
                <w:color w:val="000000"/>
                <w:sz w:val="22"/>
                <w:szCs w:val="22"/>
                <w:lang w:val="en-GB"/>
              </w:rPr>
              <w:t>Stroke</w:t>
            </w:r>
          </w:p>
        </w:tc>
        <w:tc>
          <w:tcPr>
            <w:tcW w:w="1423" w:type="dxa"/>
          </w:tcPr>
          <w:p w14:paraId="775B63BC" w14:textId="54878D7E" w:rsidR="00B4743E" w:rsidRPr="00A6359E" w:rsidRDefault="00B4743E" w:rsidP="00E0470C">
            <w:pPr>
              <w:jc w:val="center"/>
              <w:rPr>
                <w:rFonts w:ascii="Arial" w:hAnsi="Arial" w:cs="Arial"/>
                <w:color w:val="000000"/>
                <w:sz w:val="22"/>
                <w:szCs w:val="22"/>
                <w:lang w:val="en-GB"/>
              </w:rPr>
            </w:pPr>
            <w:r w:rsidRPr="00A6359E">
              <w:rPr>
                <w:sz w:val="22"/>
                <w:szCs w:val="22"/>
                <w:lang w:val="en-GB"/>
              </w:rPr>
              <w:t>66.9</w:t>
            </w:r>
          </w:p>
        </w:tc>
        <w:tc>
          <w:tcPr>
            <w:tcW w:w="2126" w:type="dxa"/>
            <w:vAlign w:val="bottom"/>
          </w:tcPr>
          <w:p w14:paraId="6917E9A3" w14:textId="31CBFE2E" w:rsidR="00B4743E" w:rsidRPr="00A6359E" w:rsidRDefault="00B4743E" w:rsidP="00B4743E">
            <w:pPr>
              <w:jc w:val="right"/>
              <w:rPr>
                <w:b/>
                <w:bCs/>
                <w:color w:val="000000"/>
                <w:lang w:val="en-GB"/>
              </w:rPr>
            </w:pPr>
            <w:r w:rsidRPr="00A6359E">
              <w:rPr>
                <w:b/>
                <w:bCs/>
                <w:color w:val="000000"/>
                <w:lang w:val="en-GB"/>
              </w:rPr>
              <w:t>2.43(1.93, 3.06)</w:t>
            </w:r>
          </w:p>
        </w:tc>
        <w:tc>
          <w:tcPr>
            <w:tcW w:w="1838" w:type="dxa"/>
            <w:vAlign w:val="bottom"/>
          </w:tcPr>
          <w:p w14:paraId="556B0DEC" w14:textId="3B7E2DD7" w:rsidR="00B4743E" w:rsidRPr="00A6359E" w:rsidRDefault="00B4743E" w:rsidP="00B4743E">
            <w:pPr>
              <w:jc w:val="right"/>
              <w:rPr>
                <w:b/>
                <w:bCs/>
                <w:color w:val="000000"/>
                <w:lang w:val="en-GB"/>
              </w:rPr>
            </w:pPr>
            <w:r w:rsidRPr="00A6359E">
              <w:rPr>
                <w:b/>
                <w:bCs/>
                <w:color w:val="000000"/>
                <w:lang w:val="en-GB"/>
              </w:rPr>
              <w:t>1.34(1.02, 1.77)</w:t>
            </w:r>
          </w:p>
        </w:tc>
      </w:tr>
      <w:tr w:rsidR="00B4743E" w:rsidRPr="00A6359E" w14:paraId="7EF8BB93" w14:textId="77777777" w:rsidTr="00E0470C">
        <w:trPr>
          <w:trHeight w:val="69"/>
        </w:trPr>
        <w:tc>
          <w:tcPr>
            <w:tcW w:w="4111" w:type="dxa"/>
            <w:noWrap/>
            <w:hideMark/>
          </w:tcPr>
          <w:p w14:paraId="6FD33071" w14:textId="03F6DE06" w:rsidR="00B4743E" w:rsidRPr="00A6359E" w:rsidRDefault="00B4743E" w:rsidP="00B4743E">
            <w:pPr>
              <w:jc w:val="right"/>
              <w:rPr>
                <w:rFonts w:ascii="Arial" w:hAnsi="Arial" w:cs="Arial"/>
                <w:color w:val="000000" w:themeColor="text1"/>
                <w:sz w:val="22"/>
                <w:szCs w:val="22"/>
                <w:lang w:val="en-GB"/>
              </w:rPr>
            </w:pPr>
            <w:r w:rsidRPr="00A6359E">
              <w:rPr>
                <w:rFonts w:ascii="Arial" w:hAnsi="Arial" w:cs="Arial"/>
                <w:color w:val="595959" w:themeColor="text1" w:themeTint="A6"/>
                <w:sz w:val="22"/>
                <w:szCs w:val="22"/>
                <w:lang w:val="en-GB"/>
              </w:rPr>
              <w:t>Arthritis</w:t>
            </w:r>
          </w:p>
        </w:tc>
        <w:tc>
          <w:tcPr>
            <w:tcW w:w="1423" w:type="dxa"/>
          </w:tcPr>
          <w:p w14:paraId="59DC83E4" w14:textId="2BFC9E36" w:rsidR="00B4743E" w:rsidRPr="00A6359E" w:rsidRDefault="000331FF" w:rsidP="00E0470C">
            <w:pPr>
              <w:jc w:val="center"/>
              <w:rPr>
                <w:rFonts w:ascii="Arial" w:hAnsi="Arial" w:cs="Arial"/>
                <w:color w:val="000000" w:themeColor="text1"/>
                <w:sz w:val="22"/>
                <w:szCs w:val="22"/>
                <w:lang w:val="en-GB"/>
              </w:rPr>
            </w:pPr>
            <w:r w:rsidRPr="00A6359E">
              <w:rPr>
                <w:color w:val="000000" w:themeColor="text1"/>
                <w:sz w:val="22"/>
                <w:szCs w:val="22"/>
                <w:lang w:val="en-GB"/>
              </w:rPr>
              <w:t>31.9</w:t>
            </w:r>
          </w:p>
        </w:tc>
        <w:tc>
          <w:tcPr>
            <w:tcW w:w="2126" w:type="dxa"/>
            <w:vAlign w:val="bottom"/>
          </w:tcPr>
          <w:p w14:paraId="6E54EAE9" w14:textId="79E2F8A2" w:rsidR="00B4743E" w:rsidRPr="00A6359E" w:rsidRDefault="00B4743E" w:rsidP="00B4743E">
            <w:pPr>
              <w:jc w:val="right"/>
              <w:rPr>
                <w:color w:val="000000"/>
                <w:lang w:val="en-GB"/>
              </w:rPr>
            </w:pPr>
            <w:r w:rsidRPr="00A6359E">
              <w:rPr>
                <w:color w:val="000000"/>
                <w:lang w:val="en-GB"/>
              </w:rPr>
              <w:t>0.96(0.78, 1.19)</w:t>
            </w:r>
          </w:p>
        </w:tc>
        <w:tc>
          <w:tcPr>
            <w:tcW w:w="1838" w:type="dxa"/>
            <w:vAlign w:val="bottom"/>
          </w:tcPr>
          <w:p w14:paraId="4AC4E7AD" w14:textId="1A2FE54C" w:rsidR="00B4743E" w:rsidRPr="00A6359E" w:rsidRDefault="00B4743E" w:rsidP="00B4743E">
            <w:pPr>
              <w:jc w:val="right"/>
              <w:rPr>
                <w:color w:val="000000"/>
                <w:lang w:val="en-GB"/>
              </w:rPr>
            </w:pPr>
            <w:r w:rsidRPr="00A6359E">
              <w:rPr>
                <w:color w:val="000000"/>
                <w:lang w:val="en-GB"/>
              </w:rPr>
              <w:t>1.25(0.97, 1.61)</w:t>
            </w:r>
          </w:p>
        </w:tc>
      </w:tr>
      <w:tr w:rsidR="00B4743E" w:rsidRPr="00A6359E" w14:paraId="5D08E07F" w14:textId="77777777" w:rsidTr="00E0470C">
        <w:trPr>
          <w:trHeight w:val="69"/>
        </w:trPr>
        <w:tc>
          <w:tcPr>
            <w:tcW w:w="4111" w:type="dxa"/>
            <w:noWrap/>
            <w:hideMark/>
          </w:tcPr>
          <w:p w14:paraId="2740ED8A" w14:textId="77777777" w:rsidR="00B4743E" w:rsidRPr="00A6359E" w:rsidRDefault="00B4743E" w:rsidP="00B4743E">
            <w:pPr>
              <w:jc w:val="right"/>
              <w:rPr>
                <w:rFonts w:ascii="Arial" w:hAnsi="Arial" w:cs="Arial"/>
                <w:color w:val="000000"/>
                <w:sz w:val="22"/>
                <w:szCs w:val="22"/>
                <w:lang w:val="en-GB"/>
              </w:rPr>
            </w:pPr>
            <w:r w:rsidRPr="00A6359E">
              <w:rPr>
                <w:rFonts w:ascii="Arial" w:hAnsi="Arial" w:cs="Arial"/>
                <w:color w:val="000000"/>
                <w:sz w:val="22"/>
                <w:szCs w:val="22"/>
                <w:lang w:val="en-GB"/>
              </w:rPr>
              <w:t>Lung cancer</w:t>
            </w:r>
          </w:p>
        </w:tc>
        <w:tc>
          <w:tcPr>
            <w:tcW w:w="1423" w:type="dxa"/>
          </w:tcPr>
          <w:p w14:paraId="47CFDA41" w14:textId="6CF29BB0" w:rsidR="00B4743E" w:rsidRPr="00A6359E" w:rsidRDefault="00B4743E" w:rsidP="00E0470C">
            <w:pPr>
              <w:jc w:val="center"/>
              <w:rPr>
                <w:rFonts w:ascii="Arial" w:hAnsi="Arial" w:cs="Arial"/>
                <w:color w:val="000000"/>
                <w:sz w:val="22"/>
                <w:szCs w:val="22"/>
                <w:lang w:val="en-GB"/>
              </w:rPr>
            </w:pPr>
            <w:r w:rsidRPr="00A6359E">
              <w:rPr>
                <w:sz w:val="22"/>
                <w:szCs w:val="22"/>
                <w:lang w:val="en-GB"/>
              </w:rPr>
              <w:t>93.7</w:t>
            </w:r>
          </w:p>
        </w:tc>
        <w:tc>
          <w:tcPr>
            <w:tcW w:w="2126" w:type="dxa"/>
            <w:vAlign w:val="bottom"/>
          </w:tcPr>
          <w:p w14:paraId="03494E8C" w14:textId="13695B76" w:rsidR="00B4743E" w:rsidRPr="00A6359E" w:rsidRDefault="00B4743E" w:rsidP="00B4743E">
            <w:pPr>
              <w:jc w:val="right"/>
              <w:rPr>
                <w:b/>
                <w:bCs/>
                <w:color w:val="000000"/>
                <w:lang w:val="en-GB"/>
              </w:rPr>
            </w:pPr>
            <w:r w:rsidRPr="00A6359E">
              <w:rPr>
                <w:b/>
                <w:bCs/>
                <w:color w:val="000000"/>
                <w:lang w:val="en-GB"/>
              </w:rPr>
              <w:t>2.79(1.76, 4.43)</w:t>
            </w:r>
          </w:p>
        </w:tc>
        <w:tc>
          <w:tcPr>
            <w:tcW w:w="1838" w:type="dxa"/>
            <w:vAlign w:val="bottom"/>
          </w:tcPr>
          <w:p w14:paraId="2E570FE0" w14:textId="4F0E2CD5" w:rsidR="00B4743E" w:rsidRPr="00A6359E" w:rsidRDefault="00B4743E" w:rsidP="00B4743E">
            <w:pPr>
              <w:jc w:val="right"/>
              <w:rPr>
                <w:color w:val="000000"/>
                <w:lang w:val="en-GB"/>
              </w:rPr>
            </w:pPr>
            <w:r w:rsidRPr="00A6359E">
              <w:rPr>
                <w:color w:val="000000"/>
                <w:lang w:val="en-GB"/>
              </w:rPr>
              <w:t>1.46(0.86, 2.46)</w:t>
            </w:r>
          </w:p>
        </w:tc>
      </w:tr>
      <w:tr w:rsidR="00B4743E" w:rsidRPr="00A6359E" w14:paraId="6DCD7C0E" w14:textId="77777777" w:rsidTr="00E0470C">
        <w:trPr>
          <w:trHeight w:val="69"/>
        </w:trPr>
        <w:tc>
          <w:tcPr>
            <w:tcW w:w="4111" w:type="dxa"/>
            <w:noWrap/>
            <w:hideMark/>
          </w:tcPr>
          <w:p w14:paraId="38994AB5" w14:textId="77777777" w:rsidR="00B4743E" w:rsidRPr="00A6359E" w:rsidRDefault="00B4743E" w:rsidP="00B4743E">
            <w:pPr>
              <w:jc w:val="right"/>
              <w:rPr>
                <w:rFonts w:ascii="Arial" w:hAnsi="Arial" w:cs="Arial"/>
                <w:color w:val="000000"/>
                <w:sz w:val="22"/>
                <w:szCs w:val="22"/>
                <w:lang w:val="en-GB"/>
              </w:rPr>
            </w:pPr>
            <w:r w:rsidRPr="00A6359E">
              <w:rPr>
                <w:rFonts w:ascii="Arial" w:hAnsi="Arial" w:cs="Arial"/>
                <w:color w:val="000000"/>
                <w:sz w:val="22"/>
                <w:szCs w:val="22"/>
                <w:lang w:val="en-GB"/>
              </w:rPr>
              <w:t>Mouth and throat cancer</w:t>
            </w:r>
          </w:p>
        </w:tc>
        <w:tc>
          <w:tcPr>
            <w:tcW w:w="1423" w:type="dxa"/>
          </w:tcPr>
          <w:p w14:paraId="3F6EA25A" w14:textId="27E5EF05" w:rsidR="00B4743E" w:rsidRPr="00A6359E" w:rsidRDefault="00B4743E" w:rsidP="00E0470C">
            <w:pPr>
              <w:jc w:val="center"/>
              <w:rPr>
                <w:rFonts w:ascii="Arial" w:hAnsi="Arial" w:cs="Arial"/>
                <w:color w:val="000000"/>
                <w:sz w:val="22"/>
                <w:szCs w:val="22"/>
                <w:lang w:val="en-GB"/>
              </w:rPr>
            </w:pPr>
            <w:r w:rsidRPr="00A6359E">
              <w:rPr>
                <w:sz w:val="22"/>
                <w:szCs w:val="22"/>
                <w:lang w:val="en-GB"/>
              </w:rPr>
              <w:t>88.2</w:t>
            </w:r>
          </w:p>
        </w:tc>
        <w:tc>
          <w:tcPr>
            <w:tcW w:w="2126" w:type="dxa"/>
            <w:vAlign w:val="bottom"/>
          </w:tcPr>
          <w:p w14:paraId="366EAC7E" w14:textId="4BE6740A" w:rsidR="00B4743E" w:rsidRPr="00A6359E" w:rsidRDefault="00B4743E" w:rsidP="00B4743E">
            <w:pPr>
              <w:jc w:val="right"/>
              <w:rPr>
                <w:b/>
                <w:bCs/>
                <w:color w:val="000000"/>
                <w:lang w:val="en-GB"/>
              </w:rPr>
            </w:pPr>
            <w:r w:rsidRPr="00A6359E">
              <w:rPr>
                <w:b/>
                <w:bCs/>
                <w:color w:val="000000"/>
                <w:lang w:val="en-GB"/>
              </w:rPr>
              <w:t>2.24(1.57, 3.20)</w:t>
            </w:r>
          </w:p>
        </w:tc>
        <w:tc>
          <w:tcPr>
            <w:tcW w:w="1838" w:type="dxa"/>
            <w:vAlign w:val="bottom"/>
          </w:tcPr>
          <w:p w14:paraId="4EDC203C" w14:textId="7E49FAF5" w:rsidR="00B4743E" w:rsidRPr="00A6359E" w:rsidRDefault="00B4743E" w:rsidP="00B4743E">
            <w:pPr>
              <w:jc w:val="right"/>
              <w:rPr>
                <w:color w:val="000000"/>
                <w:lang w:val="en-GB"/>
              </w:rPr>
            </w:pPr>
            <w:r w:rsidRPr="00A6359E">
              <w:rPr>
                <w:color w:val="000000"/>
                <w:lang w:val="en-GB"/>
              </w:rPr>
              <w:t>1.22(0.81, 1.84)</w:t>
            </w:r>
          </w:p>
        </w:tc>
      </w:tr>
      <w:tr w:rsidR="00B4743E" w:rsidRPr="00A6359E" w14:paraId="3D5D907C" w14:textId="77777777" w:rsidTr="00E0470C">
        <w:trPr>
          <w:trHeight w:val="69"/>
        </w:trPr>
        <w:tc>
          <w:tcPr>
            <w:tcW w:w="4111" w:type="dxa"/>
            <w:noWrap/>
            <w:hideMark/>
          </w:tcPr>
          <w:p w14:paraId="7F1D1241" w14:textId="77777777" w:rsidR="00B4743E" w:rsidRPr="00A6359E" w:rsidRDefault="00B4743E" w:rsidP="00B4743E">
            <w:pPr>
              <w:jc w:val="right"/>
              <w:rPr>
                <w:rFonts w:ascii="Arial" w:hAnsi="Arial" w:cs="Arial"/>
                <w:color w:val="000000"/>
                <w:sz w:val="22"/>
                <w:szCs w:val="22"/>
                <w:lang w:val="en-GB"/>
              </w:rPr>
            </w:pPr>
            <w:r w:rsidRPr="00A6359E">
              <w:rPr>
                <w:rFonts w:ascii="Arial" w:hAnsi="Arial" w:cs="Arial"/>
                <w:color w:val="000000"/>
                <w:sz w:val="22"/>
                <w:szCs w:val="22"/>
                <w:lang w:val="en-GB"/>
              </w:rPr>
              <w:t>Heart disease in non-smokers exposed</w:t>
            </w:r>
          </w:p>
        </w:tc>
        <w:tc>
          <w:tcPr>
            <w:tcW w:w="1423" w:type="dxa"/>
          </w:tcPr>
          <w:p w14:paraId="6335C18E" w14:textId="2C1099BB" w:rsidR="00B4743E" w:rsidRPr="00A6359E" w:rsidRDefault="00B4743E" w:rsidP="00E0470C">
            <w:pPr>
              <w:jc w:val="center"/>
              <w:rPr>
                <w:rFonts w:ascii="Arial" w:hAnsi="Arial" w:cs="Arial"/>
                <w:color w:val="000000"/>
                <w:sz w:val="22"/>
                <w:szCs w:val="22"/>
                <w:lang w:val="en-GB"/>
              </w:rPr>
            </w:pPr>
            <w:r w:rsidRPr="00A6359E">
              <w:rPr>
                <w:sz w:val="22"/>
                <w:szCs w:val="22"/>
                <w:lang w:val="en-GB"/>
              </w:rPr>
              <w:t>74.4</w:t>
            </w:r>
          </w:p>
        </w:tc>
        <w:tc>
          <w:tcPr>
            <w:tcW w:w="2126" w:type="dxa"/>
            <w:vAlign w:val="bottom"/>
          </w:tcPr>
          <w:p w14:paraId="029A45B2" w14:textId="62FE89FC" w:rsidR="00B4743E" w:rsidRPr="00A6359E" w:rsidRDefault="00B4743E" w:rsidP="00B4743E">
            <w:pPr>
              <w:jc w:val="right"/>
              <w:rPr>
                <w:b/>
                <w:bCs/>
                <w:color w:val="000000"/>
                <w:lang w:val="en-GB"/>
              </w:rPr>
            </w:pPr>
            <w:r w:rsidRPr="00A6359E">
              <w:rPr>
                <w:b/>
                <w:bCs/>
                <w:color w:val="000000"/>
                <w:lang w:val="en-GB"/>
              </w:rPr>
              <w:t>1.99(1.56, 2.52)</w:t>
            </w:r>
          </w:p>
        </w:tc>
        <w:tc>
          <w:tcPr>
            <w:tcW w:w="1838" w:type="dxa"/>
            <w:vAlign w:val="bottom"/>
          </w:tcPr>
          <w:p w14:paraId="73707C4D" w14:textId="2901077C" w:rsidR="00B4743E" w:rsidRPr="00A6359E" w:rsidRDefault="00B4743E" w:rsidP="00B4743E">
            <w:pPr>
              <w:jc w:val="right"/>
              <w:rPr>
                <w:b/>
                <w:bCs/>
                <w:color w:val="000000"/>
                <w:lang w:val="en-GB"/>
              </w:rPr>
            </w:pPr>
            <w:r w:rsidRPr="00A6359E">
              <w:rPr>
                <w:b/>
                <w:bCs/>
                <w:color w:val="000000"/>
                <w:lang w:val="en-GB"/>
              </w:rPr>
              <w:t>1.35(1.02, 1.80)</w:t>
            </w:r>
          </w:p>
        </w:tc>
      </w:tr>
      <w:tr w:rsidR="00B4743E" w:rsidRPr="00A6359E" w14:paraId="5B65720E" w14:textId="77777777" w:rsidTr="00E0470C">
        <w:trPr>
          <w:trHeight w:val="69"/>
        </w:trPr>
        <w:tc>
          <w:tcPr>
            <w:tcW w:w="4111" w:type="dxa"/>
            <w:noWrap/>
            <w:hideMark/>
          </w:tcPr>
          <w:p w14:paraId="497CAEDA" w14:textId="77777777" w:rsidR="00B4743E" w:rsidRPr="00A6359E" w:rsidRDefault="00B4743E" w:rsidP="00B4743E">
            <w:pPr>
              <w:jc w:val="right"/>
              <w:rPr>
                <w:rFonts w:ascii="Arial" w:hAnsi="Arial" w:cs="Arial"/>
                <w:color w:val="000000"/>
                <w:sz w:val="22"/>
                <w:szCs w:val="22"/>
                <w:lang w:val="en-GB"/>
              </w:rPr>
            </w:pPr>
            <w:r w:rsidRPr="00A6359E">
              <w:rPr>
                <w:rFonts w:ascii="Arial" w:hAnsi="Arial" w:cs="Arial"/>
                <w:color w:val="000000"/>
                <w:sz w:val="22"/>
                <w:szCs w:val="22"/>
                <w:lang w:val="en-GB"/>
              </w:rPr>
              <w:t>Premature birth with smoking during pregnancy</w:t>
            </w:r>
          </w:p>
        </w:tc>
        <w:tc>
          <w:tcPr>
            <w:tcW w:w="1423" w:type="dxa"/>
          </w:tcPr>
          <w:p w14:paraId="3CA5CFA3" w14:textId="14505584" w:rsidR="00B4743E" w:rsidRPr="00A6359E" w:rsidRDefault="00B4743E" w:rsidP="00E0470C">
            <w:pPr>
              <w:jc w:val="center"/>
              <w:rPr>
                <w:rFonts w:ascii="Arial" w:hAnsi="Arial" w:cs="Arial"/>
                <w:color w:val="000000"/>
                <w:sz w:val="22"/>
                <w:szCs w:val="22"/>
                <w:lang w:val="en-GB"/>
              </w:rPr>
            </w:pPr>
            <w:r w:rsidRPr="00A6359E">
              <w:rPr>
                <w:sz w:val="22"/>
                <w:szCs w:val="22"/>
                <w:lang w:val="en-GB"/>
              </w:rPr>
              <w:t>69.6</w:t>
            </w:r>
          </w:p>
        </w:tc>
        <w:tc>
          <w:tcPr>
            <w:tcW w:w="2126" w:type="dxa"/>
            <w:vAlign w:val="bottom"/>
          </w:tcPr>
          <w:p w14:paraId="4D347F80" w14:textId="5A006708" w:rsidR="00B4743E" w:rsidRPr="00A6359E" w:rsidRDefault="00B4743E" w:rsidP="00B4743E">
            <w:pPr>
              <w:jc w:val="right"/>
              <w:rPr>
                <w:b/>
                <w:bCs/>
                <w:color w:val="000000"/>
                <w:lang w:val="en-GB"/>
              </w:rPr>
            </w:pPr>
            <w:r w:rsidRPr="00A6359E">
              <w:rPr>
                <w:b/>
                <w:bCs/>
                <w:color w:val="000000"/>
                <w:lang w:val="en-GB"/>
              </w:rPr>
              <w:t>1.46(1.18, 1.81)</w:t>
            </w:r>
          </w:p>
        </w:tc>
        <w:tc>
          <w:tcPr>
            <w:tcW w:w="1838" w:type="dxa"/>
            <w:vAlign w:val="bottom"/>
          </w:tcPr>
          <w:p w14:paraId="720C42A4" w14:textId="4B6BDC35" w:rsidR="00B4743E" w:rsidRPr="00A6359E" w:rsidRDefault="00B4743E" w:rsidP="00B4743E">
            <w:pPr>
              <w:jc w:val="right"/>
              <w:rPr>
                <w:color w:val="000000"/>
                <w:lang w:val="en-GB"/>
              </w:rPr>
            </w:pPr>
            <w:r w:rsidRPr="00A6359E">
              <w:rPr>
                <w:color w:val="000000"/>
                <w:lang w:val="en-GB"/>
              </w:rPr>
              <w:t>1.05(0.82, 1.36)</w:t>
            </w:r>
          </w:p>
        </w:tc>
      </w:tr>
      <w:tr w:rsidR="00B4743E" w:rsidRPr="00A6359E" w14:paraId="17433B26" w14:textId="77777777" w:rsidTr="00E0470C">
        <w:trPr>
          <w:trHeight w:val="69"/>
        </w:trPr>
        <w:tc>
          <w:tcPr>
            <w:tcW w:w="4111" w:type="dxa"/>
            <w:tcBorders>
              <w:bottom w:val="nil"/>
            </w:tcBorders>
            <w:noWrap/>
            <w:hideMark/>
          </w:tcPr>
          <w:p w14:paraId="5DD57341" w14:textId="77777777" w:rsidR="00B4743E" w:rsidRPr="00A6359E" w:rsidRDefault="00B4743E" w:rsidP="00B4743E">
            <w:pPr>
              <w:jc w:val="right"/>
              <w:rPr>
                <w:rFonts w:ascii="Arial" w:hAnsi="Arial" w:cs="Arial"/>
                <w:color w:val="000000"/>
                <w:sz w:val="22"/>
                <w:szCs w:val="22"/>
                <w:lang w:val="en-GB"/>
              </w:rPr>
            </w:pPr>
            <w:r w:rsidRPr="00A6359E">
              <w:rPr>
                <w:rFonts w:ascii="Arial" w:hAnsi="Arial" w:cs="Arial"/>
                <w:color w:val="000000"/>
                <w:sz w:val="22"/>
                <w:szCs w:val="22"/>
                <w:lang w:val="en-GB"/>
              </w:rPr>
              <w:t>Low birth weight babies with smoking</w:t>
            </w:r>
          </w:p>
        </w:tc>
        <w:tc>
          <w:tcPr>
            <w:tcW w:w="1423" w:type="dxa"/>
            <w:tcBorders>
              <w:bottom w:val="nil"/>
            </w:tcBorders>
          </w:tcPr>
          <w:p w14:paraId="2FE0DBBD" w14:textId="46F3568C" w:rsidR="00B4743E" w:rsidRPr="00A6359E" w:rsidRDefault="00B4743E" w:rsidP="00E0470C">
            <w:pPr>
              <w:jc w:val="center"/>
              <w:rPr>
                <w:rFonts w:ascii="Arial" w:hAnsi="Arial" w:cs="Arial"/>
                <w:color w:val="000000"/>
                <w:sz w:val="22"/>
                <w:szCs w:val="22"/>
                <w:lang w:val="en-GB"/>
              </w:rPr>
            </w:pPr>
            <w:r w:rsidRPr="00A6359E">
              <w:rPr>
                <w:sz w:val="22"/>
                <w:szCs w:val="22"/>
                <w:lang w:val="en-GB"/>
              </w:rPr>
              <w:t>69.0</w:t>
            </w:r>
          </w:p>
        </w:tc>
        <w:tc>
          <w:tcPr>
            <w:tcW w:w="2126" w:type="dxa"/>
            <w:tcBorders>
              <w:bottom w:val="nil"/>
            </w:tcBorders>
            <w:vAlign w:val="bottom"/>
          </w:tcPr>
          <w:p w14:paraId="5BBFBF5F" w14:textId="5C7D799E" w:rsidR="00B4743E" w:rsidRPr="00A6359E" w:rsidRDefault="00B4743E" w:rsidP="00B4743E">
            <w:pPr>
              <w:jc w:val="right"/>
              <w:rPr>
                <w:b/>
                <w:bCs/>
                <w:color w:val="000000"/>
                <w:lang w:val="en-GB"/>
              </w:rPr>
            </w:pPr>
            <w:r w:rsidRPr="00A6359E">
              <w:rPr>
                <w:b/>
                <w:bCs/>
                <w:color w:val="000000"/>
                <w:lang w:val="en-GB"/>
              </w:rPr>
              <w:t>1.82(1.47, 2.26)</w:t>
            </w:r>
          </w:p>
        </w:tc>
        <w:tc>
          <w:tcPr>
            <w:tcW w:w="1838" w:type="dxa"/>
            <w:tcBorders>
              <w:bottom w:val="nil"/>
            </w:tcBorders>
            <w:vAlign w:val="bottom"/>
          </w:tcPr>
          <w:p w14:paraId="661D90A7" w14:textId="05D31A46" w:rsidR="00B4743E" w:rsidRPr="00A6359E" w:rsidRDefault="00B4743E" w:rsidP="00B4743E">
            <w:pPr>
              <w:jc w:val="right"/>
              <w:rPr>
                <w:color w:val="000000"/>
                <w:lang w:val="en-GB"/>
              </w:rPr>
            </w:pPr>
            <w:r w:rsidRPr="00A6359E">
              <w:rPr>
                <w:color w:val="000000"/>
                <w:lang w:val="en-GB"/>
              </w:rPr>
              <w:t>1.29(1.00, 1.67)</w:t>
            </w:r>
          </w:p>
        </w:tc>
      </w:tr>
      <w:tr w:rsidR="001C6B4E" w:rsidRPr="00A6359E" w14:paraId="61447212" w14:textId="77777777" w:rsidTr="00B968BF">
        <w:trPr>
          <w:trHeight w:val="69"/>
        </w:trPr>
        <w:tc>
          <w:tcPr>
            <w:tcW w:w="9498" w:type="dxa"/>
            <w:gridSpan w:val="4"/>
            <w:tcBorders>
              <w:top w:val="nil"/>
              <w:bottom w:val="nil"/>
            </w:tcBorders>
            <w:shd w:val="clear" w:color="auto" w:fill="D9D9D9" w:themeFill="background1" w:themeFillShade="D9"/>
            <w:noWrap/>
          </w:tcPr>
          <w:p w14:paraId="552AAD3A" w14:textId="761645EB" w:rsidR="001C6B4E" w:rsidRPr="00A6359E" w:rsidRDefault="001C6B4E" w:rsidP="00E0470C">
            <w:pPr>
              <w:jc w:val="center"/>
              <w:rPr>
                <w:rFonts w:ascii="Arial" w:hAnsi="Arial" w:cs="Arial"/>
                <w:b/>
                <w:bCs/>
                <w:color w:val="000000"/>
                <w:sz w:val="22"/>
                <w:szCs w:val="22"/>
                <w:lang w:val="en-GB"/>
              </w:rPr>
            </w:pPr>
            <w:r w:rsidRPr="00A6359E">
              <w:rPr>
                <w:rFonts w:ascii="Arial" w:hAnsi="Arial" w:cs="Arial"/>
                <w:b/>
                <w:bCs/>
                <w:color w:val="000000"/>
                <w:sz w:val="22"/>
                <w:szCs w:val="22"/>
                <w:lang w:val="en-GB"/>
              </w:rPr>
              <w:t>Anti hypertensive treatment</w:t>
            </w:r>
            <w:r w:rsidR="00FE0C4A" w:rsidRPr="00A6359E">
              <w:rPr>
                <w:rFonts w:ascii="Arial" w:hAnsi="Arial" w:cs="Arial"/>
                <w:b/>
                <w:bCs/>
                <w:color w:val="000000"/>
                <w:sz w:val="22"/>
                <w:szCs w:val="22"/>
                <w:lang w:val="en-GB"/>
              </w:rPr>
              <w:t xml:space="preserve"> (N=4,032)</w:t>
            </w:r>
          </w:p>
        </w:tc>
      </w:tr>
      <w:tr w:rsidR="005C2DC1" w:rsidRPr="00A6359E" w14:paraId="27E8F508" w14:textId="77777777" w:rsidTr="00E0470C">
        <w:trPr>
          <w:trHeight w:val="69"/>
        </w:trPr>
        <w:tc>
          <w:tcPr>
            <w:tcW w:w="4111" w:type="dxa"/>
            <w:tcBorders>
              <w:top w:val="nil"/>
            </w:tcBorders>
            <w:noWrap/>
          </w:tcPr>
          <w:p w14:paraId="19D8FAE0" w14:textId="028B3728" w:rsidR="005C2DC1" w:rsidRPr="00A6359E" w:rsidRDefault="00DF43EF" w:rsidP="00F013C1">
            <w:pPr>
              <w:rPr>
                <w:rFonts w:ascii="Arial" w:hAnsi="Arial" w:cs="Arial"/>
                <w:color w:val="000000"/>
                <w:sz w:val="22"/>
                <w:szCs w:val="22"/>
                <w:lang w:val="en-GB"/>
              </w:rPr>
            </w:pPr>
            <w:r>
              <w:rPr>
                <w:rFonts w:ascii="Arial" w:hAnsi="Arial" w:cs="Arial"/>
                <w:b/>
                <w:bCs/>
                <w:color w:val="000000"/>
                <w:sz w:val="22"/>
                <w:szCs w:val="22"/>
                <w:lang w:val="en-GB"/>
              </w:rPr>
              <w:t>Knowledge on health actions</w:t>
            </w:r>
            <w:r w:rsidR="005C2DC1" w:rsidRPr="00A6359E">
              <w:rPr>
                <w:rFonts w:ascii="Arial" w:hAnsi="Arial" w:cs="Arial"/>
                <w:b/>
                <w:bCs/>
                <w:color w:val="000000"/>
                <w:sz w:val="22"/>
                <w:szCs w:val="22"/>
                <w:lang w:val="en-GB"/>
              </w:rPr>
              <w:t xml:space="preserve"> to prevent CVD</w:t>
            </w:r>
          </w:p>
        </w:tc>
        <w:tc>
          <w:tcPr>
            <w:tcW w:w="1423" w:type="dxa"/>
            <w:tcBorders>
              <w:top w:val="nil"/>
            </w:tcBorders>
          </w:tcPr>
          <w:p w14:paraId="4AD520BF" w14:textId="77777777" w:rsidR="005C2DC1" w:rsidRPr="00A6359E" w:rsidRDefault="005C2DC1" w:rsidP="00F013C1">
            <w:pPr>
              <w:jc w:val="right"/>
              <w:rPr>
                <w:rFonts w:ascii="Arial" w:hAnsi="Arial" w:cs="Arial"/>
                <w:color w:val="000000"/>
                <w:sz w:val="22"/>
                <w:szCs w:val="22"/>
                <w:lang w:val="en-GB"/>
              </w:rPr>
            </w:pPr>
          </w:p>
        </w:tc>
        <w:tc>
          <w:tcPr>
            <w:tcW w:w="2126" w:type="dxa"/>
            <w:tcBorders>
              <w:top w:val="nil"/>
            </w:tcBorders>
          </w:tcPr>
          <w:p w14:paraId="5EF36D79" w14:textId="6BC6F5EB" w:rsidR="005C2DC1" w:rsidRPr="00A6359E" w:rsidRDefault="005C2DC1" w:rsidP="00F013C1">
            <w:pPr>
              <w:jc w:val="right"/>
              <w:rPr>
                <w:rFonts w:ascii="Arial" w:hAnsi="Arial" w:cs="Arial"/>
                <w:color w:val="000000"/>
                <w:sz w:val="22"/>
                <w:szCs w:val="22"/>
                <w:lang w:val="en-GB"/>
              </w:rPr>
            </w:pPr>
          </w:p>
        </w:tc>
        <w:tc>
          <w:tcPr>
            <w:tcW w:w="1838" w:type="dxa"/>
            <w:tcBorders>
              <w:top w:val="nil"/>
            </w:tcBorders>
          </w:tcPr>
          <w:p w14:paraId="3BBB9FA9" w14:textId="77777777" w:rsidR="005C2DC1" w:rsidRPr="00A6359E" w:rsidRDefault="005C2DC1" w:rsidP="00F013C1">
            <w:pPr>
              <w:jc w:val="right"/>
              <w:rPr>
                <w:rFonts w:ascii="Arial" w:hAnsi="Arial" w:cs="Arial"/>
                <w:color w:val="000000"/>
                <w:sz w:val="22"/>
                <w:szCs w:val="22"/>
                <w:lang w:val="en-GB"/>
              </w:rPr>
            </w:pPr>
          </w:p>
        </w:tc>
      </w:tr>
      <w:tr w:rsidR="005C2DC1" w:rsidRPr="00A6359E" w14:paraId="7EC7268F" w14:textId="77777777" w:rsidTr="00E0470C">
        <w:trPr>
          <w:trHeight w:val="69"/>
        </w:trPr>
        <w:tc>
          <w:tcPr>
            <w:tcW w:w="4111" w:type="dxa"/>
            <w:noWrap/>
          </w:tcPr>
          <w:p w14:paraId="2F0CF731" w14:textId="77777777" w:rsidR="005C2DC1" w:rsidRPr="00A6359E" w:rsidRDefault="005C2DC1" w:rsidP="002933DC">
            <w:pPr>
              <w:jc w:val="right"/>
              <w:rPr>
                <w:rFonts w:ascii="Arial" w:hAnsi="Arial" w:cs="Arial"/>
                <w:color w:val="000000"/>
                <w:sz w:val="22"/>
                <w:szCs w:val="22"/>
                <w:lang w:val="en-GB"/>
              </w:rPr>
            </w:pPr>
            <w:r w:rsidRPr="00A6359E">
              <w:rPr>
                <w:rFonts w:ascii="Arial" w:hAnsi="Arial" w:cs="Arial"/>
                <w:color w:val="000000"/>
                <w:sz w:val="22"/>
                <w:szCs w:val="22"/>
                <w:lang w:val="en-GB"/>
              </w:rPr>
              <w:t>Doing more exercise</w:t>
            </w:r>
          </w:p>
        </w:tc>
        <w:tc>
          <w:tcPr>
            <w:tcW w:w="1423" w:type="dxa"/>
          </w:tcPr>
          <w:p w14:paraId="6D8B6C92" w14:textId="510983B8" w:rsidR="005C2DC1" w:rsidRPr="00A6359E" w:rsidRDefault="005C2DC1" w:rsidP="00E0470C">
            <w:pPr>
              <w:jc w:val="center"/>
              <w:rPr>
                <w:rFonts w:ascii="Arial" w:hAnsi="Arial" w:cs="Arial"/>
                <w:color w:val="000000"/>
                <w:sz w:val="22"/>
                <w:szCs w:val="22"/>
                <w:lang w:val="en-GB"/>
              </w:rPr>
            </w:pPr>
            <w:r w:rsidRPr="00A6359E">
              <w:rPr>
                <w:rFonts w:ascii="Arial" w:hAnsi="Arial" w:cs="Arial"/>
                <w:color w:val="000000"/>
                <w:sz w:val="22"/>
                <w:szCs w:val="22"/>
                <w:lang w:val="en-GB"/>
              </w:rPr>
              <w:t>8</w:t>
            </w:r>
            <w:r w:rsidR="005E194D" w:rsidRPr="00A6359E">
              <w:rPr>
                <w:rFonts w:ascii="Arial" w:hAnsi="Arial" w:cs="Arial"/>
                <w:color w:val="000000"/>
                <w:sz w:val="22"/>
                <w:szCs w:val="22"/>
                <w:lang w:val="en-GB"/>
              </w:rPr>
              <w:t>7</w:t>
            </w:r>
            <w:r w:rsidRPr="00A6359E">
              <w:rPr>
                <w:rFonts w:ascii="Arial" w:hAnsi="Arial" w:cs="Arial"/>
                <w:color w:val="000000"/>
                <w:sz w:val="22"/>
                <w:szCs w:val="22"/>
                <w:lang w:val="en-GB"/>
              </w:rPr>
              <w:t>.8</w:t>
            </w:r>
          </w:p>
        </w:tc>
        <w:tc>
          <w:tcPr>
            <w:tcW w:w="2126" w:type="dxa"/>
          </w:tcPr>
          <w:p w14:paraId="3DF0D9C0" w14:textId="72A412DD" w:rsidR="005C2DC1" w:rsidRPr="00A6359E" w:rsidRDefault="005C2DC1" w:rsidP="002933DC">
            <w:pPr>
              <w:jc w:val="right"/>
              <w:rPr>
                <w:rFonts w:ascii="Arial" w:hAnsi="Arial" w:cs="Arial"/>
                <w:b/>
                <w:bCs/>
                <w:color w:val="000000"/>
                <w:sz w:val="22"/>
                <w:szCs w:val="22"/>
                <w:lang w:val="en-GB"/>
              </w:rPr>
            </w:pPr>
            <w:r w:rsidRPr="00A6359E">
              <w:rPr>
                <w:b/>
                <w:bCs/>
                <w:color w:val="000000"/>
                <w:lang w:val="en-GB"/>
              </w:rPr>
              <w:t>1.80 (1.15,2.82)</w:t>
            </w:r>
          </w:p>
        </w:tc>
        <w:tc>
          <w:tcPr>
            <w:tcW w:w="1838" w:type="dxa"/>
          </w:tcPr>
          <w:p w14:paraId="5BDE6B4C" w14:textId="0B17F209" w:rsidR="005C2DC1" w:rsidRPr="00A6359E" w:rsidRDefault="005C2DC1" w:rsidP="002933DC">
            <w:pPr>
              <w:jc w:val="right"/>
              <w:rPr>
                <w:rFonts w:ascii="Arial" w:hAnsi="Arial" w:cs="Arial"/>
                <w:b/>
                <w:bCs/>
                <w:color w:val="000000"/>
                <w:sz w:val="22"/>
                <w:szCs w:val="22"/>
                <w:lang w:val="en-GB"/>
              </w:rPr>
            </w:pPr>
            <w:r w:rsidRPr="00A6359E">
              <w:rPr>
                <w:b/>
                <w:bCs/>
                <w:color w:val="000000"/>
                <w:lang w:val="en-GB"/>
              </w:rPr>
              <w:t>1.48 (1.22,1.80)</w:t>
            </w:r>
          </w:p>
        </w:tc>
      </w:tr>
      <w:tr w:rsidR="005C2DC1" w:rsidRPr="00A6359E" w14:paraId="2EF965C1" w14:textId="77777777" w:rsidTr="00E0470C">
        <w:trPr>
          <w:trHeight w:val="69"/>
        </w:trPr>
        <w:tc>
          <w:tcPr>
            <w:tcW w:w="4111" w:type="dxa"/>
            <w:noWrap/>
          </w:tcPr>
          <w:p w14:paraId="391F47FE" w14:textId="77777777" w:rsidR="005C2DC1" w:rsidRPr="00A6359E" w:rsidRDefault="005C2DC1" w:rsidP="002933DC">
            <w:pPr>
              <w:jc w:val="right"/>
              <w:rPr>
                <w:rFonts w:ascii="Arial" w:hAnsi="Arial" w:cs="Arial"/>
                <w:color w:val="000000"/>
                <w:sz w:val="22"/>
                <w:szCs w:val="22"/>
                <w:lang w:val="en-GB"/>
              </w:rPr>
            </w:pPr>
            <w:r w:rsidRPr="00A6359E">
              <w:rPr>
                <w:rFonts w:ascii="Arial" w:hAnsi="Arial" w:cs="Arial"/>
                <w:color w:val="000000"/>
                <w:sz w:val="22"/>
                <w:szCs w:val="22"/>
                <w:lang w:val="en-GB"/>
              </w:rPr>
              <w:t>Eating more fruit</w:t>
            </w:r>
          </w:p>
        </w:tc>
        <w:tc>
          <w:tcPr>
            <w:tcW w:w="1423" w:type="dxa"/>
          </w:tcPr>
          <w:p w14:paraId="53EB03FA" w14:textId="3E75E218" w:rsidR="005C2DC1" w:rsidRPr="00A6359E" w:rsidRDefault="005C6349" w:rsidP="00E0470C">
            <w:pPr>
              <w:jc w:val="center"/>
              <w:rPr>
                <w:rFonts w:ascii="Arial" w:hAnsi="Arial" w:cs="Arial"/>
                <w:color w:val="000000"/>
                <w:sz w:val="22"/>
                <w:szCs w:val="22"/>
                <w:lang w:val="en-GB"/>
              </w:rPr>
            </w:pPr>
            <w:r w:rsidRPr="00A6359E">
              <w:rPr>
                <w:rFonts w:ascii="Arial" w:hAnsi="Arial" w:cs="Arial"/>
                <w:color w:val="000000"/>
                <w:sz w:val="22"/>
                <w:szCs w:val="22"/>
                <w:lang w:val="en-GB"/>
              </w:rPr>
              <w:t>90.0</w:t>
            </w:r>
          </w:p>
        </w:tc>
        <w:tc>
          <w:tcPr>
            <w:tcW w:w="2126" w:type="dxa"/>
          </w:tcPr>
          <w:p w14:paraId="7254CD16" w14:textId="6625AD15" w:rsidR="005C2DC1" w:rsidRPr="00A6359E" w:rsidRDefault="005C2DC1" w:rsidP="002933DC">
            <w:pPr>
              <w:jc w:val="right"/>
              <w:rPr>
                <w:rFonts w:ascii="Arial" w:hAnsi="Arial" w:cs="Arial"/>
                <w:b/>
                <w:bCs/>
                <w:color w:val="000000"/>
                <w:sz w:val="22"/>
                <w:szCs w:val="22"/>
                <w:lang w:val="en-GB"/>
              </w:rPr>
            </w:pPr>
            <w:r w:rsidRPr="00A6359E">
              <w:rPr>
                <w:b/>
                <w:bCs/>
                <w:color w:val="000000"/>
                <w:lang w:val="en-GB"/>
              </w:rPr>
              <w:t>1.41 (1.15,1.73)</w:t>
            </w:r>
          </w:p>
        </w:tc>
        <w:tc>
          <w:tcPr>
            <w:tcW w:w="1838" w:type="dxa"/>
          </w:tcPr>
          <w:p w14:paraId="3A4CCA4B" w14:textId="7432A9B2" w:rsidR="005C2DC1" w:rsidRPr="00A6359E" w:rsidRDefault="005C2DC1" w:rsidP="002933DC">
            <w:pPr>
              <w:jc w:val="right"/>
              <w:rPr>
                <w:rFonts w:ascii="Arial" w:hAnsi="Arial" w:cs="Arial"/>
                <w:b/>
                <w:bCs/>
                <w:color w:val="000000"/>
                <w:sz w:val="22"/>
                <w:szCs w:val="22"/>
                <w:lang w:val="en-GB"/>
              </w:rPr>
            </w:pPr>
            <w:r w:rsidRPr="00A6359E">
              <w:rPr>
                <w:b/>
                <w:bCs/>
                <w:color w:val="000000"/>
                <w:lang w:val="en-GB"/>
              </w:rPr>
              <w:t>1.25 (1.02,1.52)</w:t>
            </w:r>
          </w:p>
        </w:tc>
      </w:tr>
      <w:tr w:rsidR="005C2DC1" w:rsidRPr="00A6359E" w14:paraId="7B21C882" w14:textId="77777777" w:rsidTr="00E0470C">
        <w:trPr>
          <w:trHeight w:val="69"/>
        </w:trPr>
        <w:tc>
          <w:tcPr>
            <w:tcW w:w="4111" w:type="dxa"/>
            <w:noWrap/>
          </w:tcPr>
          <w:p w14:paraId="30C17408" w14:textId="77777777" w:rsidR="005C2DC1" w:rsidRPr="00A6359E" w:rsidRDefault="005C2DC1" w:rsidP="002933DC">
            <w:pPr>
              <w:jc w:val="right"/>
              <w:rPr>
                <w:rFonts w:ascii="Arial" w:hAnsi="Arial" w:cs="Arial"/>
                <w:color w:val="000000"/>
                <w:sz w:val="22"/>
                <w:szCs w:val="22"/>
                <w:lang w:val="en-GB"/>
              </w:rPr>
            </w:pPr>
            <w:r w:rsidRPr="00A6359E">
              <w:rPr>
                <w:rFonts w:ascii="Arial" w:hAnsi="Arial" w:cs="Arial"/>
                <w:color w:val="000000"/>
                <w:sz w:val="22"/>
                <w:szCs w:val="22"/>
                <w:lang w:val="en-GB"/>
              </w:rPr>
              <w:t>Eat more green vegetables</w:t>
            </w:r>
          </w:p>
        </w:tc>
        <w:tc>
          <w:tcPr>
            <w:tcW w:w="1423" w:type="dxa"/>
          </w:tcPr>
          <w:p w14:paraId="04C1B934" w14:textId="08D2D25A" w:rsidR="005C2DC1" w:rsidRPr="00A6359E" w:rsidRDefault="005C6349" w:rsidP="00E0470C">
            <w:pPr>
              <w:jc w:val="center"/>
              <w:rPr>
                <w:rFonts w:ascii="Arial" w:hAnsi="Arial" w:cs="Arial"/>
                <w:color w:val="000000"/>
                <w:sz w:val="22"/>
                <w:szCs w:val="22"/>
                <w:lang w:val="en-GB"/>
              </w:rPr>
            </w:pPr>
            <w:r w:rsidRPr="00A6359E">
              <w:rPr>
                <w:rFonts w:ascii="Arial" w:hAnsi="Arial" w:cs="Arial"/>
                <w:color w:val="000000"/>
                <w:sz w:val="22"/>
                <w:szCs w:val="22"/>
                <w:lang w:val="en-GB"/>
              </w:rPr>
              <w:t>92</w:t>
            </w:r>
            <w:r w:rsidR="005C2DC1" w:rsidRPr="00A6359E">
              <w:rPr>
                <w:rFonts w:ascii="Arial" w:hAnsi="Arial" w:cs="Arial"/>
                <w:color w:val="000000"/>
                <w:sz w:val="22"/>
                <w:szCs w:val="22"/>
                <w:lang w:val="en-GB"/>
              </w:rPr>
              <w:t>.</w:t>
            </w:r>
            <w:r w:rsidRPr="00A6359E">
              <w:rPr>
                <w:rFonts w:ascii="Arial" w:hAnsi="Arial" w:cs="Arial"/>
                <w:color w:val="000000"/>
                <w:sz w:val="22"/>
                <w:szCs w:val="22"/>
                <w:lang w:val="en-GB"/>
              </w:rPr>
              <w:t>0</w:t>
            </w:r>
          </w:p>
        </w:tc>
        <w:tc>
          <w:tcPr>
            <w:tcW w:w="2126" w:type="dxa"/>
          </w:tcPr>
          <w:p w14:paraId="29DEF4B8" w14:textId="6A71BE98" w:rsidR="005C2DC1" w:rsidRPr="00A6359E" w:rsidRDefault="005C2DC1" w:rsidP="002933DC">
            <w:pPr>
              <w:jc w:val="right"/>
              <w:rPr>
                <w:rFonts w:ascii="Arial" w:hAnsi="Arial" w:cs="Arial"/>
                <w:b/>
                <w:bCs/>
                <w:color w:val="000000"/>
                <w:sz w:val="22"/>
                <w:szCs w:val="22"/>
                <w:lang w:val="en-GB"/>
              </w:rPr>
            </w:pPr>
            <w:r w:rsidRPr="00A6359E">
              <w:rPr>
                <w:b/>
                <w:bCs/>
                <w:color w:val="000000"/>
                <w:lang w:val="en-GB"/>
              </w:rPr>
              <w:t>1.54 (1.18,1.99)</w:t>
            </w:r>
          </w:p>
        </w:tc>
        <w:tc>
          <w:tcPr>
            <w:tcW w:w="1838" w:type="dxa"/>
          </w:tcPr>
          <w:p w14:paraId="695EF675" w14:textId="1657BBA3" w:rsidR="005C2DC1" w:rsidRPr="00A6359E" w:rsidRDefault="005C2DC1" w:rsidP="002933DC">
            <w:pPr>
              <w:jc w:val="right"/>
              <w:rPr>
                <w:rFonts w:ascii="Arial" w:hAnsi="Arial" w:cs="Arial"/>
                <w:b/>
                <w:bCs/>
                <w:color w:val="000000"/>
                <w:sz w:val="22"/>
                <w:szCs w:val="22"/>
                <w:lang w:val="en-GB"/>
              </w:rPr>
            </w:pPr>
            <w:r w:rsidRPr="00A6359E">
              <w:rPr>
                <w:b/>
                <w:bCs/>
                <w:color w:val="000000"/>
                <w:lang w:val="en-GB"/>
              </w:rPr>
              <w:t>1.19 (1.03,1.38)</w:t>
            </w:r>
          </w:p>
        </w:tc>
      </w:tr>
      <w:tr w:rsidR="005C2DC1" w:rsidRPr="00A6359E" w14:paraId="0F82737B" w14:textId="77777777" w:rsidTr="00E0470C">
        <w:trPr>
          <w:trHeight w:val="69"/>
        </w:trPr>
        <w:tc>
          <w:tcPr>
            <w:tcW w:w="4111" w:type="dxa"/>
            <w:noWrap/>
          </w:tcPr>
          <w:p w14:paraId="5A16138B" w14:textId="653D5D0D" w:rsidR="005C2DC1" w:rsidRPr="00A6359E" w:rsidRDefault="005C2DC1" w:rsidP="002933DC">
            <w:pPr>
              <w:jc w:val="right"/>
              <w:rPr>
                <w:rFonts w:ascii="Arial" w:hAnsi="Arial" w:cs="Arial"/>
                <w:color w:val="595959" w:themeColor="text1" w:themeTint="A6"/>
                <w:sz w:val="22"/>
                <w:szCs w:val="22"/>
                <w:lang w:val="en-GB"/>
              </w:rPr>
            </w:pPr>
            <w:r w:rsidRPr="00A6359E">
              <w:rPr>
                <w:rFonts w:ascii="Arial" w:hAnsi="Arial" w:cs="Arial"/>
                <w:color w:val="595959" w:themeColor="text1" w:themeTint="A6"/>
                <w:sz w:val="22"/>
                <w:szCs w:val="22"/>
                <w:lang w:val="en-GB"/>
              </w:rPr>
              <w:t>Reduced meat intake</w:t>
            </w:r>
          </w:p>
        </w:tc>
        <w:tc>
          <w:tcPr>
            <w:tcW w:w="1423" w:type="dxa"/>
          </w:tcPr>
          <w:p w14:paraId="58ADCB41" w14:textId="6BB598EE" w:rsidR="005C2DC1" w:rsidRPr="00A6359E" w:rsidRDefault="004D7C15" w:rsidP="00E0470C">
            <w:pPr>
              <w:jc w:val="center"/>
              <w:rPr>
                <w:rFonts w:ascii="Arial" w:hAnsi="Arial" w:cs="Arial"/>
                <w:color w:val="000000" w:themeColor="text1"/>
                <w:sz w:val="22"/>
                <w:szCs w:val="22"/>
                <w:lang w:val="en-GB"/>
              </w:rPr>
            </w:pPr>
            <w:r w:rsidRPr="00A6359E">
              <w:rPr>
                <w:rFonts w:ascii="Arial" w:hAnsi="Arial" w:cs="Arial"/>
                <w:color w:val="000000"/>
                <w:sz w:val="22"/>
                <w:szCs w:val="22"/>
                <w:lang w:val="en-GB"/>
              </w:rPr>
              <w:t>7</w:t>
            </w:r>
            <w:r w:rsidR="001538EB" w:rsidRPr="00A6359E">
              <w:rPr>
                <w:rFonts w:ascii="Arial" w:hAnsi="Arial" w:cs="Arial"/>
                <w:color w:val="000000"/>
                <w:sz w:val="22"/>
                <w:szCs w:val="22"/>
                <w:lang w:val="en-GB"/>
              </w:rPr>
              <w:t>6.1</w:t>
            </w:r>
          </w:p>
        </w:tc>
        <w:tc>
          <w:tcPr>
            <w:tcW w:w="2126" w:type="dxa"/>
          </w:tcPr>
          <w:p w14:paraId="2C23C34B" w14:textId="1479E293" w:rsidR="005C2DC1" w:rsidRPr="00A6359E" w:rsidRDefault="005C2DC1" w:rsidP="002933DC">
            <w:pPr>
              <w:jc w:val="right"/>
              <w:rPr>
                <w:rFonts w:ascii="Arial" w:hAnsi="Arial" w:cs="Arial"/>
                <w:b/>
                <w:bCs/>
                <w:color w:val="000000"/>
                <w:sz w:val="22"/>
                <w:szCs w:val="22"/>
                <w:lang w:val="en-GB"/>
              </w:rPr>
            </w:pPr>
            <w:r w:rsidRPr="00A6359E">
              <w:rPr>
                <w:b/>
                <w:bCs/>
                <w:color w:val="000000"/>
                <w:lang w:val="en-GB"/>
              </w:rPr>
              <w:t>1.29 (1.10,1.51)</w:t>
            </w:r>
          </w:p>
        </w:tc>
        <w:tc>
          <w:tcPr>
            <w:tcW w:w="1838" w:type="dxa"/>
          </w:tcPr>
          <w:p w14:paraId="7307DBA6" w14:textId="537F3AFE" w:rsidR="005C2DC1" w:rsidRPr="00A6359E" w:rsidRDefault="005C2DC1" w:rsidP="002933DC">
            <w:pPr>
              <w:jc w:val="right"/>
              <w:rPr>
                <w:rFonts w:ascii="Arial" w:hAnsi="Arial" w:cs="Arial"/>
                <w:b/>
                <w:bCs/>
                <w:color w:val="000000"/>
                <w:sz w:val="22"/>
                <w:szCs w:val="22"/>
                <w:lang w:val="en-GB"/>
              </w:rPr>
            </w:pPr>
            <w:r w:rsidRPr="00A6359E">
              <w:rPr>
                <w:b/>
                <w:bCs/>
                <w:color w:val="000000"/>
                <w:lang w:val="en-GB"/>
              </w:rPr>
              <w:t>1.26 (1.05,1.50)</w:t>
            </w:r>
          </w:p>
        </w:tc>
      </w:tr>
      <w:tr w:rsidR="005C2DC1" w:rsidRPr="00A6359E" w14:paraId="4C888266" w14:textId="77777777" w:rsidTr="00E0470C">
        <w:trPr>
          <w:trHeight w:val="69"/>
        </w:trPr>
        <w:tc>
          <w:tcPr>
            <w:tcW w:w="4111" w:type="dxa"/>
            <w:noWrap/>
          </w:tcPr>
          <w:p w14:paraId="1A94F90C" w14:textId="1F8E8413" w:rsidR="005C2DC1" w:rsidRPr="00A6359E" w:rsidRDefault="005C2DC1" w:rsidP="002933DC">
            <w:pPr>
              <w:jc w:val="right"/>
              <w:rPr>
                <w:rFonts w:ascii="Arial" w:hAnsi="Arial" w:cs="Arial"/>
                <w:color w:val="595959" w:themeColor="text1" w:themeTint="A6"/>
                <w:sz w:val="22"/>
                <w:szCs w:val="22"/>
                <w:lang w:val="en-GB"/>
              </w:rPr>
            </w:pPr>
            <w:r w:rsidRPr="00A6359E">
              <w:rPr>
                <w:rFonts w:ascii="Arial" w:hAnsi="Arial" w:cs="Arial"/>
                <w:color w:val="595959" w:themeColor="text1" w:themeTint="A6"/>
                <w:sz w:val="22"/>
                <w:szCs w:val="22"/>
                <w:lang w:val="en-GB"/>
              </w:rPr>
              <w:t xml:space="preserve">Drinking less coffee </w:t>
            </w:r>
          </w:p>
        </w:tc>
        <w:tc>
          <w:tcPr>
            <w:tcW w:w="1423" w:type="dxa"/>
          </w:tcPr>
          <w:p w14:paraId="76D9926D" w14:textId="3B4A5AC8" w:rsidR="005C2DC1" w:rsidRPr="00A6359E" w:rsidRDefault="001538EB" w:rsidP="00E0470C">
            <w:pPr>
              <w:jc w:val="center"/>
              <w:rPr>
                <w:rFonts w:ascii="Arial" w:hAnsi="Arial" w:cs="Arial"/>
                <w:color w:val="000000" w:themeColor="text1"/>
                <w:sz w:val="22"/>
                <w:szCs w:val="22"/>
                <w:lang w:val="en-GB"/>
              </w:rPr>
            </w:pPr>
            <w:r w:rsidRPr="00A6359E">
              <w:rPr>
                <w:rFonts w:ascii="Arial" w:hAnsi="Arial" w:cs="Arial"/>
                <w:color w:val="000000" w:themeColor="text1"/>
                <w:sz w:val="22"/>
                <w:szCs w:val="22"/>
                <w:lang w:val="en-GB"/>
              </w:rPr>
              <w:t>70.5</w:t>
            </w:r>
          </w:p>
        </w:tc>
        <w:tc>
          <w:tcPr>
            <w:tcW w:w="2126" w:type="dxa"/>
          </w:tcPr>
          <w:p w14:paraId="39C993E3" w14:textId="4D05A120" w:rsidR="005C2DC1" w:rsidRPr="00A6359E" w:rsidRDefault="005C2DC1" w:rsidP="002933DC">
            <w:pPr>
              <w:jc w:val="right"/>
              <w:rPr>
                <w:rFonts w:ascii="Arial" w:hAnsi="Arial" w:cs="Arial"/>
                <w:color w:val="000000"/>
                <w:sz w:val="22"/>
                <w:szCs w:val="22"/>
                <w:lang w:val="en-GB"/>
              </w:rPr>
            </w:pPr>
            <w:r w:rsidRPr="00A6359E">
              <w:rPr>
                <w:color w:val="000000"/>
                <w:lang w:val="en-GB"/>
              </w:rPr>
              <w:t>1.25 (1.00,1.57)</w:t>
            </w:r>
          </w:p>
        </w:tc>
        <w:tc>
          <w:tcPr>
            <w:tcW w:w="1838" w:type="dxa"/>
          </w:tcPr>
          <w:p w14:paraId="053B3C64" w14:textId="4EC90D48" w:rsidR="005C2DC1" w:rsidRPr="00A6359E" w:rsidRDefault="005C2DC1" w:rsidP="002933DC">
            <w:pPr>
              <w:jc w:val="right"/>
              <w:rPr>
                <w:rFonts w:ascii="Arial" w:hAnsi="Arial" w:cs="Arial"/>
                <w:color w:val="000000"/>
                <w:sz w:val="22"/>
                <w:szCs w:val="22"/>
                <w:lang w:val="en-GB"/>
              </w:rPr>
            </w:pPr>
            <w:r w:rsidRPr="00A6359E">
              <w:rPr>
                <w:color w:val="000000"/>
                <w:lang w:val="en-GB"/>
              </w:rPr>
              <w:t>1.08 (0.93,1.26)</w:t>
            </w:r>
          </w:p>
        </w:tc>
      </w:tr>
      <w:tr w:rsidR="005C2DC1" w:rsidRPr="00A6359E" w14:paraId="49CCDA7B" w14:textId="77777777" w:rsidTr="00E0470C">
        <w:trPr>
          <w:trHeight w:val="69"/>
        </w:trPr>
        <w:tc>
          <w:tcPr>
            <w:tcW w:w="4111" w:type="dxa"/>
            <w:noWrap/>
          </w:tcPr>
          <w:p w14:paraId="2BFF5421" w14:textId="77777777" w:rsidR="005C2DC1" w:rsidRPr="00A6359E" w:rsidRDefault="005C2DC1" w:rsidP="002933DC">
            <w:pPr>
              <w:jc w:val="right"/>
              <w:rPr>
                <w:rFonts w:ascii="Arial" w:hAnsi="Arial" w:cs="Arial"/>
                <w:color w:val="000000"/>
                <w:sz w:val="22"/>
                <w:szCs w:val="22"/>
                <w:lang w:val="en-GB"/>
              </w:rPr>
            </w:pPr>
            <w:r w:rsidRPr="00A6359E">
              <w:rPr>
                <w:rFonts w:ascii="Arial" w:hAnsi="Arial" w:cs="Arial"/>
                <w:color w:val="000000"/>
                <w:sz w:val="22"/>
                <w:szCs w:val="22"/>
                <w:lang w:val="en-GB"/>
              </w:rPr>
              <w:t>Eating more dairy products</w:t>
            </w:r>
          </w:p>
        </w:tc>
        <w:tc>
          <w:tcPr>
            <w:tcW w:w="1423" w:type="dxa"/>
          </w:tcPr>
          <w:p w14:paraId="4CB18C0D" w14:textId="5BE2BF1A" w:rsidR="005C2DC1" w:rsidRPr="00A6359E" w:rsidRDefault="005C2DC1" w:rsidP="00E0470C">
            <w:pPr>
              <w:jc w:val="center"/>
              <w:rPr>
                <w:rFonts w:ascii="Arial" w:hAnsi="Arial" w:cs="Arial"/>
                <w:color w:val="000000"/>
                <w:sz w:val="22"/>
                <w:szCs w:val="22"/>
                <w:lang w:val="en-GB"/>
              </w:rPr>
            </w:pPr>
            <w:r w:rsidRPr="00A6359E">
              <w:rPr>
                <w:rFonts w:ascii="Arial" w:hAnsi="Arial" w:cs="Arial"/>
                <w:color w:val="000000"/>
                <w:sz w:val="22"/>
                <w:szCs w:val="22"/>
                <w:lang w:val="en-GB"/>
              </w:rPr>
              <w:t>4</w:t>
            </w:r>
            <w:r w:rsidR="002804B6" w:rsidRPr="00A6359E">
              <w:rPr>
                <w:rFonts w:ascii="Arial" w:hAnsi="Arial" w:cs="Arial"/>
                <w:color w:val="000000"/>
                <w:sz w:val="22"/>
                <w:szCs w:val="22"/>
                <w:lang w:val="en-GB"/>
              </w:rPr>
              <w:t>8</w:t>
            </w:r>
            <w:r w:rsidRPr="00A6359E">
              <w:rPr>
                <w:rFonts w:ascii="Arial" w:hAnsi="Arial" w:cs="Arial"/>
                <w:color w:val="000000"/>
                <w:sz w:val="22"/>
                <w:szCs w:val="22"/>
                <w:lang w:val="en-GB"/>
              </w:rPr>
              <w:t>.</w:t>
            </w:r>
            <w:r w:rsidR="002804B6" w:rsidRPr="00A6359E">
              <w:rPr>
                <w:rFonts w:ascii="Arial" w:hAnsi="Arial" w:cs="Arial"/>
                <w:color w:val="000000"/>
                <w:sz w:val="22"/>
                <w:szCs w:val="22"/>
                <w:lang w:val="en-GB"/>
              </w:rPr>
              <w:t>9</w:t>
            </w:r>
          </w:p>
        </w:tc>
        <w:tc>
          <w:tcPr>
            <w:tcW w:w="2126" w:type="dxa"/>
          </w:tcPr>
          <w:p w14:paraId="4A962877" w14:textId="4E0EEF42" w:rsidR="005C2DC1" w:rsidRPr="00A6359E" w:rsidRDefault="005C2DC1" w:rsidP="002933DC">
            <w:pPr>
              <w:jc w:val="right"/>
              <w:rPr>
                <w:rFonts w:ascii="Arial" w:hAnsi="Arial" w:cs="Arial"/>
                <w:color w:val="000000"/>
                <w:sz w:val="22"/>
                <w:szCs w:val="22"/>
                <w:lang w:val="en-GB"/>
              </w:rPr>
            </w:pPr>
            <w:r w:rsidRPr="00A6359E">
              <w:rPr>
                <w:color w:val="000000"/>
                <w:lang w:val="en-GB"/>
              </w:rPr>
              <w:t>1.19 (0.83,1.70)</w:t>
            </w:r>
          </w:p>
        </w:tc>
        <w:tc>
          <w:tcPr>
            <w:tcW w:w="1838" w:type="dxa"/>
          </w:tcPr>
          <w:p w14:paraId="7D9B4C58" w14:textId="75BF6E28" w:rsidR="005C2DC1" w:rsidRPr="00A6359E" w:rsidRDefault="005C2DC1" w:rsidP="002933DC">
            <w:pPr>
              <w:jc w:val="right"/>
              <w:rPr>
                <w:rFonts w:ascii="Arial" w:hAnsi="Arial" w:cs="Arial"/>
                <w:color w:val="000000"/>
                <w:sz w:val="22"/>
                <w:szCs w:val="22"/>
                <w:lang w:val="en-GB"/>
              </w:rPr>
            </w:pPr>
            <w:r w:rsidRPr="00A6359E">
              <w:rPr>
                <w:color w:val="000000"/>
                <w:lang w:val="en-GB"/>
              </w:rPr>
              <w:t>1.22 (0.97,1.53)</w:t>
            </w:r>
          </w:p>
        </w:tc>
      </w:tr>
      <w:tr w:rsidR="005C2DC1" w:rsidRPr="00A6359E" w14:paraId="195DC38E" w14:textId="77777777" w:rsidTr="00E0470C">
        <w:trPr>
          <w:trHeight w:val="69"/>
        </w:trPr>
        <w:tc>
          <w:tcPr>
            <w:tcW w:w="4111" w:type="dxa"/>
            <w:noWrap/>
          </w:tcPr>
          <w:p w14:paraId="52E68D1B" w14:textId="77777777" w:rsidR="005C2DC1" w:rsidRPr="00A6359E" w:rsidRDefault="005C2DC1" w:rsidP="002933DC">
            <w:pPr>
              <w:jc w:val="right"/>
              <w:rPr>
                <w:rFonts w:ascii="Arial" w:hAnsi="Arial" w:cs="Arial"/>
                <w:color w:val="000000"/>
                <w:sz w:val="22"/>
                <w:szCs w:val="22"/>
                <w:lang w:val="en-GB"/>
              </w:rPr>
            </w:pPr>
            <w:r w:rsidRPr="00A6359E">
              <w:rPr>
                <w:rFonts w:ascii="Arial" w:hAnsi="Arial" w:cs="Arial"/>
                <w:color w:val="000000"/>
                <w:sz w:val="22"/>
                <w:szCs w:val="22"/>
                <w:lang w:val="en-GB"/>
              </w:rPr>
              <w:t>Eating more fish</w:t>
            </w:r>
          </w:p>
        </w:tc>
        <w:tc>
          <w:tcPr>
            <w:tcW w:w="1423" w:type="dxa"/>
          </w:tcPr>
          <w:p w14:paraId="019FF8AF" w14:textId="1CA439DC" w:rsidR="005C2DC1" w:rsidRPr="00A6359E" w:rsidRDefault="002804B6" w:rsidP="00E0470C">
            <w:pPr>
              <w:jc w:val="center"/>
              <w:rPr>
                <w:rFonts w:ascii="Arial" w:hAnsi="Arial" w:cs="Arial"/>
                <w:color w:val="000000"/>
                <w:sz w:val="22"/>
                <w:szCs w:val="22"/>
                <w:lang w:val="en-GB"/>
              </w:rPr>
            </w:pPr>
            <w:r w:rsidRPr="00A6359E">
              <w:rPr>
                <w:rFonts w:ascii="Arial" w:hAnsi="Arial" w:cs="Arial"/>
                <w:color w:val="000000"/>
                <w:sz w:val="22"/>
                <w:szCs w:val="22"/>
                <w:lang w:val="en-GB"/>
              </w:rPr>
              <w:t>75</w:t>
            </w:r>
            <w:r w:rsidR="005C2DC1" w:rsidRPr="00A6359E">
              <w:rPr>
                <w:rFonts w:ascii="Arial" w:hAnsi="Arial" w:cs="Arial"/>
                <w:color w:val="000000"/>
                <w:sz w:val="22"/>
                <w:szCs w:val="22"/>
                <w:lang w:val="en-GB"/>
              </w:rPr>
              <w:t>.5</w:t>
            </w:r>
          </w:p>
        </w:tc>
        <w:tc>
          <w:tcPr>
            <w:tcW w:w="2126" w:type="dxa"/>
          </w:tcPr>
          <w:p w14:paraId="717042F7" w14:textId="732AF949" w:rsidR="005C2DC1" w:rsidRPr="00A6359E" w:rsidRDefault="005C2DC1" w:rsidP="002933DC">
            <w:pPr>
              <w:jc w:val="right"/>
              <w:rPr>
                <w:rFonts w:ascii="Arial" w:hAnsi="Arial" w:cs="Arial"/>
                <w:b/>
                <w:bCs/>
                <w:color w:val="000000"/>
                <w:sz w:val="22"/>
                <w:szCs w:val="22"/>
                <w:lang w:val="en-GB"/>
              </w:rPr>
            </w:pPr>
            <w:r w:rsidRPr="00A6359E">
              <w:rPr>
                <w:b/>
                <w:bCs/>
                <w:color w:val="000000"/>
                <w:lang w:val="en-GB"/>
              </w:rPr>
              <w:t>1.71 (1.30,2.25)</w:t>
            </w:r>
          </w:p>
        </w:tc>
        <w:tc>
          <w:tcPr>
            <w:tcW w:w="1838" w:type="dxa"/>
          </w:tcPr>
          <w:p w14:paraId="7AC60293" w14:textId="183EB066" w:rsidR="005C2DC1" w:rsidRPr="00A6359E" w:rsidRDefault="005C2DC1" w:rsidP="002933DC">
            <w:pPr>
              <w:jc w:val="right"/>
              <w:rPr>
                <w:rFonts w:ascii="Arial" w:hAnsi="Arial" w:cs="Arial"/>
                <w:color w:val="000000"/>
                <w:sz w:val="22"/>
                <w:szCs w:val="22"/>
                <w:lang w:val="en-GB"/>
              </w:rPr>
            </w:pPr>
            <w:r w:rsidRPr="00A6359E">
              <w:rPr>
                <w:color w:val="000000"/>
                <w:lang w:val="en-GB"/>
              </w:rPr>
              <w:t>1.27 (0.99,1.63)</w:t>
            </w:r>
          </w:p>
        </w:tc>
      </w:tr>
      <w:tr w:rsidR="005C2DC1" w:rsidRPr="00A6359E" w14:paraId="06B3A871" w14:textId="77777777" w:rsidTr="00E0470C">
        <w:trPr>
          <w:trHeight w:val="69"/>
        </w:trPr>
        <w:tc>
          <w:tcPr>
            <w:tcW w:w="4111" w:type="dxa"/>
            <w:noWrap/>
          </w:tcPr>
          <w:p w14:paraId="3D23E5B2" w14:textId="1B609C99" w:rsidR="005C2DC1" w:rsidRPr="00A6359E" w:rsidRDefault="005C2DC1" w:rsidP="002933DC">
            <w:pPr>
              <w:jc w:val="right"/>
              <w:rPr>
                <w:rFonts w:ascii="Arial" w:hAnsi="Arial" w:cs="Arial"/>
                <w:color w:val="000000"/>
                <w:sz w:val="22"/>
                <w:szCs w:val="22"/>
                <w:lang w:val="en-GB"/>
              </w:rPr>
            </w:pPr>
            <w:r w:rsidRPr="00A6359E">
              <w:rPr>
                <w:rFonts w:ascii="Arial" w:hAnsi="Arial" w:cs="Arial"/>
                <w:color w:val="595959" w:themeColor="text1" w:themeTint="A6"/>
                <w:sz w:val="22"/>
                <w:szCs w:val="22"/>
                <w:lang w:val="en-GB"/>
              </w:rPr>
              <w:t>Quit smokin</w:t>
            </w:r>
            <w:r w:rsidR="00E4426D" w:rsidRPr="00A6359E">
              <w:rPr>
                <w:rFonts w:ascii="Arial" w:hAnsi="Arial" w:cs="Arial"/>
                <w:color w:val="595959" w:themeColor="text1" w:themeTint="A6"/>
                <w:sz w:val="22"/>
                <w:szCs w:val="22"/>
                <w:lang w:val="en-GB"/>
              </w:rPr>
              <w:t>g</w:t>
            </w:r>
          </w:p>
        </w:tc>
        <w:tc>
          <w:tcPr>
            <w:tcW w:w="1423" w:type="dxa"/>
          </w:tcPr>
          <w:p w14:paraId="4027252D" w14:textId="2D4427D5" w:rsidR="005C2DC1" w:rsidRPr="00A6359E" w:rsidRDefault="002804B6" w:rsidP="00E0470C">
            <w:pPr>
              <w:jc w:val="center"/>
              <w:rPr>
                <w:rFonts w:ascii="Arial" w:hAnsi="Arial" w:cs="Arial"/>
                <w:color w:val="000000"/>
                <w:sz w:val="22"/>
                <w:szCs w:val="22"/>
                <w:lang w:val="en-GB"/>
              </w:rPr>
            </w:pPr>
            <w:r w:rsidRPr="00A6359E">
              <w:rPr>
                <w:rFonts w:ascii="Arial" w:hAnsi="Arial" w:cs="Arial"/>
                <w:color w:val="000000"/>
                <w:sz w:val="22"/>
                <w:szCs w:val="22"/>
                <w:lang w:val="en-GB"/>
              </w:rPr>
              <w:t>95.3</w:t>
            </w:r>
          </w:p>
        </w:tc>
        <w:tc>
          <w:tcPr>
            <w:tcW w:w="2126" w:type="dxa"/>
          </w:tcPr>
          <w:p w14:paraId="2F0AAACB" w14:textId="6C698ED5" w:rsidR="005C2DC1" w:rsidRPr="00A6359E" w:rsidRDefault="005C2DC1" w:rsidP="002933DC">
            <w:pPr>
              <w:jc w:val="right"/>
              <w:rPr>
                <w:rFonts w:ascii="Arial" w:hAnsi="Arial" w:cs="Arial"/>
                <w:b/>
                <w:bCs/>
                <w:color w:val="000000"/>
                <w:sz w:val="22"/>
                <w:szCs w:val="22"/>
                <w:lang w:val="en-GB"/>
              </w:rPr>
            </w:pPr>
            <w:r w:rsidRPr="00A6359E">
              <w:rPr>
                <w:b/>
                <w:bCs/>
                <w:color w:val="000000"/>
                <w:lang w:val="en-GB"/>
              </w:rPr>
              <w:t>1.42 (1.08,1.87)</w:t>
            </w:r>
          </w:p>
        </w:tc>
        <w:tc>
          <w:tcPr>
            <w:tcW w:w="1838" w:type="dxa"/>
          </w:tcPr>
          <w:p w14:paraId="4746EB0A" w14:textId="40096A7B" w:rsidR="005C2DC1" w:rsidRPr="00A6359E" w:rsidRDefault="005C2DC1" w:rsidP="002933DC">
            <w:pPr>
              <w:jc w:val="right"/>
              <w:rPr>
                <w:rFonts w:ascii="Arial" w:hAnsi="Arial" w:cs="Arial"/>
                <w:color w:val="000000"/>
                <w:sz w:val="22"/>
                <w:szCs w:val="22"/>
                <w:lang w:val="en-GB"/>
              </w:rPr>
            </w:pPr>
            <w:r w:rsidRPr="00A6359E">
              <w:rPr>
                <w:color w:val="000000"/>
                <w:lang w:val="en-GB"/>
              </w:rPr>
              <w:t>1.09 (0.93,1.28)</w:t>
            </w:r>
          </w:p>
        </w:tc>
      </w:tr>
      <w:tr w:rsidR="00D738A2" w:rsidRPr="00A6359E" w14:paraId="22F8AB0C" w14:textId="77777777" w:rsidTr="00E0470C">
        <w:trPr>
          <w:trHeight w:val="69"/>
        </w:trPr>
        <w:tc>
          <w:tcPr>
            <w:tcW w:w="4111" w:type="dxa"/>
            <w:noWrap/>
          </w:tcPr>
          <w:p w14:paraId="3551A74E" w14:textId="77777777" w:rsidR="00D738A2" w:rsidRPr="00A6359E" w:rsidRDefault="00D738A2" w:rsidP="00D738A2">
            <w:pPr>
              <w:jc w:val="right"/>
              <w:rPr>
                <w:rFonts w:ascii="Arial" w:hAnsi="Arial" w:cs="Arial"/>
                <w:color w:val="000000"/>
                <w:sz w:val="22"/>
                <w:szCs w:val="22"/>
                <w:lang w:val="en-GB"/>
              </w:rPr>
            </w:pPr>
            <w:r w:rsidRPr="00A6359E">
              <w:rPr>
                <w:rFonts w:ascii="Arial" w:hAnsi="Arial" w:cs="Arial"/>
                <w:color w:val="000000"/>
                <w:sz w:val="22"/>
                <w:szCs w:val="22"/>
                <w:lang w:val="en-GB"/>
              </w:rPr>
              <w:t>Reducing fat in meals</w:t>
            </w:r>
          </w:p>
        </w:tc>
        <w:tc>
          <w:tcPr>
            <w:tcW w:w="1423" w:type="dxa"/>
          </w:tcPr>
          <w:p w14:paraId="224A5148" w14:textId="5F4E1A36" w:rsidR="00D738A2" w:rsidRPr="00A6359E" w:rsidRDefault="00D738A2" w:rsidP="00E0470C">
            <w:pPr>
              <w:jc w:val="center"/>
              <w:rPr>
                <w:rFonts w:ascii="Arial" w:hAnsi="Arial" w:cs="Arial"/>
                <w:color w:val="000000"/>
                <w:sz w:val="22"/>
                <w:szCs w:val="22"/>
                <w:lang w:val="en-GB"/>
              </w:rPr>
            </w:pPr>
            <w:r w:rsidRPr="00A6359E">
              <w:rPr>
                <w:rFonts w:ascii="Arial" w:hAnsi="Arial" w:cs="Arial"/>
                <w:color w:val="000000"/>
                <w:sz w:val="22"/>
                <w:szCs w:val="22"/>
                <w:lang w:val="en-GB"/>
              </w:rPr>
              <w:t>86.3</w:t>
            </w:r>
          </w:p>
        </w:tc>
        <w:tc>
          <w:tcPr>
            <w:tcW w:w="2126" w:type="dxa"/>
          </w:tcPr>
          <w:p w14:paraId="55BE5292" w14:textId="23356C81" w:rsidR="00D738A2" w:rsidRPr="00A6359E" w:rsidRDefault="00D738A2" w:rsidP="00D738A2">
            <w:pPr>
              <w:jc w:val="right"/>
              <w:rPr>
                <w:rFonts w:ascii="Arial" w:hAnsi="Arial" w:cs="Arial"/>
                <w:b/>
                <w:bCs/>
                <w:color w:val="000000"/>
                <w:sz w:val="22"/>
                <w:szCs w:val="22"/>
                <w:lang w:val="en-GB"/>
              </w:rPr>
            </w:pPr>
            <w:r w:rsidRPr="00A6359E">
              <w:rPr>
                <w:b/>
                <w:bCs/>
                <w:color w:val="000000"/>
                <w:lang w:val="en-GB"/>
              </w:rPr>
              <w:t>2.05 (1.32,3.18)</w:t>
            </w:r>
          </w:p>
        </w:tc>
        <w:tc>
          <w:tcPr>
            <w:tcW w:w="1838" w:type="dxa"/>
            <w:vAlign w:val="bottom"/>
          </w:tcPr>
          <w:p w14:paraId="01728F86" w14:textId="034F0265" w:rsidR="00D738A2" w:rsidRPr="00A6359E" w:rsidRDefault="00D738A2" w:rsidP="00D738A2">
            <w:pPr>
              <w:jc w:val="right"/>
              <w:rPr>
                <w:b/>
                <w:bCs/>
                <w:color w:val="000000"/>
                <w:lang w:val="en-GB"/>
              </w:rPr>
            </w:pPr>
            <w:r w:rsidRPr="00A6359E">
              <w:rPr>
                <w:b/>
                <w:bCs/>
                <w:color w:val="000000"/>
                <w:lang w:val="en-GB"/>
              </w:rPr>
              <w:t>1.31(0.76, 2.26)</w:t>
            </w:r>
          </w:p>
        </w:tc>
      </w:tr>
      <w:tr w:rsidR="00D738A2" w:rsidRPr="00A6359E" w14:paraId="797F4A54" w14:textId="77777777" w:rsidTr="00E0470C">
        <w:trPr>
          <w:trHeight w:val="69"/>
        </w:trPr>
        <w:tc>
          <w:tcPr>
            <w:tcW w:w="4111" w:type="dxa"/>
            <w:noWrap/>
          </w:tcPr>
          <w:p w14:paraId="38C6BB03" w14:textId="77777777" w:rsidR="00D738A2" w:rsidRPr="00A6359E" w:rsidRDefault="00D738A2" w:rsidP="00D738A2">
            <w:pPr>
              <w:jc w:val="right"/>
              <w:rPr>
                <w:rFonts w:ascii="Arial" w:hAnsi="Arial" w:cs="Arial"/>
                <w:color w:val="000000"/>
                <w:sz w:val="22"/>
                <w:szCs w:val="22"/>
                <w:lang w:val="en-GB"/>
              </w:rPr>
            </w:pPr>
            <w:r w:rsidRPr="00A6359E">
              <w:rPr>
                <w:rFonts w:ascii="Arial" w:hAnsi="Arial" w:cs="Arial"/>
                <w:color w:val="000000"/>
                <w:sz w:val="22"/>
                <w:szCs w:val="22"/>
                <w:lang w:val="en-GB"/>
              </w:rPr>
              <w:t>Reducing salt in meals</w:t>
            </w:r>
          </w:p>
        </w:tc>
        <w:tc>
          <w:tcPr>
            <w:tcW w:w="1423" w:type="dxa"/>
          </w:tcPr>
          <w:p w14:paraId="1B592346" w14:textId="619DB2ED" w:rsidR="00D738A2" w:rsidRPr="00A6359E" w:rsidRDefault="00D738A2" w:rsidP="00E0470C">
            <w:pPr>
              <w:jc w:val="center"/>
              <w:rPr>
                <w:rFonts w:ascii="Arial" w:hAnsi="Arial" w:cs="Arial"/>
                <w:color w:val="000000"/>
                <w:sz w:val="22"/>
                <w:szCs w:val="22"/>
                <w:lang w:val="en-GB"/>
              </w:rPr>
            </w:pPr>
            <w:r w:rsidRPr="00A6359E">
              <w:rPr>
                <w:rFonts w:ascii="Arial" w:hAnsi="Arial" w:cs="Arial"/>
                <w:color w:val="000000"/>
                <w:sz w:val="22"/>
                <w:szCs w:val="22"/>
                <w:lang w:val="en-GB"/>
              </w:rPr>
              <w:t>85.9</w:t>
            </w:r>
          </w:p>
        </w:tc>
        <w:tc>
          <w:tcPr>
            <w:tcW w:w="2126" w:type="dxa"/>
          </w:tcPr>
          <w:p w14:paraId="35DA03E6" w14:textId="60DCAC4D" w:rsidR="00D738A2" w:rsidRPr="00A6359E" w:rsidRDefault="00D738A2" w:rsidP="00D738A2">
            <w:pPr>
              <w:jc w:val="right"/>
              <w:rPr>
                <w:rFonts w:ascii="Arial" w:hAnsi="Arial" w:cs="Arial"/>
                <w:b/>
                <w:bCs/>
                <w:color w:val="000000"/>
                <w:sz w:val="22"/>
                <w:szCs w:val="22"/>
                <w:lang w:val="en-GB"/>
              </w:rPr>
            </w:pPr>
            <w:r w:rsidRPr="00A6359E">
              <w:rPr>
                <w:b/>
                <w:bCs/>
                <w:color w:val="000000"/>
                <w:lang w:val="en-GB"/>
              </w:rPr>
              <w:t>2.08 (1.42,3.05)</w:t>
            </w:r>
          </w:p>
        </w:tc>
        <w:tc>
          <w:tcPr>
            <w:tcW w:w="1838" w:type="dxa"/>
            <w:vAlign w:val="bottom"/>
          </w:tcPr>
          <w:p w14:paraId="07D4604E" w14:textId="7E8E14CA" w:rsidR="00D738A2" w:rsidRPr="00A6359E" w:rsidRDefault="00D738A2" w:rsidP="00D738A2">
            <w:pPr>
              <w:jc w:val="right"/>
              <w:rPr>
                <w:b/>
                <w:bCs/>
                <w:color w:val="000000"/>
                <w:lang w:val="en-GB"/>
              </w:rPr>
            </w:pPr>
            <w:r w:rsidRPr="00A6359E">
              <w:rPr>
                <w:b/>
                <w:bCs/>
                <w:color w:val="000000"/>
                <w:lang w:val="en-GB"/>
              </w:rPr>
              <w:t>1.62(1.13, 2.32)</w:t>
            </w:r>
          </w:p>
        </w:tc>
      </w:tr>
    </w:tbl>
    <w:p w14:paraId="35508B75" w14:textId="77777777" w:rsidR="009D5CFB" w:rsidRPr="00A6359E" w:rsidRDefault="00915CEC" w:rsidP="008E38D5">
      <w:pPr>
        <w:spacing w:after="200" w:line="276" w:lineRule="auto"/>
        <w:ind w:left="-142"/>
        <w:rPr>
          <w:rFonts w:ascii="Arial" w:hAnsi="Arial" w:cs="Arial"/>
          <w:sz w:val="20"/>
          <w:szCs w:val="20"/>
          <w:lang w:val="en-GB"/>
        </w:rPr>
      </w:pPr>
      <w:r w:rsidRPr="00A6359E">
        <w:rPr>
          <w:rFonts w:ascii="Arial" w:hAnsi="Arial" w:cs="Arial"/>
          <w:sz w:val="20"/>
          <w:szCs w:val="20"/>
          <w:lang w:val="en-GB"/>
        </w:rPr>
        <w:t>The model 1 is unadjusted. The model 2 is adjusted for a basic set of covariates in Table 1.</w:t>
      </w:r>
      <w:r w:rsidRPr="00A6359E">
        <w:rPr>
          <w:rFonts w:ascii="Arial" w:hAnsi="Arial" w:cs="Arial"/>
          <w:sz w:val="20"/>
          <w:szCs w:val="20"/>
          <w:vertAlign w:val="superscript"/>
          <w:lang w:val="en-GB"/>
        </w:rPr>
        <w:t>×</w:t>
      </w:r>
      <w:r w:rsidRPr="00A6359E">
        <w:rPr>
          <w:rFonts w:ascii="Arial" w:hAnsi="Arial" w:cs="Arial"/>
          <w:sz w:val="20"/>
          <w:szCs w:val="20"/>
          <w:lang w:val="en-GB"/>
        </w:rPr>
        <w:t>(%) denotes percentage of total participants with affirmative response to each knowledge questions. Reporting affirmative answer to each question (</w:t>
      </w:r>
      <w:r w:rsidRPr="00A6359E">
        <w:rPr>
          <w:rFonts w:ascii="Arial" w:hAnsi="Arial" w:cs="Arial"/>
          <w:i/>
          <w:iCs/>
          <w:sz w:val="20"/>
          <w:szCs w:val="20"/>
          <w:lang w:val="en-GB"/>
        </w:rPr>
        <w:t>i=1 to 21</w:t>
      </w:r>
      <w:r w:rsidRPr="00A6359E">
        <w:rPr>
          <w:rFonts w:ascii="Arial" w:hAnsi="Arial" w:cs="Arial"/>
          <w:sz w:val="20"/>
          <w:szCs w:val="20"/>
          <w:lang w:val="en-GB"/>
        </w:rPr>
        <w:t>) was compared against a reference category combining “No” and “Unsure”.</w:t>
      </w:r>
    </w:p>
    <w:p w14:paraId="4617CC5D" w14:textId="3067ED45" w:rsidR="00915CEC" w:rsidRPr="00A6359E" w:rsidRDefault="00915CEC" w:rsidP="008E38D5">
      <w:pPr>
        <w:spacing w:after="200" w:line="276" w:lineRule="auto"/>
        <w:ind w:left="-142"/>
        <w:rPr>
          <w:i/>
          <w:iCs/>
          <w:sz w:val="20"/>
          <w:szCs w:val="20"/>
          <w:u w:val="single"/>
          <w:lang w:val="en-GB"/>
        </w:rPr>
      </w:pPr>
      <w:r w:rsidRPr="00A6359E">
        <w:rPr>
          <w:i/>
          <w:iCs/>
          <w:sz w:val="20"/>
          <w:szCs w:val="20"/>
          <w:u w:val="single"/>
          <w:lang w:val="en-GB"/>
        </w:rPr>
        <w:br w:type="page"/>
      </w:r>
    </w:p>
    <w:p w14:paraId="631243E4" w14:textId="1CF67B1F" w:rsidR="003169D9" w:rsidRPr="00A6359E" w:rsidRDefault="0086083D" w:rsidP="0086083D">
      <w:pPr>
        <w:spacing w:after="240" w:line="276" w:lineRule="auto"/>
        <w:rPr>
          <w:lang w:val="en-GB"/>
        </w:rPr>
      </w:pPr>
      <w:r w:rsidRPr="00A6359E">
        <w:rPr>
          <w:b/>
          <w:bCs/>
          <w:lang w:val="en-GB"/>
        </w:rPr>
        <w:lastRenderedPageBreak/>
        <w:t>Table 3.</w:t>
      </w:r>
      <w:r w:rsidRPr="00A6359E">
        <w:rPr>
          <w:lang w:val="en-GB"/>
        </w:rPr>
        <w:t xml:space="preserve"> Nested models for the relationship between knowledge of health effects of smoking and </w:t>
      </w:r>
      <w:r w:rsidRPr="00A6359E">
        <w:rPr>
          <w:u w:val="single"/>
          <w:lang w:val="en-GB"/>
        </w:rPr>
        <w:t>smoking cessation</w:t>
      </w:r>
      <w:r w:rsidRPr="00A6359E">
        <w:rPr>
          <w:lang w:val="en-GB"/>
        </w:rPr>
        <w:t xml:space="preserve"> (N=1,608).</w:t>
      </w:r>
    </w:p>
    <w:tbl>
      <w:tblPr>
        <w:tblStyle w:val="TableGrid"/>
        <w:tblW w:w="10277" w:type="dxa"/>
        <w:tblInd w:w="-426"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099"/>
        <w:gridCol w:w="1689"/>
        <w:gridCol w:w="1829"/>
        <w:gridCol w:w="1830"/>
        <w:gridCol w:w="1830"/>
      </w:tblGrid>
      <w:tr w:rsidR="003169D9" w:rsidRPr="00A6359E" w14:paraId="61D3C3E7" w14:textId="77777777" w:rsidTr="0032072F">
        <w:trPr>
          <w:trHeight w:val="291"/>
        </w:trPr>
        <w:tc>
          <w:tcPr>
            <w:tcW w:w="3099" w:type="dxa"/>
            <w:tcBorders>
              <w:top w:val="single" w:sz="4" w:space="0" w:color="auto"/>
              <w:bottom w:val="single" w:sz="4" w:space="0" w:color="auto"/>
            </w:tcBorders>
          </w:tcPr>
          <w:p w14:paraId="0753894F" w14:textId="77777777" w:rsidR="003169D9" w:rsidRPr="00A6359E" w:rsidRDefault="003169D9" w:rsidP="00253B78">
            <w:pPr>
              <w:jc w:val="both"/>
              <w:rPr>
                <w:b/>
                <w:bCs/>
                <w:lang w:val="en-GB"/>
              </w:rPr>
            </w:pPr>
            <w:r w:rsidRPr="00A6359E">
              <w:rPr>
                <w:b/>
                <w:bCs/>
                <w:lang w:val="en-GB"/>
              </w:rPr>
              <w:t>Variable</w:t>
            </w:r>
          </w:p>
        </w:tc>
        <w:tc>
          <w:tcPr>
            <w:tcW w:w="1689" w:type="dxa"/>
            <w:tcBorders>
              <w:top w:val="single" w:sz="4" w:space="0" w:color="auto"/>
              <w:bottom w:val="single" w:sz="4" w:space="0" w:color="auto"/>
            </w:tcBorders>
          </w:tcPr>
          <w:p w14:paraId="2AC747C2" w14:textId="7AE1B2FF" w:rsidR="003169D9" w:rsidRPr="00A6359E" w:rsidRDefault="003169D9" w:rsidP="00253B78">
            <w:pPr>
              <w:rPr>
                <w:b/>
                <w:bCs/>
                <w:lang w:val="en-GB"/>
              </w:rPr>
            </w:pPr>
            <w:r w:rsidRPr="00A6359E">
              <w:rPr>
                <w:b/>
                <w:bCs/>
                <w:lang w:val="en-GB"/>
              </w:rPr>
              <w:t xml:space="preserve">Total population </w:t>
            </w:r>
          </w:p>
        </w:tc>
        <w:tc>
          <w:tcPr>
            <w:tcW w:w="1829" w:type="dxa"/>
            <w:tcBorders>
              <w:top w:val="single" w:sz="4" w:space="0" w:color="auto"/>
              <w:bottom w:val="single" w:sz="4" w:space="0" w:color="auto"/>
            </w:tcBorders>
          </w:tcPr>
          <w:p w14:paraId="3A18AFD3" w14:textId="6831C32D" w:rsidR="003169D9" w:rsidRPr="00A6359E" w:rsidRDefault="003169D9" w:rsidP="00253B78">
            <w:pPr>
              <w:rPr>
                <w:b/>
                <w:bCs/>
                <w:lang w:val="en-GB"/>
              </w:rPr>
            </w:pPr>
            <w:r w:rsidRPr="00A6359E">
              <w:rPr>
                <w:b/>
                <w:bCs/>
                <w:lang w:val="en-GB"/>
              </w:rPr>
              <w:t>Model 1</w:t>
            </w:r>
          </w:p>
        </w:tc>
        <w:tc>
          <w:tcPr>
            <w:tcW w:w="1830" w:type="dxa"/>
            <w:tcBorders>
              <w:top w:val="single" w:sz="4" w:space="0" w:color="auto"/>
              <w:bottom w:val="single" w:sz="4" w:space="0" w:color="auto"/>
            </w:tcBorders>
          </w:tcPr>
          <w:p w14:paraId="601DFD07" w14:textId="77777777" w:rsidR="003169D9" w:rsidRPr="00A6359E" w:rsidRDefault="003169D9" w:rsidP="00253B78">
            <w:pPr>
              <w:rPr>
                <w:b/>
                <w:bCs/>
                <w:lang w:val="en-GB"/>
              </w:rPr>
            </w:pPr>
            <w:r w:rsidRPr="00A6359E">
              <w:rPr>
                <w:b/>
                <w:bCs/>
                <w:lang w:val="en-GB"/>
              </w:rPr>
              <w:t>Model 2</w:t>
            </w:r>
          </w:p>
        </w:tc>
        <w:tc>
          <w:tcPr>
            <w:tcW w:w="1830" w:type="dxa"/>
            <w:tcBorders>
              <w:top w:val="single" w:sz="4" w:space="0" w:color="auto"/>
              <w:bottom w:val="single" w:sz="4" w:space="0" w:color="auto"/>
            </w:tcBorders>
          </w:tcPr>
          <w:p w14:paraId="7980EB67" w14:textId="77777777" w:rsidR="003169D9" w:rsidRPr="00A6359E" w:rsidRDefault="003169D9" w:rsidP="00253B78">
            <w:pPr>
              <w:rPr>
                <w:b/>
                <w:bCs/>
                <w:lang w:val="en-GB"/>
              </w:rPr>
            </w:pPr>
            <w:r w:rsidRPr="00A6359E">
              <w:rPr>
                <w:b/>
                <w:bCs/>
                <w:lang w:val="en-GB"/>
              </w:rPr>
              <w:t>Model 3</w:t>
            </w:r>
          </w:p>
        </w:tc>
      </w:tr>
      <w:tr w:rsidR="003169D9" w:rsidRPr="00A6359E" w14:paraId="1D670FB0" w14:textId="77777777" w:rsidTr="0032072F">
        <w:trPr>
          <w:trHeight w:val="150"/>
        </w:trPr>
        <w:tc>
          <w:tcPr>
            <w:tcW w:w="3099" w:type="dxa"/>
            <w:tcBorders>
              <w:top w:val="single" w:sz="4" w:space="0" w:color="auto"/>
            </w:tcBorders>
          </w:tcPr>
          <w:p w14:paraId="140F6DEE" w14:textId="77777777" w:rsidR="003169D9" w:rsidRPr="00A6359E" w:rsidRDefault="003169D9" w:rsidP="00253B78">
            <w:pPr>
              <w:jc w:val="both"/>
              <w:rPr>
                <w:b/>
                <w:bCs/>
                <w:lang w:val="en-GB"/>
              </w:rPr>
            </w:pPr>
            <w:r w:rsidRPr="00A6359E">
              <w:rPr>
                <w:b/>
                <w:bCs/>
                <w:lang w:val="en-GB"/>
              </w:rPr>
              <w:t>Health effects (of smoking) score</w:t>
            </w:r>
          </w:p>
        </w:tc>
        <w:tc>
          <w:tcPr>
            <w:tcW w:w="1689" w:type="dxa"/>
            <w:tcBorders>
              <w:top w:val="single" w:sz="4" w:space="0" w:color="auto"/>
            </w:tcBorders>
          </w:tcPr>
          <w:p w14:paraId="2EF9045A" w14:textId="3F9CE88F" w:rsidR="003169D9" w:rsidRPr="00A6359E" w:rsidRDefault="00AF1A31" w:rsidP="00253B78">
            <w:pPr>
              <w:jc w:val="both"/>
              <w:rPr>
                <w:lang w:val="en-GB"/>
              </w:rPr>
            </w:pPr>
            <w:r w:rsidRPr="00A6359E">
              <w:rPr>
                <w:noProof/>
                <w:lang w:val="en-GB"/>
                <w14:ligatures w14:val="standardContextual"/>
              </w:rPr>
              <mc:AlternateContent>
                <mc:Choice Requires="wpg">
                  <w:drawing>
                    <wp:anchor distT="0" distB="0" distL="114300" distR="114300" simplePos="0" relativeHeight="251657227" behindDoc="0" locked="0" layoutInCell="1" allowOverlap="1" wp14:anchorId="3D5464FE" wp14:editId="3079F9FD">
                      <wp:simplePos x="0" y="0"/>
                      <wp:positionH relativeFrom="column">
                        <wp:posOffset>812800</wp:posOffset>
                      </wp:positionH>
                      <wp:positionV relativeFrom="paragraph">
                        <wp:posOffset>12700</wp:posOffset>
                      </wp:positionV>
                      <wp:extent cx="3684905" cy="2682875"/>
                      <wp:effectExtent l="0" t="0" r="10795" b="22225"/>
                      <wp:wrapNone/>
                      <wp:docPr id="1257898841" name="Group 1"/>
                      <wp:cNvGraphicFramePr/>
                      <a:graphic xmlns:a="http://schemas.openxmlformats.org/drawingml/2006/main">
                        <a:graphicData uri="http://schemas.microsoft.com/office/word/2010/wordprocessingGroup">
                          <wpg:wgp>
                            <wpg:cNvGrpSpPr/>
                            <wpg:grpSpPr>
                              <a:xfrm>
                                <a:off x="0" y="0"/>
                                <a:ext cx="3684905" cy="2682875"/>
                                <a:chOff x="0" y="103516"/>
                                <a:chExt cx="3684929" cy="2683499"/>
                              </a:xfrm>
                            </wpg:grpSpPr>
                            <wps:wsp>
                              <wps:cNvPr id="781604820" name="Text Box 781604820"/>
                              <wps:cNvSpPr txBox="1"/>
                              <wps:spPr>
                                <a:xfrm>
                                  <a:off x="0" y="103516"/>
                                  <a:ext cx="1242695" cy="861683"/>
                                </a:xfrm>
                                <a:prstGeom prst="rect">
                                  <a:avLst/>
                                </a:prstGeom>
                                <a:noFill/>
                                <a:ln w="6350">
                                  <a:solidFill>
                                    <a:schemeClr val="bg1">
                                      <a:lumMod val="65000"/>
                                    </a:schemeClr>
                                  </a:solidFill>
                                </a:ln>
                              </wps:spPr>
                              <wps:txbx>
                                <w:txbxContent>
                                  <w:p w14:paraId="2B478F10" w14:textId="77777777" w:rsidR="00572C45" w:rsidRDefault="00572C45" w:rsidP="00572C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967253" name="Text Box 278967253"/>
                              <wps:cNvSpPr txBox="1"/>
                              <wps:spPr>
                                <a:xfrm>
                                  <a:off x="17253" y="992038"/>
                                  <a:ext cx="1235710" cy="854016"/>
                                </a:xfrm>
                                <a:prstGeom prst="rect">
                                  <a:avLst/>
                                </a:prstGeom>
                                <a:noFill/>
                                <a:ln w="6350">
                                  <a:solidFill>
                                    <a:schemeClr val="bg1">
                                      <a:lumMod val="65000"/>
                                    </a:schemeClr>
                                  </a:solidFill>
                                </a:ln>
                              </wps:spPr>
                              <wps:txbx>
                                <w:txbxContent>
                                  <w:p w14:paraId="7666C50F" w14:textId="1DE28471" w:rsidR="00572C45" w:rsidRDefault="00572C45" w:rsidP="00572C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8966248" name="Text Box 2018966248"/>
                              <wps:cNvSpPr txBox="1"/>
                              <wps:spPr>
                                <a:xfrm>
                                  <a:off x="17253" y="1846054"/>
                                  <a:ext cx="1242695" cy="929652"/>
                                </a:xfrm>
                                <a:prstGeom prst="rect">
                                  <a:avLst/>
                                </a:prstGeom>
                                <a:noFill/>
                                <a:ln w="6350">
                                  <a:solidFill>
                                    <a:schemeClr val="bg1">
                                      <a:lumMod val="65000"/>
                                    </a:schemeClr>
                                  </a:solidFill>
                                </a:ln>
                              </wps:spPr>
                              <wps:txbx>
                                <w:txbxContent>
                                  <w:p w14:paraId="621D3DAE" w14:textId="77777777" w:rsidR="00572C45" w:rsidRDefault="00572C45" w:rsidP="00572C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3816692" name="Text Box 1093816692"/>
                              <wps:cNvSpPr txBox="1"/>
                              <wps:spPr>
                                <a:xfrm>
                                  <a:off x="1293963" y="103516"/>
                                  <a:ext cx="1133475" cy="2683499"/>
                                </a:xfrm>
                                <a:prstGeom prst="rect">
                                  <a:avLst/>
                                </a:prstGeom>
                                <a:noFill/>
                                <a:ln w="6350">
                                  <a:solidFill>
                                    <a:schemeClr val="bg1">
                                      <a:lumMod val="65000"/>
                                    </a:schemeClr>
                                  </a:solidFill>
                                </a:ln>
                              </wps:spPr>
                              <wps:txbx>
                                <w:txbxContent>
                                  <w:p w14:paraId="3E4C6C81" w14:textId="77777777" w:rsidR="00A56115" w:rsidRDefault="00A56115" w:rsidP="00A561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7965291" name="Text Box 1547965291"/>
                              <wps:cNvSpPr txBox="1"/>
                              <wps:spPr>
                                <a:xfrm>
                                  <a:off x="2493034" y="103516"/>
                                  <a:ext cx="1191895" cy="2668894"/>
                                </a:xfrm>
                                <a:prstGeom prst="rect">
                                  <a:avLst/>
                                </a:prstGeom>
                                <a:noFill/>
                                <a:ln w="6350">
                                  <a:solidFill>
                                    <a:schemeClr val="bg1">
                                      <a:lumMod val="65000"/>
                                    </a:schemeClr>
                                  </a:solidFill>
                                </a:ln>
                              </wps:spPr>
                              <wps:txbx>
                                <w:txbxContent>
                                  <w:p w14:paraId="03CBDA35" w14:textId="77777777" w:rsidR="00A56115" w:rsidRDefault="00A56115" w:rsidP="00A561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5464FE" id="Group 1" o:spid="_x0000_s1028" style="position:absolute;left:0;text-align:left;margin-left:64pt;margin-top:1pt;width:290.15pt;height:211.25pt;z-index:251657227;mso-width-relative:margin;mso-height-relative:margin" coordorigin=",1035" coordsize="36849,26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">
                      <v:shape id="Text Box 781604820" o:spid="_x0000_s1029" type="#_x0000_t202" style="position:absolute;top:1035;width:12426;height:8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" filled="f" strokecolor="#a5a5a5 [2092]" strokeweight=".5pt">
                        <v:textbox>
                          <w:txbxContent>
                            <w:p w14:paraId="2B478F10" w14:textId="77777777" w:rsidR="00572C45" w:rsidRDefault="00572C45" w:rsidP="00572C45"/>
                          </w:txbxContent>
                        </v:textbox>
                      </v:shape>
                      <v:shape id="Text Box 278967253" o:spid="_x0000_s1030" type="#_x0000_t202" style="position:absolute;left:172;top:9920;width:12357;height:8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" filled="f" strokecolor="#a5a5a5 [2092]" strokeweight=".5pt">
                        <v:textbox>
                          <w:txbxContent>
                            <w:p w14:paraId="7666C50F" w14:textId="1DE28471" w:rsidR="00572C45" w:rsidRDefault="00572C45" w:rsidP="00572C45"/>
                          </w:txbxContent>
                        </v:textbox>
                      </v:shape>
                      <v:shape id="Text Box 2018966248" o:spid="_x0000_s1031" type="#_x0000_t202" style="position:absolute;left:172;top:18460;width:12427;height:9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" filled="f" strokecolor="#a5a5a5 [2092]" strokeweight=".5pt">
                        <v:textbox>
                          <w:txbxContent>
                            <w:p w14:paraId="621D3DAE" w14:textId="77777777" w:rsidR="00572C45" w:rsidRDefault="00572C45" w:rsidP="00572C45"/>
                          </w:txbxContent>
                        </v:textbox>
                      </v:shape>
                      <v:shape id="Text Box 1093816692" o:spid="_x0000_s1032" type="#_x0000_t202" style="position:absolute;left:12939;top:1035;width:11335;height:26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" filled="f" strokecolor="#a5a5a5 [2092]" strokeweight=".5pt">
                        <v:textbox>
                          <w:txbxContent>
                            <w:p w14:paraId="3E4C6C81" w14:textId="77777777" w:rsidR="00A56115" w:rsidRDefault="00A56115" w:rsidP="00A56115"/>
                          </w:txbxContent>
                        </v:textbox>
                      </v:shape>
                      <v:shape id="Text Box 1547965291" o:spid="_x0000_s1033" type="#_x0000_t202" style="position:absolute;left:24930;top:1035;width:11919;height:26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" filled="f" strokecolor="#a5a5a5 [2092]" strokeweight=".5pt">
                        <v:textbox>
                          <w:txbxContent>
                            <w:p w14:paraId="03CBDA35" w14:textId="77777777" w:rsidR="00A56115" w:rsidRDefault="00A56115" w:rsidP="00A56115"/>
                          </w:txbxContent>
                        </v:textbox>
                      </v:shape>
                    </v:group>
                  </w:pict>
                </mc:Fallback>
              </mc:AlternateContent>
            </w:r>
          </w:p>
        </w:tc>
        <w:tc>
          <w:tcPr>
            <w:tcW w:w="1829" w:type="dxa"/>
            <w:tcBorders>
              <w:top w:val="single" w:sz="4" w:space="0" w:color="auto"/>
            </w:tcBorders>
          </w:tcPr>
          <w:p w14:paraId="2228AFB6" w14:textId="1B6C2977" w:rsidR="003169D9" w:rsidRPr="00A6359E" w:rsidRDefault="003169D9" w:rsidP="00253B78">
            <w:pPr>
              <w:rPr>
                <w:lang w:val="en-GB"/>
              </w:rPr>
            </w:pPr>
          </w:p>
        </w:tc>
        <w:tc>
          <w:tcPr>
            <w:tcW w:w="1830" w:type="dxa"/>
            <w:tcBorders>
              <w:top w:val="single" w:sz="4" w:space="0" w:color="auto"/>
            </w:tcBorders>
          </w:tcPr>
          <w:p w14:paraId="0DE9A9BE" w14:textId="77777777" w:rsidR="003169D9" w:rsidRPr="00A6359E" w:rsidRDefault="003169D9" w:rsidP="00253B78">
            <w:pPr>
              <w:rPr>
                <w:lang w:val="en-GB"/>
              </w:rPr>
            </w:pPr>
          </w:p>
        </w:tc>
        <w:tc>
          <w:tcPr>
            <w:tcW w:w="1830" w:type="dxa"/>
            <w:tcBorders>
              <w:top w:val="single" w:sz="4" w:space="0" w:color="auto"/>
            </w:tcBorders>
          </w:tcPr>
          <w:p w14:paraId="5821A295" w14:textId="77777777" w:rsidR="003169D9" w:rsidRPr="00A6359E" w:rsidRDefault="003169D9" w:rsidP="00253B78">
            <w:pPr>
              <w:rPr>
                <w:lang w:val="en-GB"/>
              </w:rPr>
            </w:pPr>
          </w:p>
        </w:tc>
      </w:tr>
      <w:tr w:rsidR="003169D9" w:rsidRPr="00A6359E" w14:paraId="0A935F31" w14:textId="77777777" w:rsidTr="0032072F">
        <w:trPr>
          <w:trHeight w:val="111"/>
        </w:trPr>
        <w:tc>
          <w:tcPr>
            <w:tcW w:w="3099" w:type="dxa"/>
          </w:tcPr>
          <w:p w14:paraId="15D19973" w14:textId="7E4D858D" w:rsidR="003169D9" w:rsidRPr="00A6359E" w:rsidRDefault="003169D9" w:rsidP="00253B78">
            <w:pPr>
              <w:jc w:val="right"/>
              <w:rPr>
                <w:lang w:val="en-GB"/>
              </w:rPr>
            </w:pPr>
            <w:r w:rsidRPr="00A6359E">
              <w:rPr>
                <w:lang w:val="en-GB"/>
              </w:rPr>
              <w:t xml:space="preserve">Low health </w:t>
            </w:r>
            <w:r w:rsidR="00C5026F" w:rsidRPr="00A6359E">
              <w:rPr>
                <w:lang w:val="en-GB"/>
              </w:rPr>
              <w:t>knowledge</w:t>
            </w:r>
            <w:r w:rsidRPr="00A6359E">
              <w:rPr>
                <w:lang w:val="en-GB"/>
              </w:rPr>
              <w:t xml:space="preserve"> </w:t>
            </w:r>
          </w:p>
        </w:tc>
        <w:tc>
          <w:tcPr>
            <w:tcW w:w="1689" w:type="dxa"/>
          </w:tcPr>
          <w:p w14:paraId="24F88155" w14:textId="77777777" w:rsidR="003169D9" w:rsidRPr="00A6359E" w:rsidRDefault="003169D9" w:rsidP="00253B78">
            <w:pPr>
              <w:jc w:val="both"/>
              <w:rPr>
                <w:highlight w:val="yellow"/>
                <w:lang w:val="en-GB"/>
              </w:rPr>
            </w:pPr>
            <w:r w:rsidRPr="00A6359E">
              <w:rPr>
                <w:lang w:val="en-GB"/>
              </w:rPr>
              <w:t>512 (37.9)</w:t>
            </w:r>
          </w:p>
        </w:tc>
        <w:tc>
          <w:tcPr>
            <w:tcW w:w="1829" w:type="dxa"/>
          </w:tcPr>
          <w:p w14:paraId="6C866854" w14:textId="096399E3" w:rsidR="003169D9" w:rsidRPr="00A6359E" w:rsidRDefault="003169D9" w:rsidP="00253B78">
            <w:pPr>
              <w:rPr>
                <w:lang w:val="en-GB"/>
              </w:rPr>
            </w:pPr>
            <w:r w:rsidRPr="00A6359E">
              <w:rPr>
                <w:lang w:val="en-GB"/>
              </w:rPr>
              <w:t xml:space="preserve">Reference </w:t>
            </w:r>
          </w:p>
        </w:tc>
        <w:tc>
          <w:tcPr>
            <w:tcW w:w="1830" w:type="dxa"/>
          </w:tcPr>
          <w:p w14:paraId="7B5D3F2B" w14:textId="77777777" w:rsidR="003169D9" w:rsidRPr="00A6359E" w:rsidRDefault="003169D9" w:rsidP="00253B78">
            <w:pPr>
              <w:rPr>
                <w:lang w:val="en-GB"/>
              </w:rPr>
            </w:pPr>
            <w:r w:rsidRPr="00A6359E">
              <w:rPr>
                <w:lang w:val="en-GB"/>
              </w:rPr>
              <w:t>Reference</w:t>
            </w:r>
          </w:p>
        </w:tc>
        <w:tc>
          <w:tcPr>
            <w:tcW w:w="1830" w:type="dxa"/>
          </w:tcPr>
          <w:p w14:paraId="434D611D" w14:textId="77777777" w:rsidR="003169D9" w:rsidRPr="00A6359E" w:rsidRDefault="003169D9" w:rsidP="00253B78">
            <w:pPr>
              <w:rPr>
                <w:lang w:val="en-GB"/>
              </w:rPr>
            </w:pPr>
            <w:r w:rsidRPr="00A6359E">
              <w:rPr>
                <w:lang w:val="en-GB"/>
              </w:rPr>
              <w:t>Reference</w:t>
            </w:r>
          </w:p>
        </w:tc>
      </w:tr>
      <w:tr w:rsidR="003169D9" w:rsidRPr="00A6359E" w14:paraId="0214C743" w14:textId="77777777" w:rsidTr="0032072F">
        <w:trPr>
          <w:trHeight w:val="143"/>
        </w:trPr>
        <w:tc>
          <w:tcPr>
            <w:tcW w:w="3099" w:type="dxa"/>
          </w:tcPr>
          <w:p w14:paraId="52B7A37B" w14:textId="2607CD7C" w:rsidR="003169D9" w:rsidRPr="00A6359E" w:rsidRDefault="003169D9" w:rsidP="00253B78">
            <w:pPr>
              <w:jc w:val="right"/>
              <w:rPr>
                <w:lang w:val="en-GB"/>
              </w:rPr>
            </w:pPr>
            <w:r w:rsidRPr="00A6359E">
              <w:rPr>
                <w:lang w:val="en-GB"/>
              </w:rPr>
              <w:t xml:space="preserve">Moderate health </w:t>
            </w:r>
            <w:r w:rsidR="00C5026F" w:rsidRPr="00A6359E">
              <w:rPr>
                <w:lang w:val="en-GB"/>
              </w:rPr>
              <w:t>knowledge</w:t>
            </w:r>
          </w:p>
        </w:tc>
        <w:tc>
          <w:tcPr>
            <w:tcW w:w="1689" w:type="dxa"/>
          </w:tcPr>
          <w:p w14:paraId="6A0786DD" w14:textId="77777777" w:rsidR="003169D9" w:rsidRPr="00A6359E" w:rsidRDefault="003169D9" w:rsidP="00253B78">
            <w:pPr>
              <w:jc w:val="both"/>
              <w:rPr>
                <w:highlight w:val="yellow"/>
                <w:lang w:val="en-GB"/>
              </w:rPr>
            </w:pPr>
            <w:r w:rsidRPr="00A6359E">
              <w:rPr>
                <w:lang w:val="en-GB"/>
              </w:rPr>
              <w:t>530 (33.0)</w:t>
            </w:r>
          </w:p>
        </w:tc>
        <w:tc>
          <w:tcPr>
            <w:tcW w:w="1829" w:type="dxa"/>
          </w:tcPr>
          <w:p w14:paraId="3DCDBCAE" w14:textId="6C520AB5" w:rsidR="003169D9" w:rsidRPr="00A6359E" w:rsidRDefault="003169D9" w:rsidP="00253B78">
            <w:pPr>
              <w:rPr>
                <w:lang w:val="en-GB"/>
              </w:rPr>
            </w:pPr>
            <w:r w:rsidRPr="00A6359E">
              <w:rPr>
                <w:lang w:val="en-GB"/>
              </w:rPr>
              <w:t>1.21 (0.94,1.58)</w:t>
            </w:r>
          </w:p>
        </w:tc>
        <w:tc>
          <w:tcPr>
            <w:tcW w:w="1830" w:type="dxa"/>
          </w:tcPr>
          <w:p w14:paraId="18CC245F" w14:textId="77777777" w:rsidR="003169D9" w:rsidRPr="00A6359E" w:rsidRDefault="003169D9" w:rsidP="00253B78">
            <w:pPr>
              <w:rPr>
                <w:b/>
                <w:bCs/>
                <w:lang w:val="en-GB"/>
              </w:rPr>
            </w:pPr>
            <w:r w:rsidRPr="00A6359E">
              <w:rPr>
                <w:lang w:val="en-GB"/>
              </w:rPr>
              <w:t>1.20 (0.92,1.56)</w:t>
            </w:r>
          </w:p>
        </w:tc>
        <w:tc>
          <w:tcPr>
            <w:tcW w:w="1830" w:type="dxa"/>
          </w:tcPr>
          <w:p w14:paraId="6A9C1D16" w14:textId="77777777" w:rsidR="003169D9" w:rsidRPr="00A6359E" w:rsidRDefault="003169D9" w:rsidP="00253B78">
            <w:pPr>
              <w:rPr>
                <w:b/>
                <w:bCs/>
                <w:lang w:val="en-GB"/>
              </w:rPr>
            </w:pPr>
            <w:r w:rsidRPr="00A6359E">
              <w:rPr>
                <w:lang w:val="en-GB"/>
              </w:rPr>
              <w:t>1.16 (0.89,1.52)</w:t>
            </w:r>
          </w:p>
        </w:tc>
      </w:tr>
      <w:tr w:rsidR="003169D9" w:rsidRPr="00A6359E" w14:paraId="6F7F0BA5" w14:textId="77777777" w:rsidTr="0032072F">
        <w:trPr>
          <w:trHeight w:val="143"/>
        </w:trPr>
        <w:tc>
          <w:tcPr>
            <w:tcW w:w="3099" w:type="dxa"/>
          </w:tcPr>
          <w:p w14:paraId="722D08E3" w14:textId="2F785762" w:rsidR="003169D9" w:rsidRPr="00A6359E" w:rsidRDefault="003169D9" w:rsidP="00253B78">
            <w:pPr>
              <w:jc w:val="right"/>
              <w:rPr>
                <w:lang w:val="en-GB"/>
              </w:rPr>
            </w:pPr>
            <w:r w:rsidRPr="00A6359E">
              <w:rPr>
                <w:lang w:val="en-GB"/>
              </w:rPr>
              <w:t xml:space="preserve">High health </w:t>
            </w:r>
            <w:r w:rsidR="00C5026F" w:rsidRPr="00A6359E">
              <w:rPr>
                <w:lang w:val="en-GB"/>
              </w:rPr>
              <w:t>knowledge</w:t>
            </w:r>
          </w:p>
        </w:tc>
        <w:tc>
          <w:tcPr>
            <w:tcW w:w="1689" w:type="dxa"/>
          </w:tcPr>
          <w:p w14:paraId="44BAEB78" w14:textId="3C0869D0" w:rsidR="003169D9" w:rsidRPr="00A6359E" w:rsidRDefault="003169D9" w:rsidP="00253B78">
            <w:pPr>
              <w:jc w:val="both"/>
              <w:rPr>
                <w:highlight w:val="yellow"/>
                <w:lang w:val="en-GB"/>
              </w:rPr>
            </w:pPr>
            <w:r w:rsidRPr="00A6359E">
              <w:rPr>
                <w:lang w:val="en-GB"/>
              </w:rPr>
              <w:t>566 (35.2)</w:t>
            </w:r>
          </w:p>
        </w:tc>
        <w:tc>
          <w:tcPr>
            <w:tcW w:w="1829" w:type="dxa"/>
          </w:tcPr>
          <w:p w14:paraId="51E846DD" w14:textId="7BB5EBE4" w:rsidR="003169D9" w:rsidRPr="00A6359E" w:rsidRDefault="003169D9" w:rsidP="00253B78">
            <w:pPr>
              <w:rPr>
                <w:b/>
                <w:bCs/>
                <w:lang w:val="en-GB"/>
              </w:rPr>
            </w:pPr>
            <w:r w:rsidRPr="00A6359E">
              <w:rPr>
                <w:b/>
                <w:bCs/>
                <w:lang w:val="en-GB"/>
              </w:rPr>
              <w:t>1.30 (1.01,1.68)</w:t>
            </w:r>
          </w:p>
        </w:tc>
        <w:tc>
          <w:tcPr>
            <w:tcW w:w="1830" w:type="dxa"/>
          </w:tcPr>
          <w:p w14:paraId="56F3782E" w14:textId="77777777" w:rsidR="003169D9" w:rsidRPr="00A6359E" w:rsidRDefault="003169D9" w:rsidP="00253B78">
            <w:pPr>
              <w:rPr>
                <w:b/>
                <w:bCs/>
                <w:lang w:val="en-GB"/>
              </w:rPr>
            </w:pPr>
            <w:r w:rsidRPr="00A6359E">
              <w:rPr>
                <w:b/>
                <w:bCs/>
                <w:lang w:val="en-GB"/>
              </w:rPr>
              <w:t>1.33 (1.03,1.73)</w:t>
            </w:r>
          </w:p>
        </w:tc>
        <w:tc>
          <w:tcPr>
            <w:tcW w:w="1830" w:type="dxa"/>
          </w:tcPr>
          <w:p w14:paraId="55566C21" w14:textId="77777777" w:rsidR="003169D9" w:rsidRPr="00A6359E" w:rsidRDefault="003169D9" w:rsidP="00253B78">
            <w:pPr>
              <w:rPr>
                <w:b/>
                <w:bCs/>
                <w:lang w:val="en-GB"/>
              </w:rPr>
            </w:pPr>
            <w:r w:rsidRPr="00A6359E">
              <w:rPr>
                <w:lang w:val="en-GB"/>
              </w:rPr>
              <w:t>1.28 (0.99,1.67)</w:t>
            </w:r>
          </w:p>
        </w:tc>
      </w:tr>
      <w:tr w:rsidR="003169D9" w:rsidRPr="00A6359E" w14:paraId="55CA7B66" w14:textId="77777777" w:rsidTr="0032072F">
        <w:trPr>
          <w:trHeight w:val="143"/>
        </w:trPr>
        <w:tc>
          <w:tcPr>
            <w:tcW w:w="3099" w:type="dxa"/>
          </w:tcPr>
          <w:p w14:paraId="77EEBB17" w14:textId="77777777" w:rsidR="003169D9" w:rsidRPr="00A6359E" w:rsidRDefault="003169D9" w:rsidP="00253B78">
            <w:pPr>
              <w:jc w:val="both"/>
              <w:rPr>
                <w:b/>
                <w:bCs/>
                <w:lang w:val="en-GB"/>
              </w:rPr>
            </w:pPr>
            <w:r w:rsidRPr="00A6359E">
              <w:rPr>
                <w:b/>
                <w:bCs/>
                <w:lang w:val="en-GB"/>
              </w:rPr>
              <w:t>Education</w:t>
            </w:r>
          </w:p>
        </w:tc>
        <w:tc>
          <w:tcPr>
            <w:tcW w:w="1689" w:type="dxa"/>
          </w:tcPr>
          <w:p w14:paraId="1C8C4ED4" w14:textId="6262007B" w:rsidR="003169D9" w:rsidRPr="00A6359E" w:rsidRDefault="003169D9" w:rsidP="00253B78">
            <w:pPr>
              <w:jc w:val="both"/>
              <w:rPr>
                <w:highlight w:val="yellow"/>
                <w:lang w:val="en-GB"/>
              </w:rPr>
            </w:pPr>
          </w:p>
        </w:tc>
        <w:tc>
          <w:tcPr>
            <w:tcW w:w="1829" w:type="dxa"/>
          </w:tcPr>
          <w:p w14:paraId="4DB8DD07" w14:textId="77777777" w:rsidR="003169D9" w:rsidRPr="00A6359E" w:rsidRDefault="003169D9" w:rsidP="00253B78">
            <w:pPr>
              <w:rPr>
                <w:lang w:val="en-GB"/>
              </w:rPr>
            </w:pPr>
          </w:p>
        </w:tc>
        <w:tc>
          <w:tcPr>
            <w:tcW w:w="1830" w:type="dxa"/>
          </w:tcPr>
          <w:p w14:paraId="4804305B" w14:textId="77777777" w:rsidR="003169D9" w:rsidRPr="00A6359E" w:rsidRDefault="003169D9" w:rsidP="00253B78">
            <w:pPr>
              <w:rPr>
                <w:lang w:val="en-GB"/>
              </w:rPr>
            </w:pPr>
          </w:p>
        </w:tc>
        <w:tc>
          <w:tcPr>
            <w:tcW w:w="1830" w:type="dxa"/>
          </w:tcPr>
          <w:p w14:paraId="63BFF297" w14:textId="77777777" w:rsidR="003169D9" w:rsidRPr="00A6359E" w:rsidRDefault="003169D9" w:rsidP="00253B78">
            <w:pPr>
              <w:rPr>
                <w:lang w:val="en-GB"/>
              </w:rPr>
            </w:pPr>
          </w:p>
        </w:tc>
      </w:tr>
      <w:tr w:rsidR="003169D9" w:rsidRPr="00A6359E" w14:paraId="5470EC6E" w14:textId="77777777" w:rsidTr="0032072F">
        <w:trPr>
          <w:trHeight w:val="143"/>
        </w:trPr>
        <w:tc>
          <w:tcPr>
            <w:tcW w:w="3099" w:type="dxa"/>
          </w:tcPr>
          <w:p w14:paraId="53ECCB26" w14:textId="77777777" w:rsidR="003169D9" w:rsidRPr="00A6359E" w:rsidRDefault="003169D9" w:rsidP="00253B78">
            <w:pPr>
              <w:jc w:val="right"/>
              <w:rPr>
                <w:lang w:val="en-GB"/>
              </w:rPr>
            </w:pPr>
            <w:r w:rsidRPr="00A6359E">
              <w:rPr>
                <w:lang w:val="en-GB"/>
              </w:rPr>
              <w:t>None or primary only</w:t>
            </w:r>
          </w:p>
        </w:tc>
        <w:tc>
          <w:tcPr>
            <w:tcW w:w="1689" w:type="dxa"/>
          </w:tcPr>
          <w:p w14:paraId="3E3A5B81" w14:textId="20361AE5" w:rsidR="003169D9" w:rsidRPr="00A6359E" w:rsidRDefault="003169D9" w:rsidP="00253B78">
            <w:pPr>
              <w:jc w:val="both"/>
              <w:rPr>
                <w:highlight w:val="yellow"/>
                <w:lang w:val="en-GB"/>
              </w:rPr>
            </w:pPr>
            <w:r w:rsidRPr="00A6359E">
              <w:rPr>
                <w:lang w:val="en-GB"/>
              </w:rPr>
              <w:t>609 (37.9)</w:t>
            </w:r>
          </w:p>
        </w:tc>
        <w:tc>
          <w:tcPr>
            <w:tcW w:w="1829" w:type="dxa"/>
          </w:tcPr>
          <w:p w14:paraId="5FD53083" w14:textId="77777777" w:rsidR="003169D9" w:rsidRPr="00A6359E" w:rsidRDefault="003169D9" w:rsidP="00253B78">
            <w:pPr>
              <w:rPr>
                <w:lang w:val="en-GB"/>
              </w:rPr>
            </w:pPr>
            <w:r w:rsidRPr="00A6359E">
              <w:rPr>
                <w:lang w:val="en-GB"/>
              </w:rPr>
              <w:t xml:space="preserve">Reference </w:t>
            </w:r>
          </w:p>
        </w:tc>
        <w:tc>
          <w:tcPr>
            <w:tcW w:w="1830" w:type="dxa"/>
          </w:tcPr>
          <w:p w14:paraId="10B30AD4" w14:textId="77777777" w:rsidR="003169D9" w:rsidRPr="00A6359E" w:rsidRDefault="003169D9" w:rsidP="00253B78">
            <w:pPr>
              <w:jc w:val="both"/>
              <w:rPr>
                <w:lang w:val="en-GB"/>
              </w:rPr>
            </w:pPr>
            <w:r w:rsidRPr="00A6359E">
              <w:rPr>
                <w:lang w:val="en-GB"/>
              </w:rPr>
              <w:t>Reference</w:t>
            </w:r>
          </w:p>
        </w:tc>
        <w:tc>
          <w:tcPr>
            <w:tcW w:w="1830" w:type="dxa"/>
          </w:tcPr>
          <w:p w14:paraId="3FB31672" w14:textId="77777777" w:rsidR="003169D9" w:rsidRPr="00A6359E" w:rsidRDefault="003169D9" w:rsidP="00253B78">
            <w:pPr>
              <w:jc w:val="both"/>
              <w:rPr>
                <w:lang w:val="en-GB"/>
              </w:rPr>
            </w:pPr>
            <w:r w:rsidRPr="00A6359E">
              <w:rPr>
                <w:lang w:val="en-GB"/>
              </w:rPr>
              <w:t>Reference</w:t>
            </w:r>
          </w:p>
        </w:tc>
      </w:tr>
      <w:tr w:rsidR="003169D9" w:rsidRPr="00A6359E" w14:paraId="707FC1E4" w14:textId="77777777" w:rsidTr="0032072F">
        <w:trPr>
          <w:trHeight w:val="150"/>
        </w:trPr>
        <w:tc>
          <w:tcPr>
            <w:tcW w:w="3099" w:type="dxa"/>
          </w:tcPr>
          <w:p w14:paraId="0B2B09B6" w14:textId="77777777" w:rsidR="003169D9" w:rsidRPr="00A6359E" w:rsidRDefault="003169D9" w:rsidP="00253B78">
            <w:pPr>
              <w:jc w:val="right"/>
              <w:rPr>
                <w:lang w:val="en-GB"/>
              </w:rPr>
            </w:pPr>
            <w:r w:rsidRPr="00A6359E">
              <w:rPr>
                <w:lang w:val="en-GB"/>
              </w:rPr>
              <w:t xml:space="preserve">Secondary </w:t>
            </w:r>
          </w:p>
        </w:tc>
        <w:tc>
          <w:tcPr>
            <w:tcW w:w="1689" w:type="dxa"/>
          </w:tcPr>
          <w:p w14:paraId="0D20451D" w14:textId="77777777" w:rsidR="003169D9" w:rsidRPr="00A6359E" w:rsidRDefault="003169D9" w:rsidP="00253B78">
            <w:pPr>
              <w:jc w:val="both"/>
              <w:rPr>
                <w:highlight w:val="yellow"/>
                <w:lang w:val="en-GB"/>
              </w:rPr>
            </w:pPr>
            <w:r w:rsidRPr="00A6359E">
              <w:rPr>
                <w:lang w:val="en-GB"/>
              </w:rPr>
              <w:t>557 (34.7)</w:t>
            </w:r>
          </w:p>
        </w:tc>
        <w:tc>
          <w:tcPr>
            <w:tcW w:w="1829" w:type="dxa"/>
          </w:tcPr>
          <w:p w14:paraId="2A0833A4" w14:textId="77777777" w:rsidR="003169D9" w:rsidRPr="00A6359E" w:rsidRDefault="003169D9" w:rsidP="00253B78">
            <w:pPr>
              <w:rPr>
                <w:lang w:val="en-GB"/>
              </w:rPr>
            </w:pPr>
            <w:r w:rsidRPr="00A6359E">
              <w:rPr>
                <w:lang w:val="en-GB"/>
              </w:rPr>
              <w:t>1.06 (0.84,1.34)</w:t>
            </w:r>
          </w:p>
        </w:tc>
        <w:tc>
          <w:tcPr>
            <w:tcW w:w="1830" w:type="dxa"/>
          </w:tcPr>
          <w:p w14:paraId="17B1E6B5" w14:textId="77777777" w:rsidR="003169D9" w:rsidRPr="00A6359E" w:rsidRDefault="003169D9" w:rsidP="00253B78">
            <w:pPr>
              <w:jc w:val="both"/>
              <w:rPr>
                <w:lang w:val="en-GB"/>
              </w:rPr>
            </w:pPr>
            <w:r w:rsidRPr="00A6359E">
              <w:rPr>
                <w:lang w:val="en-GB"/>
              </w:rPr>
              <w:t>1.08 (0.86,1.37)</w:t>
            </w:r>
          </w:p>
        </w:tc>
        <w:tc>
          <w:tcPr>
            <w:tcW w:w="1830" w:type="dxa"/>
          </w:tcPr>
          <w:p w14:paraId="1EEC7636" w14:textId="77777777" w:rsidR="003169D9" w:rsidRPr="00A6359E" w:rsidRDefault="003169D9" w:rsidP="00253B78">
            <w:pPr>
              <w:jc w:val="both"/>
              <w:rPr>
                <w:lang w:val="en-GB"/>
              </w:rPr>
            </w:pPr>
            <w:r w:rsidRPr="00A6359E">
              <w:rPr>
                <w:lang w:val="en-GB"/>
              </w:rPr>
              <w:t>1.05 (0.82,1.33)</w:t>
            </w:r>
          </w:p>
        </w:tc>
      </w:tr>
      <w:tr w:rsidR="003169D9" w:rsidRPr="00A6359E" w14:paraId="08E7A64A" w14:textId="77777777" w:rsidTr="0032072F">
        <w:trPr>
          <w:trHeight w:val="143"/>
        </w:trPr>
        <w:tc>
          <w:tcPr>
            <w:tcW w:w="3099" w:type="dxa"/>
          </w:tcPr>
          <w:p w14:paraId="703E4495" w14:textId="77777777" w:rsidR="003169D9" w:rsidRPr="00A6359E" w:rsidRDefault="003169D9" w:rsidP="00253B78">
            <w:pPr>
              <w:rPr>
                <w:b/>
                <w:bCs/>
                <w:lang w:val="en-GB"/>
              </w:rPr>
            </w:pPr>
            <w:r w:rsidRPr="00A6359E">
              <w:rPr>
                <w:b/>
                <w:bCs/>
                <w:lang w:val="en-GB"/>
              </w:rPr>
              <w:t>Trade, college or university</w:t>
            </w:r>
          </w:p>
        </w:tc>
        <w:tc>
          <w:tcPr>
            <w:tcW w:w="1689" w:type="dxa"/>
          </w:tcPr>
          <w:p w14:paraId="1FD9F29B" w14:textId="30D50121" w:rsidR="003169D9" w:rsidRPr="00A6359E" w:rsidRDefault="003169D9" w:rsidP="00253B78">
            <w:pPr>
              <w:jc w:val="both"/>
              <w:rPr>
                <w:highlight w:val="yellow"/>
                <w:lang w:val="en-GB"/>
              </w:rPr>
            </w:pPr>
            <w:r w:rsidRPr="00A6359E">
              <w:rPr>
                <w:lang w:val="en-GB"/>
              </w:rPr>
              <w:t>440 (27.4)</w:t>
            </w:r>
          </w:p>
        </w:tc>
        <w:tc>
          <w:tcPr>
            <w:tcW w:w="1829" w:type="dxa"/>
          </w:tcPr>
          <w:p w14:paraId="073CDC22" w14:textId="77777777" w:rsidR="003169D9" w:rsidRPr="00A6359E" w:rsidRDefault="003169D9" w:rsidP="00253B78">
            <w:pPr>
              <w:rPr>
                <w:b/>
                <w:bCs/>
                <w:lang w:val="en-GB"/>
              </w:rPr>
            </w:pPr>
            <w:r w:rsidRPr="00A6359E">
              <w:rPr>
                <w:b/>
                <w:bCs/>
                <w:lang w:val="en-GB"/>
              </w:rPr>
              <w:t>1.65 (1.26,2.16)</w:t>
            </w:r>
          </w:p>
        </w:tc>
        <w:tc>
          <w:tcPr>
            <w:tcW w:w="1830" w:type="dxa"/>
          </w:tcPr>
          <w:p w14:paraId="44D5C431" w14:textId="77777777" w:rsidR="003169D9" w:rsidRPr="00A6359E" w:rsidRDefault="003169D9" w:rsidP="00253B78">
            <w:pPr>
              <w:jc w:val="both"/>
              <w:rPr>
                <w:b/>
                <w:bCs/>
                <w:lang w:val="en-GB"/>
              </w:rPr>
            </w:pPr>
            <w:r w:rsidRPr="00A6359E">
              <w:rPr>
                <w:b/>
                <w:bCs/>
                <w:lang w:val="en-GB"/>
              </w:rPr>
              <w:t>1.67 (1.27,2.19)</w:t>
            </w:r>
          </w:p>
        </w:tc>
        <w:tc>
          <w:tcPr>
            <w:tcW w:w="1830" w:type="dxa"/>
          </w:tcPr>
          <w:p w14:paraId="57D45C59" w14:textId="77777777" w:rsidR="003169D9" w:rsidRPr="00A6359E" w:rsidRDefault="003169D9" w:rsidP="00253B78">
            <w:pPr>
              <w:jc w:val="both"/>
              <w:rPr>
                <w:b/>
                <w:bCs/>
                <w:lang w:val="en-GB"/>
              </w:rPr>
            </w:pPr>
            <w:r w:rsidRPr="00A6359E">
              <w:rPr>
                <w:b/>
                <w:bCs/>
                <w:lang w:val="en-GB"/>
              </w:rPr>
              <w:t>1.57 (1.19,2.08)</w:t>
            </w:r>
          </w:p>
        </w:tc>
      </w:tr>
      <w:tr w:rsidR="003169D9" w:rsidRPr="00A6359E" w14:paraId="54281D22" w14:textId="77777777" w:rsidTr="0032072F">
        <w:trPr>
          <w:trHeight w:val="22"/>
        </w:trPr>
        <w:tc>
          <w:tcPr>
            <w:tcW w:w="3099" w:type="dxa"/>
          </w:tcPr>
          <w:p w14:paraId="39E32433" w14:textId="77777777" w:rsidR="003169D9" w:rsidRPr="00A6359E" w:rsidRDefault="003169D9" w:rsidP="00253B78">
            <w:pPr>
              <w:rPr>
                <w:b/>
                <w:bCs/>
                <w:lang w:val="en-GB"/>
              </w:rPr>
            </w:pPr>
            <w:r w:rsidRPr="00A6359E">
              <w:rPr>
                <w:b/>
                <w:bCs/>
                <w:lang w:val="en-GB"/>
              </w:rPr>
              <w:t>Wealth</w:t>
            </w:r>
          </w:p>
        </w:tc>
        <w:tc>
          <w:tcPr>
            <w:tcW w:w="1689" w:type="dxa"/>
          </w:tcPr>
          <w:p w14:paraId="59F07EA9" w14:textId="77777777" w:rsidR="003169D9" w:rsidRPr="00A6359E" w:rsidRDefault="003169D9" w:rsidP="00253B78">
            <w:pPr>
              <w:jc w:val="both"/>
              <w:rPr>
                <w:lang w:val="en-GB"/>
              </w:rPr>
            </w:pPr>
          </w:p>
        </w:tc>
        <w:tc>
          <w:tcPr>
            <w:tcW w:w="1829" w:type="dxa"/>
          </w:tcPr>
          <w:p w14:paraId="7A37F3D4" w14:textId="77777777" w:rsidR="003169D9" w:rsidRPr="00A6359E" w:rsidRDefault="003169D9" w:rsidP="00253B78">
            <w:pPr>
              <w:rPr>
                <w:lang w:val="en-GB"/>
              </w:rPr>
            </w:pPr>
          </w:p>
        </w:tc>
        <w:tc>
          <w:tcPr>
            <w:tcW w:w="1830" w:type="dxa"/>
          </w:tcPr>
          <w:p w14:paraId="4F92156F" w14:textId="77777777" w:rsidR="003169D9" w:rsidRPr="00A6359E" w:rsidRDefault="003169D9" w:rsidP="00253B78">
            <w:pPr>
              <w:jc w:val="both"/>
              <w:rPr>
                <w:lang w:val="en-GB"/>
              </w:rPr>
            </w:pPr>
          </w:p>
        </w:tc>
        <w:tc>
          <w:tcPr>
            <w:tcW w:w="1830" w:type="dxa"/>
          </w:tcPr>
          <w:p w14:paraId="324D2242" w14:textId="77777777" w:rsidR="003169D9" w:rsidRPr="00A6359E" w:rsidRDefault="003169D9" w:rsidP="00253B78">
            <w:pPr>
              <w:jc w:val="both"/>
              <w:rPr>
                <w:lang w:val="en-GB"/>
              </w:rPr>
            </w:pPr>
          </w:p>
        </w:tc>
      </w:tr>
      <w:tr w:rsidR="003169D9" w:rsidRPr="00A6359E" w14:paraId="73B3E083" w14:textId="77777777" w:rsidTr="0032072F">
        <w:trPr>
          <w:trHeight w:val="22"/>
        </w:trPr>
        <w:tc>
          <w:tcPr>
            <w:tcW w:w="3099" w:type="dxa"/>
          </w:tcPr>
          <w:p w14:paraId="21F2956B" w14:textId="77777777" w:rsidR="003169D9" w:rsidRPr="00A6359E" w:rsidRDefault="003169D9" w:rsidP="00253B78">
            <w:pPr>
              <w:jc w:val="right"/>
              <w:rPr>
                <w:lang w:val="en-GB"/>
              </w:rPr>
            </w:pPr>
            <w:r w:rsidRPr="00A6359E">
              <w:rPr>
                <w:lang w:val="en-GB"/>
              </w:rPr>
              <w:t>Poorest third</w:t>
            </w:r>
          </w:p>
        </w:tc>
        <w:tc>
          <w:tcPr>
            <w:tcW w:w="1689" w:type="dxa"/>
          </w:tcPr>
          <w:p w14:paraId="725AEB35" w14:textId="77777777" w:rsidR="003169D9" w:rsidRPr="00A6359E" w:rsidRDefault="003169D9" w:rsidP="00253B78">
            <w:pPr>
              <w:jc w:val="both"/>
              <w:rPr>
                <w:highlight w:val="yellow"/>
                <w:lang w:val="en-GB"/>
              </w:rPr>
            </w:pPr>
            <w:r w:rsidRPr="00A6359E">
              <w:rPr>
                <w:lang w:val="en-GB"/>
              </w:rPr>
              <w:t>52 9(33.4)</w:t>
            </w:r>
          </w:p>
        </w:tc>
        <w:tc>
          <w:tcPr>
            <w:tcW w:w="1829" w:type="dxa"/>
          </w:tcPr>
          <w:p w14:paraId="24FE3915" w14:textId="77777777" w:rsidR="003169D9" w:rsidRPr="00A6359E" w:rsidRDefault="003169D9" w:rsidP="00253B78">
            <w:pPr>
              <w:rPr>
                <w:lang w:val="en-GB"/>
              </w:rPr>
            </w:pPr>
            <w:r w:rsidRPr="00A6359E">
              <w:rPr>
                <w:lang w:val="en-GB"/>
              </w:rPr>
              <w:t xml:space="preserve">Reference </w:t>
            </w:r>
          </w:p>
        </w:tc>
        <w:tc>
          <w:tcPr>
            <w:tcW w:w="1830" w:type="dxa"/>
          </w:tcPr>
          <w:p w14:paraId="47E0929A" w14:textId="77777777" w:rsidR="003169D9" w:rsidRPr="00A6359E" w:rsidRDefault="003169D9" w:rsidP="00253B78">
            <w:pPr>
              <w:jc w:val="both"/>
              <w:rPr>
                <w:lang w:val="en-GB"/>
              </w:rPr>
            </w:pPr>
            <w:r w:rsidRPr="00A6359E">
              <w:rPr>
                <w:lang w:val="en-GB"/>
              </w:rPr>
              <w:t>-</w:t>
            </w:r>
          </w:p>
        </w:tc>
        <w:tc>
          <w:tcPr>
            <w:tcW w:w="1830" w:type="dxa"/>
          </w:tcPr>
          <w:p w14:paraId="0D64EBB9" w14:textId="77777777" w:rsidR="003169D9" w:rsidRPr="00A6359E" w:rsidRDefault="003169D9" w:rsidP="00253B78">
            <w:pPr>
              <w:jc w:val="both"/>
              <w:rPr>
                <w:lang w:val="en-GB"/>
              </w:rPr>
            </w:pPr>
            <w:r w:rsidRPr="00A6359E">
              <w:rPr>
                <w:lang w:val="en-GB"/>
              </w:rPr>
              <w:t>Reference</w:t>
            </w:r>
          </w:p>
        </w:tc>
      </w:tr>
      <w:tr w:rsidR="003169D9" w:rsidRPr="00A6359E" w14:paraId="7C53C745" w14:textId="77777777" w:rsidTr="0032072F">
        <w:trPr>
          <w:trHeight w:val="22"/>
        </w:trPr>
        <w:tc>
          <w:tcPr>
            <w:tcW w:w="3099" w:type="dxa"/>
          </w:tcPr>
          <w:p w14:paraId="56B8E64B" w14:textId="77777777" w:rsidR="003169D9" w:rsidRPr="00A6359E" w:rsidRDefault="003169D9" w:rsidP="00253B78">
            <w:pPr>
              <w:jc w:val="right"/>
              <w:rPr>
                <w:lang w:val="en-GB"/>
              </w:rPr>
            </w:pPr>
            <w:r w:rsidRPr="00A6359E">
              <w:rPr>
                <w:lang w:val="en-GB"/>
              </w:rPr>
              <w:t>Middle third</w:t>
            </w:r>
          </w:p>
        </w:tc>
        <w:tc>
          <w:tcPr>
            <w:tcW w:w="1689" w:type="dxa"/>
          </w:tcPr>
          <w:p w14:paraId="0E67A9E2" w14:textId="77777777" w:rsidR="003169D9" w:rsidRPr="00A6359E" w:rsidRDefault="003169D9" w:rsidP="00253B78">
            <w:pPr>
              <w:jc w:val="both"/>
              <w:rPr>
                <w:highlight w:val="yellow"/>
                <w:lang w:val="en-GB"/>
              </w:rPr>
            </w:pPr>
            <w:r w:rsidRPr="00A6359E">
              <w:rPr>
                <w:lang w:val="en-GB"/>
              </w:rPr>
              <w:t>519 (32.8)</w:t>
            </w:r>
          </w:p>
        </w:tc>
        <w:tc>
          <w:tcPr>
            <w:tcW w:w="1829" w:type="dxa"/>
          </w:tcPr>
          <w:p w14:paraId="39ED0663" w14:textId="77777777" w:rsidR="003169D9" w:rsidRPr="00A6359E" w:rsidRDefault="003169D9" w:rsidP="00253B78">
            <w:pPr>
              <w:rPr>
                <w:lang w:val="en-GB"/>
              </w:rPr>
            </w:pPr>
            <w:r w:rsidRPr="00A6359E">
              <w:rPr>
                <w:lang w:val="en-GB"/>
              </w:rPr>
              <w:t>1.26 (0.99,1.59)</w:t>
            </w:r>
          </w:p>
        </w:tc>
        <w:tc>
          <w:tcPr>
            <w:tcW w:w="1830" w:type="dxa"/>
          </w:tcPr>
          <w:p w14:paraId="551AE226" w14:textId="77777777" w:rsidR="003169D9" w:rsidRPr="00A6359E" w:rsidRDefault="003169D9" w:rsidP="00253B78">
            <w:pPr>
              <w:jc w:val="both"/>
              <w:rPr>
                <w:lang w:val="en-GB"/>
              </w:rPr>
            </w:pPr>
            <w:r w:rsidRPr="00A6359E">
              <w:rPr>
                <w:lang w:val="en-GB"/>
              </w:rPr>
              <w:t>-</w:t>
            </w:r>
          </w:p>
        </w:tc>
        <w:tc>
          <w:tcPr>
            <w:tcW w:w="1830" w:type="dxa"/>
          </w:tcPr>
          <w:p w14:paraId="0362B203" w14:textId="77777777" w:rsidR="003169D9" w:rsidRPr="00A6359E" w:rsidRDefault="003169D9" w:rsidP="00253B78">
            <w:pPr>
              <w:jc w:val="both"/>
              <w:rPr>
                <w:lang w:val="en-GB"/>
              </w:rPr>
            </w:pPr>
            <w:r w:rsidRPr="00A6359E">
              <w:rPr>
                <w:lang w:val="en-GB"/>
              </w:rPr>
              <w:t>1.21 (0.95,1.54)</w:t>
            </w:r>
          </w:p>
        </w:tc>
      </w:tr>
      <w:tr w:rsidR="003169D9" w:rsidRPr="00A6359E" w14:paraId="4001D1FE" w14:textId="77777777" w:rsidTr="0032072F">
        <w:trPr>
          <w:trHeight w:val="22"/>
        </w:trPr>
        <w:tc>
          <w:tcPr>
            <w:tcW w:w="3099" w:type="dxa"/>
          </w:tcPr>
          <w:p w14:paraId="3510AC63" w14:textId="77777777" w:rsidR="003169D9" w:rsidRPr="00A6359E" w:rsidRDefault="003169D9" w:rsidP="00253B78">
            <w:pPr>
              <w:jc w:val="right"/>
              <w:rPr>
                <w:lang w:val="en-GB"/>
              </w:rPr>
            </w:pPr>
            <w:r w:rsidRPr="00A6359E">
              <w:rPr>
                <w:lang w:val="en-GB"/>
              </w:rPr>
              <w:t xml:space="preserve">Richest third </w:t>
            </w:r>
          </w:p>
        </w:tc>
        <w:tc>
          <w:tcPr>
            <w:tcW w:w="1689" w:type="dxa"/>
          </w:tcPr>
          <w:p w14:paraId="5BB2116E" w14:textId="77777777" w:rsidR="003169D9" w:rsidRPr="00A6359E" w:rsidRDefault="003169D9" w:rsidP="00253B78">
            <w:pPr>
              <w:jc w:val="both"/>
              <w:rPr>
                <w:highlight w:val="yellow"/>
                <w:lang w:val="en-GB"/>
              </w:rPr>
            </w:pPr>
            <w:r w:rsidRPr="00A6359E">
              <w:rPr>
                <w:lang w:val="en-GB"/>
              </w:rPr>
              <w:t>536 (33.8)</w:t>
            </w:r>
          </w:p>
        </w:tc>
        <w:tc>
          <w:tcPr>
            <w:tcW w:w="1829" w:type="dxa"/>
          </w:tcPr>
          <w:p w14:paraId="59537D07" w14:textId="77777777" w:rsidR="003169D9" w:rsidRPr="00A6359E" w:rsidRDefault="003169D9" w:rsidP="00253B78">
            <w:pPr>
              <w:rPr>
                <w:b/>
                <w:bCs/>
                <w:lang w:val="en-GB"/>
              </w:rPr>
            </w:pPr>
            <w:r w:rsidRPr="00A6359E">
              <w:rPr>
                <w:b/>
                <w:bCs/>
                <w:lang w:val="en-GB"/>
              </w:rPr>
              <w:t>1.39 (1.08,1.79)</w:t>
            </w:r>
          </w:p>
        </w:tc>
        <w:tc>
          <w:tcPr>
            <w:tcW w:w="1830" w:type="dxa"/>
          </w:tcPr>
          <w:p w14:paraId="72F06E1A" w14:textId="77777777" w:rsidR="003169D9" w:rsidRPr="00A6359E" w:rsidRDefault="003169D9" w:rsidP="00253B78">
            <w:pPr>
              <w:jc w:val="both"/>
              <w:rPr>
                <w:b/>
                <w:bCs/>
                <w:lang w:val="en-GB"/>
              </w:rPr>
            </w:pPr>
            <w:r w:rsidRPr="00A6359E">
              <w:rPr>
                <w:b/>
                <w:bCs/>
                <w:lang w:val="en-GB"/>
              </w:rPr>
              <w:t>-</w:t>
            </w:r>
          </w:p>
        </w:tc>
        <w:tc>
          <w:tcPr>
            <w:tcW w:w="1830" w:type="dxa"/>
          </w:tcPr>
          <w:p w14:paraId="0CBCBF41" w14:textId="77777777" w:rsidR="003169D9" w:rsidRPr="00A6359E" w:rsidRDefault="003169D9" w:rsidP="00253B78">
            <w:pPr>
              <w:jc w:val="both"/>
              <w:rPr>
                <w:b/>
                <w:bCs/>
                <w:lang w:val="en-GB"/>
              </w:rPr>
            </w:pPr>
            <w:r w:rsidRPr="00A6359E">
              <w:rPr>
                <w:lang w:val="en-GB"/>
              </w:rPr>
              <w:t>1.28 (0.99,1.66)</w:t>
            </w:r>
          </w:p>
        </w:tc>
      </w:tr>
      <w:tr w:rsidR="003169D9" w:rsidRPr="00A6359E" w14:paraId="76016A2A" w14:textId="77777777" w:rsidTr="0032072F">
        <w:trPr>
          <w:trHeight w:val="22"/>
        </w:trPr>
        <w:tc>
          <w:tcPr>
            <w:tcW w:w="3099" w:type="dxa"/>
          </w:tcPr>
          <w:p w14:paraId="20E1CBA7" w14:textId="77777777" w:rsidR="003169D9" w:rsidRPr="00A6359E" w:rsidRDefault="003169D9" w:rsidP="00253B78">
            <w:pPr>
              <w:jc w:val="right"/>
              <w:rPr>
                <w:i/>
                <w:iCs/>
                <w:lang w:val="en-GB"/>
              </w:rPr>
            </w:pPr>
            <w:r w:rsidRPr="00A6359E">
              <w:rPr>
                <w:lang w:val="en-GB"/>
              </w:rPr>
              <w:t>-2 Res Log Pseudo-Likelihood (smaller</w:t>
            </w:r>
            <w:r w:rsidRPr="00A6359E">
              <w:rPr>
                <w:i/>
                <w:iCs/>
                <w:lang w:val="en-GB"/>
              </w:rPr>
              <w:t xml:space="preserve"> is better)</w:t>
            </w:r>
          </w:p>
        </w:tc>
        <w:tc>
          <w:tcPr>
            <w:tcW w:w="1689" w:type="dxa"/>
          </w:tcPr>
          <w:p w14:paraId="114E78FF" w14:textId="77777777" w:rsidR="003169D9" w:rsidRPr="00A6359E" w:rsidRDefault="003169D9" w:rsidP="00253B78">
            <w:pPr>
              <w:jc w:val="both"/>
              <w:rPr>
                <w:lang w:val="en-GB"/>
              </w:rPr>
            </w:pPr>
          </w:p>
        </w:tc>
        <w:tc>
          <w:tcPr>
            <w:tcW w:w="1829" w:type="dxa"/>
          </w:tcPr>
          <w:p w14:paraId="0A849260" w14:textId="77777777" w:rsidR="003169D9" w:rsidRPr="00A6359E" w:rsidRDefault="003169D9" w:rsidP="00253B78">
            <w:pPr>
              <w:jc w:val="both"/>
              <w:rPr>
                <w:lang w:val="en-GB"/>
              </w:rPr>
            </w:pPr>
            <w:r w:rsidRPr="00A6359E">
              <w:rPr>
                <w:lang w:val="en-GB"/>
              </w:rPr>
              <w:t>9457</w:t>
            </w:r>
          </w:p>
        </w:tc>
        <w:tc>
          <w:tcPr>
            <w:tcW w:w="1830" w:type="dxa"/>
          </w:tcPr>
          <w:p w14:paraId="1AF02825" w14:textId="77777777" w:rsidR="003169D9" w:rsidRPr="00A6359E" w:rsidRDefault="003169D9" w:rsidP="00253B78">
            <w:pPr>
              <w:jc w:val="both"/>
              <w:rPr>
                <w:lang w:val="en-GB"/>
              </w:rPr>
            </w:pPr>
            <w:r w:rsidRPr="00A6359E">
              <w:rPr>
                <w:lang w:val="en-GB"/>
              </w:rPr>
              <w:t>9453</w:t>
            </w:r>
          </w:p>
        </w:tc>
        <w:tc>
          <w:tcPr>
            <w:tcW w:w="1830" w:type="dxa"/>
          </w:tcPr>
          <w:p w14:paraId="0A40E0EC" w14:textId="77777777" w:rsidR="003169D9" w:rsidRPr="00A6359E" w:rsidRDefault="003169D9" w:rsidP="00253B78">
            <w:pPr>
              <w:jc w:val="both"/>
              <w:rPr>
                <w:lang w:val="en-GB"/>
              </w:rPr>
            </w:pPr>
            <w:r w:rsidRPr="00A6359E">
              <w:rPr>
                <w:lang w:val="en-GB"/>
              </w:rPr>
              <w:t>9291</w:t>
            </w:r>
          </w:p>
        </w:tc>
      </w:tr>
    </w:tbl>
    <w:p w14:paraId="78F4D9E6" w14:textId="2CA58C2A" w:rsidR="0086083D" w:rsidRPr="00A6359E" w:rsidRDefault="0086083D" w:rsidP="0086083D">
      <w:pPr>
        <w:rPr>
          <w:sz w:val="20"/>
          <w:szCs w:val="20"/>
          <w:lang w:val="en-GB"/>
        </w:rPr>
      </w:pPr>
      <w:r w:rsidRPr="00A6359E">
        <w:rPr>
          <w:sz w:val="20"/>
          <w:szCs w:val="20"/>
          <w:lang w:val="en-GB"/>
        </w:rPr>
        <w:t xml:space="preserve">Model </w:t>
      </w:r>
      <w:r w:rsidR="00731682" w:rsidRPr="00A6359E">
        <w:rPr>
          <w:sz w:val="20"/>
          <w:szCs w:val="20"/>
          <w:lang w:val="en-GB"/>
        </w:rPr>
        <w:t>1s are individual models of association between knowledge of health effects of smoking score, education and wealth -</w:t>
      </w:r>
      <w:r w:rsidRPr="00A6359E">
        <w:rPr>
          <w:sz w:val="20"/>
          <w:szCs w:val="20"/>
          <w:lang w:val="en-GB"/>
        </w:rPr>
        <w:t xml:space="preserve"> adjusted for a basic set of covariates in Table 1.Model 2 is adjusted for model 1 plus education. Model 3 is adjusted for model 2 plus wealth. Likelihood ratio test defined as l </w:t>
      </w:r>
      <w:r w:rsidRPr="00A6359E">
        <w:rPr>
          <w:sz w:val="20"/>
          <w:szCs w:val="20"/>
          <w:rtl/>
          <w:lang w:val="en-GB"/>
        </w:rPr>
        <w:t>)</w:t>
      </w:r>
      <w:r w:rsidRPr="00A6359E">
        <w:rPr>
          <w:sz w:val="20"/>
          <w:szCs w:val="20"/>
          <w:lang w:val="en-GB"/>
        </w:rPr>
        <w:t>bigger model) – l (smaller model) ~ c 2p. Where, l is the maximum log-likelihood, and p is the number of extra parameters in the bigger model. c 2p is chi-squared value with p degrees of freedom.</w:t>
      </w:r>
    </w:p>
    <w:p w14:paraId="6458354D" w14:textId="13FE67A7" w:rsidR="0086083D" w:rsidRPr="00A6359E" w:rsidRDefault="0086083D" w:rsidP="0086083D">
      <w:pPr>
        <w:spacing w:after="200" w:line="276" w:lineRule="auto"/>
        <w:rPr>
          <w:lang w:val="en-GB"/>
        </w:rPr>
      </w:pPr>
      <w:r w:rsidRPr="00A6359E">
        <w:rPr>
          <w:lang w:val="en-GB"/>
        </w:rPr>
        <w:br w:type="page"/>
      </w:r>
    </w:p>
    <w:p w14:paraId="2CF93548" w14:textId="6D155E14" w:rsidR="006665A2" w:rsidRPr="00A6359E" w:rsidRDefault="006665A2" w:rsidP="006665A2">
      <w:pPr>
        <w:spacing w:after="200" w:line="276" w:lineRule="auto"/>
        <w:rPr>
          <w:lang w:val="en-GB"/>
        </w:rPr>
      </w:pPr>
      <w:r w:rsidRPr="00A6359E">
        <w:rPr>
          <w:b/>
          <w:bCs/>
          <w:lang w:val="en-GB"/>
        </w:rPr>
        <w:lastRenderedPageBreak/>
        <w:t xml:space="preserve">Table </w:t>
      </w:r>
      <w:r w:rsidR="001E35F7" w:rsidRPr="00A6359E">
        <w:rPr>
          <w:b/>
          <w:bCs/>
          <w:lang w:val="en-GB"/>
        </w:rPr>
        <w:t>4</w:t>
      </w:r>
      <w:r w:rsidR="00F172CA" w:rsidRPr="00A6359E">
        <w:rPr>
          <w:b/>
          <w:bCs/>
          <w:lang w:val="en-GB"/>
        </w:rPr>
        <w:t>.</w:t>
      </w:r>
      <w:r w:rsidRPr="00A6359E">
        <w:rPr>
          <w:lang w:val="en-GB"/>
        </w:rPr>
        <w:t xml:space="preserve"> Nested models for the relationship between </w:t>
      </w:r>
      <w:r w:rsidR="00877683" w:rsidRPr="00A6359E">
        <w:rPr>
          <w:lang w:val="en-GB"/>
        </w:rPr>
        <w:t>health knowledge of actions to prevent CVD</w:t>
      </w:r>
      <w:r w:rsidRPr="00A6359E">
        <w:rPr>
          <w:lang w:val="en-GB"/>
        </w:rPr>
        <w:t xml:space="preserve"> and </w:t>
      </w:r>
      <w:r w:rsidR="000E4E68" w:rsidRPr="00A6359E">
        <w:rPr>
          <w:lang w:val="en-GB"/>
        </w:rPr>
        <w:t xml:space="preserve">taking anti-hypertensive medication </w:t>
      </w:r>
      <w:r w:rsidRPr="00A6359E">
        <w:rPr>
          <w:lang w:val="en-GB"/>
        </w:rPr>
        <w:t>(N=4</w:t>
      </w:r>
      <w:r w:rsidR="00B410E6" w:rsidRPr="00A6359E">
        <w:rPr>
          <w:lang w:val="en-GB"/>
        </w:rPr>
        <w:t>,</w:t>
      </w:r>
      <w:r w:rsidRPr="00A6359E">
        <w:rPr>
          <w:lang w:val="en-GB"/>
        </w:rPr>
        <w:t>032)</w:t>
      </w:r>
    </w:p>
    <w:tbl>
      <w:tblPr>
        <w:tblStyle w:val="TableGrid"/>
        <w:tblW w:w="10349" w:type="dxa"/>
        <w:tblInd w:w="-426"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1701"/>
        <w:gridCol w:w="1842"/>
        <w:gridCol w:w="1843"/>
        <w:gridCol w:w="1843"/>
      </w:tblGrid>
      <w:tr w:rsidR="00682255" w:rsidRPr="00A6359E" w14:paraId="1E339C41" w14:textId="77777777" w:rsidTr="00253B78">
        <w:trPr>
          <w:trHeight w:val="292"/>
        </w:trPr>
        <w:tc>
          <w:tcPr>
            <w:tcW w:w="3120" w:type="dxa"/>
            <w:tcBorders>
              <w:top w:val="single" w:sz="4" w:space="0" w:color="auto"/>
              <w:bottom w:val="single" w:sz="4" w:space="0" w:color="auto"/>
            </w:tcBorders>
          </w:tcPr>
          <w:p w14:paraId="0B563C3B" w14:textId="77777777" w:rsidR="00682255" w:rsidRPr="00A6359E" w:rsidRDefault="00682255" w:rsidP="00253B78">
            <w:pPr>
              <w:jc w:val="both"/>
              <w:rPr>
                <w:b/>
                <w:bCs/>
                <w:lang w:val="en-GB"/>
              </w:rPr>
            </w:pPr>
            <w:r w:rsidRPr="00A6359E">
              <w:rPr>
                <w:b/>
                <w:bCs/>
                <w:lang w:val="en-GB"/>
              </w:rPr>
              <w:t>Variable</w:t>
            </w:r>
          </w:p>
        </w:tc>
        <w:tc>
          <w:tcPr>
            <w:tcW w:w="1701" w:type="dxa"/>
            <w:tcBorders>
              <w:top w:val="single" w:sz="4" w:space="0" w:color="auto"/>
              <w:bottom w:val="single" w:sz="4" w:space="0" w:color="auto"/>
            </w:tcBorders>
          </w:tcPr>
          <w:p w14:paraId="06514E12" w14:textId="77777777" w:rsidR="00682255" w:rsidRPr="00A6359E" w:rsidRDefault="00682255" w:rsidP="00253B78">
            <w:pPr>
              <w:rPr>
                <w:b/>
                <w:bCs/>
                <w:lang w:val="en-GB"/>
              </w:rPr>
            </w:pPr>
            <w:r w:rsidRPr="00A6359E">
              <w:rPr>
                <w:b/>
                <w:bCs/>
                <w:lang w:val="en-GB"/>
              </w:rPr>
              <w:t xml:space="preserve">Total population </w:t>
            </w:r>
          </w:p>
        </w:tc>
        <w:tc>
          <w:tcPr>
            <w:tcW w:w="1842" w:type="dxa"/>
            <w:tcBorders>
              <w:top w:val="single" w:sz="4" w:space="0" w:color="auto"/>
              <w:bottom w:val="single" w:sz="4" w:space="0" w:color="auto"/>
            </w:tcBorders>
          </w:tcPr>
          <w:p w14:paraId="782CC993" w14:textId="77777777" w:rsidR="00682255" w:rsidRPr="00A6359E" w:rsidRDefault="00682255" w:rsidP="00253B78">
            <w:pPr>
              <w:rPr>
                <w:b/>
                <w:bCs/>
                <w:lang w:val="en-GB"/>
              </w:rPr>
            </w:pPr>
            <w:r w:rsidRPr="00A6359E">
              <w:rPr>
                <w:b/>
                <w:bCs/>
                <w:lang w:val="en-GB"/>
              </w:rPr>
              <w:t>Model 1</w:t>
            </w:r>
          </w:p>
        </w:tc>
        <w:tc>
          <w:tcPr>
            <w:tcW w:w="1843" w:type="dxa"/>
            <w:tcBorders>
              <w:top w:val="single" w:sz="4" w:space="0" w:color="auto"/>
              <w:bottom w:val="single" w:sz="4" w:space="0" w:color="auto"/>
            </w:tcBorders>
          </w:tcPr>
          <w:p w14:paraId="693DFFB7" w14:textId="77777777" w:rsidR="00682255" w:rsidRPr="00A6359E" w:rsidRDefault="00682255" w:rsidP="00253B78">
            <w:pPr>
              <w:rPr>
                <w:b/>
                <w:bCs/>
                <w:lang w:val="en-GB"/>
              </w:rPr>
            </w:pPr>
            <w:r w:rsidRPr="00A6359E">
              <w:rPr>
                <w:b/>
                <w:bCs/>
                <w:lang w:val="en-GB"/>
              </w:rPr>
              <w:t>Model 2</w:t>
            </w:r>
          </w:p>
        </w:tc>
        <w:tc>
          <w:tcPr>
            <w:tcW w:w="1843" w:type="dxa"/>
            <w:tcBorders>
              <w:top w:val="single" w:sz="4" w:space="0" w:color="auto"/>
              <w:bottom w:val="single" w:sz="4" w:space="0" w:color="auto"/>
            </w:tcBorders>
          </w:tcPr>
          <w:p w14:paraId="0A87FE4E" w14:textId="77777777" w:rsidR="00682255" w:rsidRPr="00A6359E" w:rsidRDefault="00682255" w:rsidP="00253B78">
            <w:pPr>
              <w:rPr>
                <w:b/>
                <w:bCs/>
                <w:lang w:val="en-GB"/>
              </w:rPr>
            </w:pPr>
            <w:r w:rsidRPr="00A6359E">
              <w:rPr>
                <w:b/>
                <w:bCs/>
                <w:lang w:val="en-GB"/>
              </w:rPr>
              <w:t>Model 3</w:t>
            </w:r>
          </w:p>
        </w:tc>
      </w:tr>
      <w:tr w:rsidR="00682255" w:rsidRPr="00A6359E" w14:paraId="7A822B7D" w14:textId="77777777" w:rsidTr="00253B78">
        <w:trPr>
          <w:trHeight w:val="151"/>
        </w:trPr>
        <w:tc>
          <w:tcPr>
            <w:tcW w:w="3120" w:type="dxa"/>
            <w:tcBorders>
              <w:top w:val="single" w:sz="4" w:space="0" w:color="auto"/>
            </w:tcBorders>
          </w:tcPr>
          <w:p w14:paraId="3CFE19A5" w14:textId="7F1CA8B7" w:rsidR="00682255" w:rsidRPr="00A6359E" w:rsidRDefault="007078C0" w:rsidP="00253B78">
            <w:pPr>
              <w:jc w:val="both"/>
              <w:rPr>
                <w:b/>
                <w:bCs/>
                <w:lang w:val="en-GB"/>
              </w:rPr>
            </w:pPr>
            <w:r>
              <w:rPr>
                <w:b/>
                <w:bCs/>
                <w:lang w:val="en-GB"/>
              </w:rPr>
              <w:t>Knowledge on h</w:t>
            </w:r>
            <w:r w:rsidR="00682255" w:rsidRPr="00A6359E">
              <w:rPr>
                <w:b/>
                <w:bCs/>
                <w:lang w:val="en-GB"/>
              </w:rPr>
              <w:t>ealth actions</w:t>
            </w:r>
            <w:r w:rsidR="00737828">
              <w:rPr>
                <w:b/>
                <w:bCs/>
                <w:lang w:val="en-GB"/>
              </w:rPr>
              <w:t xml:space="preserve"> to prevent CVD</w:t>
            </w:r>
            <w:r w:rsidR="00682255" w:rsidRPr="00A6359E">
              <w:rPr>
                <w:b/>
                <w:bCs/>
                <w:lang w:val="en-GB"/>
              </w:rPr>
              <w:t xml:space="preserve"> score</w:t>
            </w:r>
          </w:p>
        </w:tc>
        <w:tc>
          <w:tcPr>
            <w:tcW w:w="1701" w:type="dxa"/>
            <w:tcBorders>
              <w:top w:val="single" w:sz="4" w:space="0" w:color="auto"/>
            </w:tcBorders>
          </w:tcPr>
          <w:p w14:paraId="7B2A92F9" w14:textId="535D94B8" w:rsidR="00682255" w:rsidRPr="00A6359E" w:rsidRDefault="00272DEE" w:rsidP="00253B78">
            <w:pPr>
              <w:jc w:val="both"/>
              <w:rPr>
                <w:lang w:val="en-GB"/>
              </w:rPr>
            </w:pPr>
            <w:r w:rsidRPr="00A6359E">
              <w:rPr>
                <w:noProof/>
                <w:lang w:val="en-GB"/>
                <w14:ligatures w14:val="standardContextual"/>
              </w:rPr>
              <mc:AlternateContent>
                <mc:Choice Requires="wps">
                  <w:drawing>
                    <wp:anchor distT="0" distB="0" distL="114300" distR="114300" simplePos="0" relativeHeight="251660299" behindDoc="0" locked="0" layoutInCell="1" allowOverlap="1" wp14:anchorId="29D7554E" wp14:editId="648E4450">
                      <wp:simplePos x="0" y="0"/>
                      <wp:positionH relativeFrom="column">
                        <wp:posOffset>902335</wp:posOffset>
                      </wp:positionH>
                      <wp:positionV relativeFrom="paragraph">
                        <wp:posOffset>168910</wp:posOffset>
                      </wp:positionV>
                      <wp:extent cx="1189990" cy="723900"/>
                      <wp:effectExtent l="0" t="0" r="10160" b="19050"/>
                      <wp:wrapNone/>
                      <wp:docPr id="1028382569" name="Text Box 1028382569"/>
                      <wp:cNvGraphicFramePr/>
                      <a:graphic xmlns:a="http://schemas.openxmlformats.org/drawingml/2006/main">
                        <a:graphicData uri="http://schemas.microsoft.com/office/word/2010/wordprocessingShape">
                          <wps:wsp>
                            <wps:cNvSpPr txBox="1"/>
                            <wps:spPr>
                              <a:xfrm>
                                <a:off x="0" y="0"/>
                                <a:ext cx="1189990" cy="723900"/>
                              </a:xfrm>
                              <a:prstGeom prst="rect">
                                <a:avLst/>
                              </a:prstGeom>
                              <a:noFill/>
                              <a:ln w="6350">
                                <a:solidFill>
                                  <a:schemeClr val="bg1">
                                    <a:lumMod val="65000"/>
                                  </a:schemeClr>
                                </a:solidFill>
                              </a:ln>
                            </wps:spPr>
                            <wps:txbx>
                              <w:txbxContent>
                                <w:p w14:paraId="7BBA2007" w14:textId="77777777" w:rsidR="00682255" w:rsidRDefault="00682255" w:rsidP="00682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554E" id="Text Box 1028382569" o:spid="_x0000_s1034" type="#_x0000_t202" style="position:absolute;left:0;text-align:left;margin-left:71.05pt;margin-top:13.3pt;width:93.7pt;height:57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" filled="f" strokecolor="#a5a5a5 [2092]" strokeweight=".5pt">
                      <v:textbox>
                        <w:txbxContent>
                          <w:p w14:paraId="7BBA2007" w14:textId="77777777" w:rsidR="00682255" w:rsidRDefault="00682255" w:rsidP="00682255"/>
                        </w:txbxContent>
                      </v:textbox>
                    </v:shape>
                  </w:pict>
                </mc:Fallback>
              </mc:AlternateContent>
            </w:r>
          </w:p>
        </w:tc>
        <w:tc>
          <w:tcPr>
            <w:tcW w:w="1842" w:type="dxa"/>
            <w:tcBorders>
              <w:top w:val="single" w:sz="4" w:space="0" w:color="auto"/>
            </w:tcBorders>
          </w:tcPr>
          <w:p w14:paraId="2B5557F7" w14:textId="75C3BF70" w:rsidR="00682255" w:rsidRPr="00A6359E" w:rsidRDefault="00A2775E" w:rsidP="00253B78">
            <w:pPr>
              <w:rPr>
                <w:lang w:val="en-GB"/>
              </w:rPr>
            </w:pPr>
            <w:r w:rsidRPr="00A6359E">
              <w:rPr>
                <w:noProof/>
                <w:lang w:val="en-GB"/>
                <w14:ligatures w14:val="standardContextual"/>
              </w:rPr>
              <mc:AlternateContent>
                <mc:Choice Requires="wps">
                  <w:drawing>
                    <wp:anchor distT="0" distB="0" distL="114300" distR="114300" simplePos="0" relativeHeight="251663371" behindDoc="0" locked="0" layoutInCell="1" allowOverlap="1" wp14:anchorId="798A2007" wp14:editId="3457CD88">
                      <wp:simplePos x="0" y="0"/>
                      <wp:positionH relativeFrom="column">
                        <wp:posOffset>1065530</wp:posOffset>
                      </wp:positionH>
                      <wp:positionV relativeFrom="paragraph">
                        <wp:posOffset>168275</wp:posOffset>
                      </wp:positionV>
                      <wp:extent cx="1191895" cy="2302774"/>
                      <wp:effectExtent l="0" t="0" r="27305" b="21590"/>
                      <wp:wrapNone/>
                      <wp:docPr id="1847613251" name="Text Box 1847613251"/>
                      <wp:cNvGraphicFramePr/>
                      <a:graphic xmlns:a="http://schemas.openxmlformats.org/drawingml/2006/main">
                        <a:graphicData uri="http://schemas.microsoft.com/office/word/2010/wordprocessingShape">
                          <wps:wsp>
                            <wps:cNvSpPr txBox="1"/>
                            <wps:spPr>
                              <a:xfrm>
                                <a:off x="0" y="0"/>
                                <a:ext cx="1191895" cy="2302774"/>
                              </a:xfrm>
                              <a:prstGeom prst="rect">
                                <a:avLst/>
                              </a:prstGeom>
                              <a:noFill/>
                              <a:ln w="6350">
                                <a:solidFill>
                                  <a:schemeClr val="bg1">
                                    <a:lumMod val="65000"/>
                                  </a:schemeClr>
                                </a:solidFill>
                              </a:ln>
                            </wps:spPr>
                            <wps:txbx>
                              <w:txbxContent>
                                <w:p w14:paraId="7FC7393E" w14:textId="77777777" w:rsidR="00682255" w:rsidRDefault="00682255" w:rsidP="00682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A2007" id="Text Box 1847613251" o:spid="_x0000_s1035" type="#_x0000_t202" style="position:absolute;margin-left:83.9pt;margin-top:13.25pt;width:93.85pt;height:181.3pt;z-index:2516633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" filled="f" strokecolor="#a5a5a5 [2092]" strokeweight=".5pt">
                      <v:textbox>
                        <w:txbxContent>
                          <w:p w14:paraId="7FC7393E" w14:textId="77777777" w:rsidR="00682255" w:rsidRDefault="00682255" w:rsidP="00682255"/>
                        </w:txbxContent>
                      </v:textbox>
                    </v:shape>
                  </w:pict>
                </mc:Fallback>
              </mc:AlternateContent>
            </w:r>
          </w:p>
        </w:tc>
        <w:tc>
          <w:tcPr>
            <w:tcW w:w="1843" w:type="dxa"/>
            <w:tcBorders>
              <w:top w:val="single" w:sz="4" w:space="0" w:color="auto"/>
            </w:tcBorders>
          </w:tcPr>
          <w:p w14:paraId="041C5BCD" w14:textId="77777777" w:rsidR="00682255" w:rsidRPr="00A6359E" w:rsidRDefault="00682255" w:rsidP="00253B78">
            <w:pPr>
              <w:rPr>
                <w:lang w:val="en-GB"/>
              </w:rPr>
            </w:pPr>
          </w:p>
        </w:tc>
        <w:tc>
          <w:tcPr>
            <w:tcW w:w="1843" w:type="dxa"/>
            <w:tcBorders>
              <w:top w:val="single" w:sz="4" w:space="0" w:color="auto"/>
            </w:tcBorders>
          </w:tcPr>
          <w:p w14:paraId="4EFA7C5F" w14:textId="71941BDA" w:rsidR="00682255" w:rsidRPr="00A6359E" w:rsidRDefault="00272DEE" w:rsidP="00253B78">
            <w:pPr>
              <w:rPr>
                <w:lang w:val="en-GB"/>
              </w:rPr>
            </w:pPr>
            <w:r w:rsidRPr="00A6359E">
              <w:rPr>
                <w:noProof/>
                <w:lang w:val="en-GB"/>
                <w14:ligatures w14:val="standardContextual"/>
              </w:rPr>
              <mc:AlternateContent>
                <mc:Choice Requires="wps">
                  <w:drawing>
                    <wp:anchor distT="0" distB="0" distL="114300" distR="114300" simplePos="0" relativeHeight="251662347" behindDoc="0" locked="0" layoutInCell="1" allowOverlap="1" wp14:anchorId="49FCA182" wp14:editId="6030346B">
                      <wp:simplePos x="0" y="0"/>
                      <wp:positionH relativeFrom="column">
                        <wp:posOffset>-32385</wp:posOffset>
                      </wp:positionH>
                      <wp:positionV relativeFrom="paragraph">
                        <wp:posOffset>160020</wp:posOffset>
                      </wp:positionV>
                      <wp:extent cx="1191895" cy="2311400"/>
                      <wp:effectExtent l="0" t="0" r="27305" b="12700"/>
                      <wp:wrapNone/>
                      <wp:docPr id="1146602417" name="Text Box 1146602417"/>
                      <wp:cNvGraphicFramePr/>
                      <a:graphic xmlns:a="http://schemas.openxmlformats.org/drawingml/2006/main">
                        <a:graphicData uri="http://schemas.microsoft.com/office/word/2010/wordprocessingShape">
                          <wps:wsp>
                            <wps:cNvSpPr txBox="1"/>
                            <wps:spPr>
                              <a:xfrm>
                                <a:off x="0" y="0"/>
                                <a:ext cx="1191895" cy="2311400"/>
                              </a:xfrm>
                              <a:prstGeom prst="rect">
                                <a:avLst/>
                              </a:prstGeom>
                              <a:noFill/>
                              <a:ln w="6350">
                                <a:solidFill>
                                  <a:schemeClr val="bg1">
                                    <a:lumMod val="65000"/>
                                  </a:schemeClr>
                                </a:solidFill>
                              </a:ln>
                            </wps:spPr>
                            <wps:txbx>
                              <w:txbxContent>
                                <w:p w14:paraId="75169E63" w14:textId="77777777" w:rsidR="00682255" w:rsidRDefault="00682255" w:rsidP="00682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CA182" id="Text Box 1146602417" o:spid="_x0000_s1036" type="#_x0000_t202" style="position:absolute;margin-left:-2.55pt;margin-top:12.6pt;width:93.85pt;height:182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" filled="f" strokecolor="#a5a5a5 [2092]" strokeweight=".5pt">
                      <v:textbox>
                        <w:txbxContent>
                          <w:p w14:paraId="75169E63" w14:textId="77777777" w:rsidR="00682255" w:rsidRDefault="00682255" w:rsidP="00682255"/>
                        </w:txbxContent>
                      </v:textbox>
                    </v:shape>
                  </w:pict>
                </mc:Fallback>
              </mc:AlternateContent>
            </w:r>
          </w:p>
        </w:tc>
      </w:tr>
      <w:tr w:rsidR="00682255" w:rsidRPr="00A6359E" w14:paraId="1A637474" w14:textId="77777777" w:rsidTr="00253B78">
        <w:trPr>
          <w:trHeight w:val="112"/>
        </w:trPr>
        <w:tc>
          <w:tcPr>
            <w:tcW w:w="3120" w:type="dxa"/>
          </w:tcPr>
          <w:p w14:paraId="6ECB5896" w14:textId="734E7273" w:rsidR="00682255" w:rsidRPr="00A6359E" w:rsidRDefault="00682255" w:rsidP="00253B78">
            <w:pPr>
              <w:jc w:val="right"/>
              <w:rPr>
                <w:lang w:val="en-GB"/>
              </w:rPr>
            </w:pPr>
            <w:r w:rsidRPr="00A6359E">
              <w:rPr>
                <w:lang w:val="en-GB"/>
              </w:rPr>
              <w:t xml:space="preserve">Low health </w:t>
            </w:r>
            <w:r w:rsidR="002E4B22" w:rsidRPr="00A6359E">
              <w:rPr>
                <w:lang w:val="en-GB"/>
              </w:rPr>
              <w:t>knowledge</w:t>
            </w:r>
          </w:p>
        </w:tc>
        <w:tc>
          <w:tcPr>
            <w:tcW w:w="1701" w:type="dxa"/>
          </w:tcPr>
          <w:p w14:paraId="0A126E34" w14:textId="77777777" w:rsidR="00682255" w:rsidRPr="00A6359E" w:rsidRDefault="00682255" w:rsidP="00253B78">
            <w:pPr>
              <w:jc w:val="both"/>
              <w:rPr>
                <w:highlight w:val="yellow"/>
                <w:lang w:val="en-GB"/>
              </w:rPr>
            </w:pPr>
            <w:r w:rsidRPr="00A6359E">
              <w:rPr>
                <w:lang w:val="en-GB"/>
              </w:rPr>
              <w:t>1344 (33.3)</w:t>
            </w:r>
          </w:p>
        </w:tc>
        <w:tc>
          <w:tcPr>
            <w:tcW w:w="1842" w:type="dxa"/>
          </w:tcPr>
          <w:p w14:paraId="001A702D" w14:textId="12859BD0" w:rsidR="00682255" w:rsidRPr="00A6359E" w:rsidRDefault="00682255" w:rsidP="00253B78">
            <w:pPr>
              <w:rPr>
                <w:lang w:val="en-GB"/>
              </w:rPr>
            </w:pPr>
            <w:r w:rsidRPr="00A6359E">
              <w:rPr>
                <w:lang w:val="en-GB"/>
              </w:rPr>
              <w:t xml:space="preserve">Reference </w:t>
            </w:r>
          </w:p>
        </w:tc>
        <w:tc>
          <w:tcPr>
            <w:tcW w:w="1843" w:type="dxa"/>
          </w:tcPr>
          <w:p w14:paraId="114E1311" w14:textId="77777777" w:rsidR="00682255" w:rsidRPr="00A6359E" w:rsidRDefault="00682255" w:rsidP="00253B78">
            <w:pPr>
              <w:rPr>
                <w:lang w:val="en-GB"/>
              </w:rPr>
            </w:pPr>
            <w:r w:rsidRPr="00A6359E">
              <w:rPr>
                <w:lang w:val="en-GB"/>
              </w:rPr>
              <w:t>Reference</w:t>
            </w:r>
          </w:p>
        </w:tc>
        <w:tc>
          <w:tcPr>
            <w:tcW w:w="1843" w:type="dxa"/>
          </w:tcPr>
          <w:p w14:paraId="7B3E26CD" w14:textId="77777777" w:rsidR="00682255" w:rsidRPr="00A6359E" w:rsidRDefault="00682255" w:rsidP="00253B78">
            <w:pPr>
              <w:rPr>
                <w:lang w:val="en-GB"/>
              </w:rPr>
            </w:pPr>
            <w:r w:rsidRPr="00A6359E">
              <w:rPr>
                <w:lang w:val="en-GB"/>
              </w:rPr>
              <w:t>Reference</w:t>
            </w:r>
          </w:p>
        </w:tc>
      </w:tr>
      <w:tr w:rsidR="00682255" w:rsidRPr="00A6359E" w14:paraId="17E6BCF2" w14:textId="77777777" w:rsidTr="00253B78">
        <w:trPr>
          <w:trHeight w:val="144"/>
        </w:trPr>
        <w:tc>
          <w:tcPr>
            <w:tcW w:w="3120" w:type="dxa"/>
          </w:tcPr>
          <w:p w14:paraId="74773412" w14:textId="24F11419" w:rsidR="00682255" w:rsidRPr="00A6359E" w:rsidRDefault="00682255" w:rsidP="00253B78">
            <w:pPr>
              <w:jc w:val="right"/>
              <w:rPr>
                <w:lang w:val="en-GB"/>
              </w:rPr>
            </w:pPr>
            <w:r w:rsidRPr="00A6359E">
              <w:rPr>
                <w:lang w:val="en-GB"/>
              </w:rPr>
              <w:t xml:space="preserve">Moderate health </w:t>
            </w:r>
            <w:r w:rsidR="00C5026F" w:rsidRPr="00A6359E">
              <w:rPr>
                <w:lang w:val="en-GB"/>
              </w:rPr>
              <w:t>knowledge</w:t>
            </w:r>
          </w:p>
        </w:tc>
        <w:tc>
          <w:tcPr>
            <w:tcW w:w="1701" w:type="dxa"/>
          </w:tcPr>
          <w:p w14:paraId="1C157DA5" w14:textId="77777777" w:rsidR="00682255" w:rsidRPr="00A6359E" w:rsidRDefault="00682255" w:rsidP="00253B78">
            <w:pPr>
              <w:jc w:val="both"/>
              <w:rPr>
                <w:highlight w:val="yellow"/>
                <w:lang w:val="en-GB"/>
              </w:rPr>
            </w:pPr>
            <w:r w:rsidRPr="00A6359E">
              <w:rPr>
                <w:lang w:val="en-GB"/>
              </w:rPr>
              <w:t>1329 (33.0)</w:t>
            </w:r>
          </w:p>
        </w:tc>
        <w:tc>
          <w:tcPr>
            <w:tcW w:w="1842" w:type="dxa"/>
          </w:tcPr>
          <w:p w14:paraId="7F81D404" w14:textId="77777777" w:rsidR="00682255" w:rsidRPr="00A6359E" w:rsidRDefault="00682255" w:rsidP="00253B78">
            <w:pPr>
              <w:rPr>
                <w:b/>
                <w:bCs/>
                <w:lang w:val="en-GB"/>
              </w:rPr>
            </w:pPr>
            <w:r w:rsidRPr="00A6359E">
              <w:rPr>
                <w:b/>
                <w:bCs/>
                <w:color w:val="000000"/>
                <w:lang w:val="en-GB"/>
              </w:rPr>
              <w:t>1.74 (1.36,2.21)</w:t>
            </w:r>
          </w:p>
        </w:tc>
        <w:tc>
          <w:tcPr>
            <w:tcW w:w="1843" w:type="dxa"/>
          </w:tcPr>
          <w:p w14:paraId="32AF9CAF" w14:textId="77777777" w:rsidR="00682255" w:rsidRPr="00A6359E" w:rsidRDefault="00682255" w:rsidP="00253B78">
            <w:pPr>
              <w:rPr>
                <w:b/>
                <w:bCs/>
                <w:lang w:val="en-GB"/>
              </w:rPr>
            </w:pPr>
            <w:r w:rsidRPr="00A6359E">
              <w:rPr>
                <w:b/>
                <w:bCs/>
                <w:color w:val="000000"/>
                <w:lang w:val="en-GB"/>
              </w:rPr>
              <w:t>1.72 (1.34,2.22)</w:t>
            </w:r>
          </w:p>
        </w:tc>
        <w:tc>
          <w:tcPr>
            <w:tcW w:w="1843" w:type="dxa"/>
          </w:tcPr>
          <w:p w14:paraId="161AA989" w14:textId="77777777" w:rsidR="00682255" w:rsidRPr="00A6359E" w:rsidRDefault="00682255" w:rsidP="00253B78">
            <w:pPr>
              <w:rPr>
                <w:b/>
                <w:bCs/>
                <w:lang w:val="en-GB"/>
              </w:rPr>
            </w:pPr>
            <w:r w:rsidRPr="00A6359E">
              <w:rPr>
                <w:b/>
                <w:bCs/>
                <w:color w:val="000000"/>
                <w:lang w:val="en-GB"/>
              </w:rPr>
              <w:t>1.69 (1.30,2.20)</w:t>
            </w:r>
          </w:p>
        </w:tc>
      </w:tr>
      <w:tr w:rsidR="00682255" w:rsidRPr="00A6359E" w14:paraId="7C58194B" w14:textId="77777777" w:rsidTr="00253B78">
        <w:trPr>
          <w:trHeight w:val="144"/>
        </w:trPr>
        <w:tc>
          <w:tcPr>
            <w:tcW w:w="3120" w:type="dxa"/>
          </w:tcPr>
          <w:p w14:paraId="09EB5108" w14:textId="4DCB76D7" w:rsidR="00682255" w:rsidRPr="00A6359E" w:rsidRDefault="00682255" w:rsidP="00253B78">
            <w:pPr>
              <w:jc w:val="right"/>
              <w:rPr>
                <w:lang w:val="en-GB"/>
              </w:rPr>
            </w:pPr>
            <w:r w:rsidRPr="00A6359E">
              <w:rPr>
                <w:lang w:val="en-GB"/>
              </w:rPr>
              <w:t xml:space="preserve">High health </w:t>
            </w:r>
            <w:r w:rsidR="00C5026F" w:rsidRPr="00A6359E">
              <w:rPr>
                <w:lang w:val="en-GB"/>
              </w:rPr>
              <w:t>knowledge</w:t>
            </w:r>
          </w:p>
        </w:tc>
        <w:tc>
          <w:tcPr>
            <w:tcW w:w="1701" w:type="dxa"/>
          </w:tcPr>
          <w:p w14:paraId="23904D77" w14:textId="3A40592A" w:rsidR="00682255" w:rsidRPr="00A6359E" w:rsidRDefault="00682255" w:rsidP="00253B78">
            <w:pPr>
              <w:jc w:val="both"/>
              <w:rPr>
                <w:highlight w:val="yellow"/>
                <w:lang w:val="en-GB"/>
              </w:rPr>
            </w:pPr>
            <w:r w:rsidRPr="00A6359E">
              <w:rPr>
                <w:lang w:val="en-GB"/>
              </w:rPr>
              <w:t>1359 (33.7)</w:t>
            </w:r>
          </w:p>
        </w:tc>
        <w:tc>
          <w:tcPr>
            <w:tcW w:w="1842" w:type="dxa"/>
          </w:tcPr>
          <w:p w14:paraId="71F8927D" w14:textId="77777777" w:rsidR="00682255" w:rsidRPr="00A6359E" w:rsidRDefault="00682255" w:rsidP="00253B78">
            <w:pPr>
              <w:rPr>
                <w:b/>
                <w:bCs/>
                <w:lang w:val="en-GB"/>
              </w:rPr>
            </w:pPr>
            <w:r w:rsidRPr="00A6359E">
              <w:rPr>
                <w:b/>
                <w:bCs/>
                <w:color w:val="000000"/>
                <w:lang w:val="en-GB"/>
              </w:rPr>
              <w:t>2.58 (1.57,4.22)</w:t>
            </w:r>
          </w:p>
        </w:tc>
        <w:tc>
          <w:tcPr>
            <w:tcW w:w="1843" w:type="dxa"/>
          </w:tcPr>
          <w:p w14:paraId="6818B174" w14:textId="77777777" w:rsidR="00682255" w:rsidRPr="00A6359E" w:rsidRDefault="00682255" w:rsidP="00253B78">
            <w:pPr>
              <w:rPr>
                <w:b/>
                <w:bCs/>
                <w:lang w:val="en-GB"/>
              </w:rPr>
            </w:pPr>
            <w:r w:rsidRPr="00A6359E">
              <w:rPr>
                <w:b/>
                <w:bCs/>
                <w:color w:val="000000"/>
                <w:lang w:val="en-GB"/>
              </w:rPr>
              <w:t>2.54 (1.52,4.23)</w:t>
            </w:r>
          </w:p>
        </w:tc>
        <w:tc>
          <w:tcPr>
            <w:tcW w:w="1843" w:type="dxa"/>
          </w:tcPr>
          <w:p w14:paraId="165CACA6" w14:textId="77777777" w:rsidR="00682255" w:rsidRPr="00A6359E" w:rsidRDefault="00682255" w:rsidP="00253B78">
            <w:pPr>
              <w:rPr>
                <w:b/>
                <w:bCs/>
                <w:lang w:val="en-GB"/>
              </w:rPr>
            </w:pPr>
            <w:r w:rsidRPr="00A6359E">
              <w:rPr>
                <w:b/>
                <w:bCs/>
                <w:color w:val="000000"/>
                <w:lang w:val="en-GB"/>
              </w:rPr>
              <w:t>2.46 (1.46,4.15)</w:t>
            </w:r>
          </w:p>
        </w:tc>
      </w:tr>
      <w:tr w:rsidR="00682255" w:rsidRPr="00A6359E" w14:paraId="06133DC4" w14:textId="77777777" w:rsidTr="00253B78">
        <w:trPr>
          <w:trHeight w:val="144"/>
        </w:trPr>
        <w:tc>
          <w:tcPr>
            <w:tcW w:w="3120" w:type="dxa"/>
          </w:tcPr>
          <w:p w14:paraId="5ACF4CE7" w14:textId="77777777" w:rsidR="00682255" w:rsidRPr="00A6359E" w:rsidRDefault="00682255" w:rsidP="00253B78">
            <w:pPr>
              <w:jc w:val="both"/>
              <w:rPr>
                <w:b/>
                <w:bCs/>
                <w:lang w:val="en-GB"/>
              </w:rPr>
            </w:pPr>
            <w:r w:rsidRPr="00A6359E">
              <w:rPr>
                <w:b/>
                <w:bCs/>
                <w:lang w:val="en-GB"/>
              </w:rPr>
              <w:t>Education</w:t>
            </w:r>
          </w:p>
        </w:tc>
        <w:tc>
          <w:tcPr>
            <w:tcW w:w="1701" w:type="dxa"/>
          </w:tcPr>
          <w:p w14:paraId="5DC62118" w14:textId="51A98064" w:rsidR="00682255" w:rsidRPr="00A6359E" w:rsidRDefault="00272DEE" w:rsidP="00253B78">
            <w:pPr>
              <w:jc w:val="both"/>
              <w:rPr>
                <w:highlight w:val="yellow"/>
                <w:lang w:val="en-GB"/>
              </w:rPr>
            </w:pPr>
            <w:r w:rsidRPr="00A6359E">
              <w:rPr>
                <w:noProof/>
                <w:lang w:val="en-GB"/>
                <w14:ligatures w14:val="standardContextual"/>
              </w:rPr>
              <mc:AlternateContent>
                <mc:Choice Requires="wps">
                  <w:drawing>
                    <wp:anchor distT="0" distB="0" distL="114300" distR="114300" simplePos="0" relativeHeight="251659275" behindDoc="0" locked="0" layoutInCell="1" allowOverlap="1" wp14:anchorId="2F0967FA" wp14:editId="52781A1A">
                      <wp:simplePos x="0" y="0"/>
                      <wp:positionH relativeFrom="column">
                        <wp:posOffset>902970</wp:posOffset>
                      </wp:positionH>
                      <wp:positionV relativeFrom="paragraph">
                        <wp:posOffset>96520</wp:posOffset>
                      </wp:positionV>
                      <wp:extent cx="1189990" cy="655320"/>
                      <wp:effectExtent l="0" t="0" r="10160" b="11430"/>
                      <wp:wrapNone/>
                      <wp:docPr id="146216942" name="Text Box 146216942"/>
                      <wp:cNvGraphicFramePr/>
                      <a:graphic xmlns:a="http://schemas.openxmlformats.org/drawingml/2006/main">
                        <a:graphicData uri="http://schemas.microsoft.com/office/word/2010/wordprocessingShape">
                          <wps:wsp>
                            <wps:cNvSpPr txBox="1"/>
                            <wps:spPr>
                              <a:xfrm>
                                <a:off x="0" y="0"/>
                                <a:ext cx="1189990" cy="655320"/>
                              </a:xfrm>
                              <a:prstGeom prst="rect">
                                <a:avLst/>
                              </a:prstGeom>
                              <a:noFill/>
                              <a:ln w="6350">
                                <a:solidFill>
                                  <a:schemeClr val="bg1">
                                    <a:lumMod val="65000"/>
                                  </a:schemeClr>
                                </a:solidFill>
                              </a:ln>
                            </wps:spPr>
                            <wps:txbx>
                              <w:txbxContent>
                                <w:p w14:paraId="51065A11" w14:textId="77777777" w:rsidR="00682255" w:rsidRDefault="00682255" w:rsidP="00682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967FA" id="Text Box 146216942" o:spid="_x0000_s1037" type="#_x0000_t202" style="position:absolute;left:0;text-align:left;margin-left:71.1pt;margin-top:7.6pt;width:93.7pt;height:51.6pt;z-index:251659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" filled="f" strokecolor="#a5a5a5 [2092]" strokeweight=".5pt">
                      <v:textbox>
                        <w:txbxContent>
                          <w:p w14:paraId="51065A11" w14:textId="77777777" w:rsidR="00682255" w:rsidRDefault="00682255" w:rsidP="00682255"/>
                        </w:txbxContent>
                      </v:textbox>
                    </v:shape>
                  </w:pict>
                </mc:Fallback>
              </mc:AlternateContent>
            </w:r>
          </w:p>
        </w:tc>
        <w:tc>
          <w:tcPr>
            <w:tcW w:w="1842" w:type="dxa"/>
          </w:tcPr>
          <w:p w14:paraId="14F07422" w14:textId="77777777" w:rsidR="00682255" w:rsidRPr="00A6359E" w:rsidRDefault="00682255" w:rsidP="00253B78">
            <w:pPr>
              <w:rPr>
                <w:lang w:val="en-GB"/>
              </w:rPr>
            </w:pPr>
          </w:p>
        </w:tc>
        <w:tc>
          <w:tcPr>
            <w:tcW w:w="1843" w:type="dxa"/>
          </w:tcPr>
          <w:p w14:paraId="67A3EABB" w14:textId="77777777" w:rsidR="00682255" w:rsidRPr="00A6359E" w:rsidRDefault="00682255" w:rsidP="00253B78">
            <w:pPr>
              <w:rPr>
                <w:lang w:val="en-GB"/>
              </w:rPr>
            </w:pPr>
          </w:p>
        </w:tc>
        <w:tc>
          <w:tcPr>
            <w:tcW w:w="1843" w:type="dxa"/>
          </w:tcPr>
          <w:p w14:paraId="1670F27C" w14:textId="77777777" w:rsidR="00682255" w:rsidRPr="00A6359E" w:rsidRDefault="00682255" w:rsidP="00253B78">
            <w:pPr>
              <w:rPr>
                <w:lang w:val="en-GB"/>
              </w:rPr>
            </w:pPr>
          </w:p>
        </w:tc>
      </w:tr>
      <w:tr w:rsidR="00682255" w:rsidRPr="00A6359E" w14:paraId="02866E81" w14:textId="77777777" w:rsidTr="00253B78">
        <w:trPr>
          <w:trHeight w:val="144"/>
        </w:trPr>
        <w:tc>
          <w:tcPr>
            <w:tcW w:w="3120" w:type="dxa"/>
          </w:tcPr>
          <w:p w14:paraId="2B353CF4" w14:textId="77777777" w:rsidR="00682255" w:rsidRPr="00A6359E" w:rsidRDefault="00682255" w:rsidP="00253B78">
            <w:pPr>
              <w:jc w:val="right"/>
              <w:rPr>
                <w:lang w:val="en-GB"/>
              </w:rPr>
            </w:pPr>
            <w:r w:rsidRPr="00A6359E">
              <w:rPr>
                <w:lang w:val="en-GB"/>
              </w:rPr>
              <w:t>None or primary only</w:t>
            </w:r>
          </w:p>
        </w:tc>
        <w:tc>
          <w:tcPr>
            <w:tcW w:w="1701" w:type="dxa"/>
          </w:tcPr>
          <w:p w14:paraId="347031AF" w14:textId="77777777" w:rsidR="00682255" w:rsidRPr="00A6359E" w:rsidRDefault="00682255" w:rsidP="00253B78">
            <w:pPr>
              <w:jc w:val="both"/>
              <w:rPr>
                <w:highlight w:val="yellow"/>
                <w:lang w:val="en-GB"/>
              </w:rPr>
            </w:pPr>
            <w:r w:rsidRPr="00A6359E">
              <w:rPr>
                <w:lang w:val="en-GB"/>
              </w:rPr>
              <w:t>1265 (31.8)</w:t>
            </w:r>
          </w:p>
        </w:tc>
        <w:tc>
          <w:tcPr>
            <w:tcW w:w="1842" w:type="dxa"/>
          </w:tcPr>
          <w:p w14:paraId="4F2EE6A2" w14:textId="77777777" w:rsidR="00682255" w:rsidRPr="00A6359E" w:rsidRDefault="00682255" w:rsidP="00253B78">
            <w:pPr>
              <w:rPr>
                <w:lang w:val="en-GB"/>
              </w:rPr>
            </w:pPr>
            <w:r w:rsidRPr="00A6359E">
              <w:rPr>
                <w:lang w:val="en-GB"/>
              </w:rPr>
              <w:t xml:space="preserve">Reference </w:t>
            </w:r>
          </w:p>
        </w:tc>
        <w:tc>
          <w:tcPr>
            <w:tcW w:w="1843" w:type="dxa"/>
          </w:tcPr>
          <w:p w14:paraId="5552A972" w14:textId="77777777" w:rsidR="00682255" w:rsidRPr="00A6359E" w:rsidRDefault="00682255" w:rsidP="00253B78">
            <w:pPr>
              <w:jc w:val="both"/>
              <w:rPr>
                <w:lang w:val="en-GB"/>
              </w:rPr>
            </w:pPr>
            <w:r w:rsidRPr="00A6359E">
              <w:rPr>
                <w:lang w:val="en-GB"/>
              </w:rPr>
              <w:t>Reference</w:t>
            </w:r>
          </w:p>
        </w:tc>
        <w:tc>
          <w:tcPr>
            <w:tcW w:w="1843" w:type="dxa"/>
          </w:tcPr>
          <w:p w14:paraId="5F3B5706" w14:textId="77777777" w:rsidR="00682255" w:rsidRPr="00A6359E" w:rsidRDefault="00682255" w:rsidP="00253B78">
            <w:pPr>
              <w:jc w:val="both"/>
              <w:rPr>
                <w:lang w:val="en-GB"/>
              </w:rPr>
            </w:pPr>
            <w:r w:rsidRPr="00A6359E">
              <w:rPr>
                <w:lang w:val="en-GB"/>
              </w:rPr>
              <w:t>Reference</w:t>
            </w:r>
          </w:p>
        </w:tc>
      </w:tr>
      <w:tr w:rsidR="00682255" w:rsidRPr="00A6359E" w14:paraId="501C11E2" w14:textId="77777777" w:rsidTr="00253B78">
        <w:trPr>
          <w:trHeight w:val="151"/>
        </w:trPr>
        <w:tc>
          <w:tcPr>
            <w:tcW w:w="3120" w:type="dxa"/>
          </w:tcPr>
          <w:p w14:paraId="7A49FEDC" w14:textId="77777777" w:rsidR="00682255" w:rsidRPr="00A6359E" w:rsidRDefault="00682255" w:rsidP="00253B78">
            <w:pPr>
              <w:jc w:val="right"/>
              <w:rPr>
                <w:lang w:val="en-GB"/>
              </w:rPr>
            </w:pPr>
            <w:r w:rsidRPr="00A6359E">
              <w:rPr>
                <w:lang w:val="en-GB"/>
              </w:rPr>
              <w:t xml:space="preserve">Secondary </w:t>
            </w:r>
          </w:p>
        </w:tc>
        <w:tc>
          <w:tcPr>
            <w:tcW w:w="1701" w:type="dxa"/>
          </w:tcPr>
          <w:p w14:paraId="03C34061" w14:textId="77777777" w:rsidR="00682255" w:rsidRPr="00A6359E" w:rsidRDefault="00682255" w:rsidP="00253B78">
            <w:pPr>
              <w:jc w:val="both"/>
              <w:rPr>
                <w:highlight w:val="yellow"/>
                <w:lang w:val="en-GB"/>
              </w:rPr>
            </w:pPr>
            <w:r w:rsidRPr="00A6359E">
              <w:rPr>
                <w:lang w:val="en-GB"/>
              </w:rPr>
              <w:t>1300 (32.7)</w:t>
            </w:r>
          </w:p>
        </w:tc>
        <w:tc>
          <w:tcPr>
            <w:tcW w:w="1842" w:type="dxa"/>
          </w:tcPr>
          <w:p w14:paraId="7489766B" w14:textId="77777777" w:rsidR="00682255" w:rsidRPr="00A6359E" w:rsidRDefault="00682255" w:rsidP="00253B78">
            <w:pPr>
              <w:rPr>
                <w:lang w:val="en-GB"/>
              </w:rPr>
            </w:pPr>
            <w:r w:rsidRPr="00A6359E">
              <w:rPr>
                <w:color w:val="000000"/>
                <w:lang w:val="en-GB"/>
              </w:rPr>
              <w:t>1.18 (0.85,1.64)</w:t>
            </w:r>
          </w:p>
        </w:tc>
        <w:tc>
          <w:tcPr>
            <w:tcW w:w="1843" w:type="dxa"/>
          </w:tcPr>
          <w:p w14:paraId="5890D504" w14:textId="77777777" w:rsidR="00682255" w:rsidRPr="00A6359E" w:rsidRDefault="00682255" w:rsidP="00253B78">
            <w:pPr>
              <w:jc w:val="both"/>
              <w:rPr>
                <w:lang w:val="en-GB"/>
              </w:rPr>
            </w:pPr>
            <w:r w:rsidRPr="00A6359E">
              <w:rPr>
                <w:color w:val="000000"/>
                <w:lang w:val="en-GB"/>
              </w:rPr>
              <w:t>1.14 (0.87,1.48)</w:t>
            </w:r>
          </w:p>
        </w:tc>
        <w:tc>
          <w:tcPr>
            <w:tcW w:w="1843" w:type="dxa"/>
          </w:tcPr>
          <w:p w14:paraId="4748D4E4" w14:textId="77777777" w:rsidR="00682255" w:rsidRPr="00A6359E" w:rsidRDefault="00682255" w:rsidP="00253B78">
            <w:pPr>
              <w:jc w:val="both"/>
              <w:rPr>
                <w:lang w:val="en-GB"/>
              </w:rPr>
            </w:pPr>
            <w:r w:rsidRPr="00A6359E">
              <w:rPr>
                <w:color w:val="000000"/>
                <w:lang w:val="en-GB"/>
              </w:rPr>
              <w:t>1.05 (0.82,1.36)</w:t>
            </w:r>
          </w:p>
        </w:tc>
      </w:tr>
      <w:tr w:rsidR="00682255" w:rsidRPr="00A6359E" w14:paraId="2D6A2405" w14:textId="77777777" w:rsidTr="00253B78">
        <w:trPr>
          <w:trHeight w:val="144"/>
        </w:trPr>
        <w:tc>
          <w:tcPr>
            <w:tcW w:w="3120" w:type="dxa"/>
          </w:tcPr>
          <w:p w14:paraId="5FE6E9E2" w14:textId="77777777" w:rsidR="00682255" w:rsidRPr="00A6359E" w:rsidRDefault="00682255" w:rsidP="00253B78">
            <w:pPr>
              <w:rPr>
                <w:b/>
                <w:bCs/>
                <w:lang w:val="en-GB"/>
              </w:rPr>
            </w:pPr>
            <w:r w:rsidRPr="00A6359E">
              <w:rPr>
                <w:b/>
                <w:bCs/>
                <w:lang w:val="en-GB"/>
              </w:rPr>
              <w:t>Trade, college or university</w:t>
            </w:r>
          </w:p>
        </w:tc>
        <w:tc>
          <w:tcPr>
            <w:tcW w:w="1701" w:type="dxa"/>
          </w:tcPr>
          <w:p w14:paraId="38A77AB0" w14:textId="74BC46F9" w:rsidR="00682255" w:rsidRPr="00A6359E" w:rsidRDefault="00682255" w:rsidP="00253B78">
            <w:pPr>
              <w:jc w:val="both"/>
              <w:rPr>
                <w:highlight w:val="yellow"/>
                <w:lang w:val="en-GB"/>
              </w:rPr>
            </w:pPr>
            <w:r w:rsidRPr="00A6359E">
              <w:rPr>
                <w:lang w:val="en-GB"/>
              </w:rPr>
              <w:t>1410 (35.5)</w:t>
            </w:r>
          </w:p>
        </w:tc>
        <w:tc>
          <w:tcPr>
            <w:tcW w:w="1842" w:type="dxa"/>
          </w:tcPr>
          <w:p w14:paraId="0C1A87E2" w14:textId="77777777" w:rsidR="00682255" w:rsidRPr="00A6359E" w:rsidRDefault="00682255" w:rsidP="00253B78">
            <w:pPr>
              <w:rPr>
                <w:lang w:val="en-GB"/>
              </w:rPr>
            </w:pPr>
            <w:r w:rsidRPr="00A6359E">
              <w:rPr>
                <w:color w:val="000000"/>
                <w:lang w:val="en-GB"/>
              </w:rPr>
              <w:t>1.32 (0.95,1.84)</w:t>
            </w:r>
          </w:p>
        </w:tc>
        <w:tc>
          <w:tcPr>
            <w:tcW w:w="1843" w:type="dxa"/>
          </w:tcPr>
          <w:p w14:paraId="70DBA9B0" w14:textId="77777777" w:rsidR="00682255" w:rsidRPr="00A6359E" w:rsidRDefault="00682255" w:rsidP="00253B78">
            <w:pPr>
              <w:jc w:val="both"/>
              <w:rPr>
                <w:lang w:val="en-GB"/>
              </w:rPr>
            </w:pPr>
            <w:r w:rsidRPr="00A6359E">
              <w:rPr>
                <w:color w:val="000000"/>
                <w:lang w:val="en-GB"/>
              </w:rPr>
              <w:t>1.18 (0.86,1.61)</w:t>
            </w:r>
          </w:p>
        </w:tc>
        <w:tc>
          <w:tcPr>
            <w:tcW w:w="1843" w:type="dxa"/>
          </w:tcPr>
          <w:p w14:paraId="3609B4CE" w14:textId="77777777" w:rsidR="00682255" w:rsidRPr="00A6359E" w:rsidRDefault="00682255" w:rsidP="00253B78">
            <w:pPr>
              <w:jc w:val="both"/>
              <w:rPr>
                <w:lang w:val="en-GB"/>
              </w:rPr>
            </w:pPr>
            <w:r w:rsidRPr="00A6359E">
              <w:rPr>
                <w:color w:val="000000"/>
                <w:lang w:val="en-GB"/>
              </w:rPr>
              <w:t>1.07 (0.82,1.39)</w:t>
            </w:r>
          </w:p>
        </w:tc>
      </w:tr>
      <w:tr w:rsidR="00682255" w:rsidRPr="00A6359E" w14:paraId="324EF447" w14:textId="77777777" w:rsidTr="00253B78">
        <w:trPr>
          <w:trHeight w:val="23"/>
        </w:trPr>
        <w:tc>
          <w:tcPr>
            <w:tcW w:w="3120" w:type="dxa"/>
          </w:tcPr>
          <w:p w14:paraId="5BF49DD8" w14:textId="77777777" w:rsidR="00682255" w:rsidRPr="00A6359E" w:rsidRDefault="00682255" w:rsidP="00253B78">
            <w:pPr>
              <w:rPr>
                <w:b/>
                <w:bCs/>
                <w:lang w:val="en-GB"/>
              </w:rPr>
            </w:pPr>
            <w:r w:rsidRPr="00A6359E">
              <w:rPr>
                <w:b/>
                <w:bCs/>
                <w:lang w:val="en-GB"/>
              </w:rPr>
              <w:t>Wealth</w:t>
            </w:r>
          </w:p>
        </w:tc>
        <w:tc>
          <w:tcPr>
            <w:tcW w:w="1701" w:type="dxa"/>
          </w:tcPr>
          <w:p w14:paraId="525852FD" w14:textId="75FBADDF" w:rsidR="00682255" w:rsidRPr="00A6359E" w:rsidRDefault="00272DEE" w:rsidP="00253B78">
            <w:pPr>
              <w:jc w:val="both"/>
              <w:rPr>
                <w:lang w:val="en-GB"/>
              </w:rPr>
            </w:pPr>
            <w:r w:rsidRPr="00A6359E">
              <w:rPr>
                <w:noProof/>
                <w:lang w:val="en-GB"/>
                <w14:ligatures w14:val="standardContextual"/>
              </w:rPr>
              <mc:AlternateContent>
                <mc:Choice Requires="wps">
                  <w:drawing>
                    <wp:anchor distT="0" distB="0" distL="114300" distR="114300" simplePos="0" relativeHeight="251661323" behindDoc="0" locked="0" layoutInCell="1" allowOverlap="1" wp14:anchorId="53F969CA" wp14:editId="40DFAE58">
                      <wp:simplePos x="0" y="0"/>
                      <wp:positionH relativeFrom="column">
                        <wp:posOffset>903605</wp:posOffset>
                      </wp:positionH>
                      <wp:positionV relativeFrom="paragraph">
                        <wp:posOffset>93980</wp:posOffset>
                      </wp:positionV>
                      <wp:extent cx="1189990" cy="809625"/>
                      <wp:effectExtent l="0" t="0" r="10160" b="28575"/>
                      <wp:wrapNone/>
                      <wp:docPr id="375342791" name="Text Box 375342791"/>
                      <wp:cNvGraphicFramePr/>
                      <a:graphic xmlns:a="http://schemas.openxmlformats.org/drawingml/2006/main">
                        <a:graphicData uri="http://schemas.microsoft.com/office/word/2010/wordprocessingShape">
                          <wps:wsp>
                            <wps:cNvSpPr txBox="1"/>
                            <wps:spPr>
                              <a:xfrm>
                                <a:off x="0" y="0"/>
                                <a:ext cx="1189990" cy="809625"/>
                              </a:xfrm>
                              <a:prstGeom prst="rect">
                                <a:avLst/>
                              </a:prstGeom>
                              <a:noFill/>
                              <a:ln w="6350">
                                <a:solidFill>
                                  <a:schemeClr val="bg1">
                                    <a:lumMod val="65000"/>
                                  </a:schemeClr>
                                </a:solidFill>
                              </a:ln>
                            </wps:spPr>
                            <wps:txbx>
                              <w:txbxContent>
                                <w:p w14:paraId="2E6BB54A" w14:textId="77777777" w:rsidR="00682255" w:rsidRDefault="00682255" w:rsidP="00682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969CA" id="Text Box 375342791" o:spid="_x0000_s1038" type="#_x0000_t202" style="position:absolute;left:0;text-align:left;margin-left:71.15pt;margin-top:7.4pt;width:93.7pt;height:63.75pt;z-index:251661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" filled="f" strokecolor="#a5a5a5 [2092]" strokeweight=".5pt">
                      <v:textbox>
                        <w:txbxContent>
                          <w:p w14:paraId="2E6BB54A" w14:textId="77777777" w:rsidR="00682255" w:rsidRDefault="00682255" w:rsidP="00682255"/>
                        </w:txbxContent>
                      </v:textbox>
                    </v:shape>
                  </w:pict>
                </mc:Fallback>
              </mc:AlternateContent>
            </w:r>
          </w:p>
        </w:tc>
        <w:tc>
          <w:tcPr>
            <w:tcW w:w="1842" w:type="dxa"/>
          </w:tcPr>
          <w:p w14:paraId="2174A6DA" w14:textId="77777777" w:rsidR="00682255" w:rsidRPr="00A6359E" w:rsidRDefault="00682255" w:rsidP="00253B78">
            <w:pPr>
              <w:rPr>
                <w:lang w:val="en-GB"/>
              </w:rPr>
            </w:pPr>
          </w:p>
        </w:tc>
        <w:tc>
          <w:tcPr>
            <w:tcW w:w="1843" w:type="dxa"/>
          </w:tcPr>
          <w:p w14:paraId="1331C51A" w14:textId="77777777" w:rsidR="00682255" w:rsidRPr="00A6359E" w:rsidRDefault="00682255" w:rsidP="00253B78">
            <w:pPr>
              <w:jc w:val="both"/>
              <w:rPr>
                <w:lang w:val="en-GB"/>
              </w:rPr>
            </w:pPr>
          </w:p>
        </w:tc>
        <w:tc>
          <w:tcPr>
            <w:tcW w:w="1843" w:type="dxa"/>
          </w:tcPr>
          <w:p w14:paraId="776329FE" w14:textId="77777777" w:rsidR="00682255" w:rsidRPr="00A6359E" w:rsidRDefault="00682255" w:rsidP="00253B78">
            <w:pPr>
              <w:jc w:val="both"/>
              <w:rPr>
                <w:lang w:val="en-GB"/>
              </w:rPr>
            </w:pPr>
          </w:p>
        </w:tc>
      </w:tr>
      <w:tr w:rsidR="00682255" w:rsidRPr="00A6359E" w14:paraId="147861AC" w14:textId="77777777" w:rsidTr="00253B78">
        <w:trPr>
          <w:trHeight w:val="23"/>
        </w:trPr>
        <w:tc>
          <w:tcPr>
            <w:tcW w:w="3120" w:type="dxa"/>
          </w:tcPr>
          <w:p w14:paraId="19FE1D24" w14:textId="77777777" w:rsidR="00682255" w:rsidRPr="00A6359E" w:rsidRDefault="00682255" w:rsidP="00253B78">
            <w:pPr>
              <w:jc w:val="right"/>
              <w:rPr>
                <w:lang w:val="en-GB"/>
              </w:rPr>
            </w:pPr>
            <w:r w:rsidRPr="00A6359E">
              <w:rPr>
                <w:lang w:val="en-GB"/>
              </w:rPr>
              <w:t>Poorest third</w:t>
            </w:r>
          </w:p>
        </w:tc>
        <w:tc>
          <w:tcPr>
            <w:tcW w:w="1701" w:type="dxa"/>
          </w:tcPr>
          <w:p w14:paraId="44B09D48" w14:textId="77777777" w:rsidR="00682255" w:rsidRPr="00A6359E" w:rsidRDefault="00682255" w:rsidP="00253B78">
            <w:pPr>
              <w:jc w:val="both"/>
              <w:rPr>
                <w:highlight w:val="yellow"/>
                <w:lang w:val="en-GB"/>
              </w:rPr>
            </w:pPr>
            <w:r w:rsidRPr="00A6359E">
              <w:rPr>
                <w:lang w:val="en-GB"/>
              </w:rPr>
              <w:t>1673 (41.6)</w:t>
            </w:r>
          </w:p>
        </w:tc>
        <w:tc>
          <w:tcPr>
            <w:tcW w:w="1842" w:type="dxa"/>
          </w:tcPr>
          <w:p w14:paraId="468EBDA1" w14:textId="77777777" w:rsidR="00682255" w:rsidRPr="00A6359E" w:rsidRDefault="00682255" w:rsidP="00253B78">
            <w:pPr>
              <w:rPr>
                <w:lang w:val="en-GB"/>
              </w:rPr>
            </w:pPr>
            <w:r w:rsidRPr="00A6359E">
              <w:rPr>
                <w:lang w:val="en-GB"/>
              </w:rPr>
              <w:t xml:space="preserve">Reference </w:t>
            </w:r>
          </w:p>
        </w:tc>
        <w:tc>
          <w:tcPr>
            <w:tcW w:w="1843" w:type="dxa"/>
          </w:tcPr>
          <w:p w14:paraId="6D0DA799" w14:textId="77777777" w:rsidR="00682255" w:rsidRPr="00A6359E" w:rsidRDefault="00682255" w:rsidP="00253B78">
            <w:pPr>
              <w:jc w:val="both"/>
              <w:rPr>
                <w:lang w:val="en-GB"/>
              </w:rPr>
            </w:pPr>
            <w:r w:rsidRPr="00A6359E">
              <w:rPr>
                <w:lang w:val="en-GB"/>
              </w:rPr>
              <w:t>-</w:t>
            </w:r>
          </w:p>
        </w:tc>
        <w:tc>
          <w:tcPr>
            <w:tcW w:w="1843" w:type="dxa"/>
          </w:tcPr>
          <w:p w14:paraId="3FE377D1" w14:textId="77777777" w:rsidR="00682255" w:rsidRPr="00A6359E" w:rsidRDefault="00682255" w:rsidP="00253B78">
            <w:pPr>
              <w:jc w:val="both"/>
              <w:rPr>
                <w:lang w:val="en-GB"/>
              </w:rPr>
            </w:pPr>
            <w:r w:rsidRPr="00A6359E">
              <w:rPr>
                <w:lang w:val="en-GB"/>
              </w:rPr>
              <w:t>Reference</w:t>
            </w:r>
          </w:p>
        </w:tc>
      </w:tr>
      <w:tr w:rsidR="00682255" w:rsidRPr="00A6359E" w14:paraId="64D7BF2E" w14:textId="77777777" w:rsidTr="00253B78">
        <w:trPr>
          <w:trHeight w:val="23"/>
        </w:trPr>
        <w:tc>
          <w:tcPr>
            <w:tcW w:w="3120" w:type="dxa"/>
          </w:tcPr>
          <w:p w14:paraId="6947C7AB" w14:textId="77777777" w:rsidR="00682255" w:rsidRPr="00A6359E" w:rsidRDefault="00682255" w:rsidP="00253B78">
            <w:pPr>
              <w:jc w:val="right"/>
              <w:rPr>
                <w:lang w:val="en-GB"/>
              </w:rPr>
            </w:pPr>
            <w:r w:rsidRPr="00A6359E">
              <w:rPr>
                <w:lang w:val="en-GB"/>
              </w:rPr>
              <w:t>Middle third</w:t>
            </w:r>
          </w:p>
        </w:tc>
        <w:tc>
          <w:tcPr>
            <w:tcW w:w="1701" w:type="dxa"/>
          </w:tcPr>
          <w:p w14:paraId="01C3D034" w14:textId="77777777" w:rsidR="00682255" w:rsidRPr="00A6359E" w:rsidRDefault="00682255" w:rsidP="00253B78">
            <w:pPr>
              <w:jc w:val="both"/>
              <w:rPr>
                <w:highlight w:val="yellow"/>
                <w:lang w:val="en-GB"/>
              </w:rPr>
            </w:pPr>
            <w:r w:rsidRPr="00A6359E">
              <w:rPr>
                <w:lang w:val="en-GB"/>
              </w:rPr>
              <w:t>1343 (33.4)</w:t>
            </w:r>
          </w:p>
        </w:tc>
        <w:tc>
          <w:tcPr>
            <w:tcW w:w="1842" w:type="dxa"/>
          </w:tcPr>
          <w:p w14:paraId="50170FA4" w14:textId="77777777" w:rsidR="00682255" w:rsidRPr="00A6359E" w:rsidRDefault="00682255" w:rsidP="00253B78">
            <w:pPr>
              <w:rPr>
                <w:lang w:val="en-GB"/>
              </w:rPr>
            </w:pPr>
            <w:r w:rsidRPr="00A6359E">
              <w:rPr>
                <w:color w:val="000000"/>
                <w:lang w:val="en-GB"/>
              </w:rPr>
              <w:t>1.18 (0.90,1.55)</w:t>
            </w:r>
          </w:p>
        </w:tc>
        <w:tc>
          <w:tcPr>
            <w:tcW w:w="1843" w:type="dxa"/>
          </w:tcPr>
          <w:p w14:paraId="1FBFDBA0" w14:textId="77777777" w:rsidR="00682255" w:rsidRPr="00A6359E" w:rsidRDefault="00682255" w:rsidP="00253B78">
            <w:pPr>
              <w:jc w:val="both"/>
              <w:rPr>
                <w:lang w:val="en-GB"/>
              </w:rPr>
            </w:pPr>
            <w:r w:rsidRPr="00A6359E">
              <w:rPr>
                <w:lang w:val="en-GB"/>
              </w:rPr>
              <w:t>-</w:t>
            </w:r>
          </w:p>
        </w:tc>
        <w:tc>
          <w:tcPr>
            <w:tcW w:w="1843" w:type="dxa"/>
          </w:tcPr>
          <w:p w14:paraId="1E5959D3" w14:textId="77777777" w:rsidR="00682255" w:rsidRPr="00A6359E" w:rsidRDefault="00682255" w:rsidP="00253B78">
            <w:pPr>
              <w:jc w:val="both"/>
              <w:rPr>
                <w:lang w:val="en-GB"/>
              </w:rPr>
            </w:pPr>
            <w:r w:rsidRPr="00A6359E">
              <w:rPr>
                <w:color w:val="000000"/>
                <w:lang w:val="en-GB"/>
              </w:rPr>
              <w:t>1.13 (0.89,1.45)</w:t>
            </w:r>
          </w:p>
        </w:tc>
      </w:tr>
      <w:tr w:rsidR="00682255" w:rsidRPr="00A6359E" w14:paraId="31D71C0D" w14:textId="77777777" w:rsidTr="00253B78">
        <w:trPr>
          <w:trHeight w:val="23"/>
        </w:trPr>
        <w:tc>
          <w:tcPr>
            <w:tcW w:w="3120" w:type="dxa"/>
          </w:tcPr>
          <w:p w14:paraId="43CE2526" w14:textId="77777777" w:rsidR="00682255" w:rsidRPr="00A6359E" w:rsidRDefault="00682255" w:rsidP="00253B78">
            <w:pPr>
              <w:jc w:val="right"/>
              <w:rPr>
                <w:lang w:val="en-GB"/>
              </w:rPr>
            </w:pPr>
            <w:r w:rsidRPr="00A6359E">
              <w:rPr>
                <w:lang w:val="en-GB"/>
              </w:rPr>
              <w:t xml:space="preserve">Richest third </w:t>
            </w:r>
          </w:p>
        </w:tc>
        <w:tc>
          <w:tcPr>
            <w:tcW w:w="1701" w:type="dxa"/>
          </w:tcPr>
          <w:p w14:paraId="5673E9B0" w14:textId="77777777" w:rsidR="00682255" w:rsidRPr="00A6359E" w:rsidRDefault="00682255" w:rsidP="00253B78">
            <w:pPr>
              <w:jc w:val="both"/>
              <w:rPr>
                <w:highlight w:val="yellow"/>
                <w:lang w:val="en-GB"/>
              </w:rPr>
            </w:pPr>
            <w:r w:rsidRPr="00A6359E">
              <w:rPr>
                <w:lang w:val="en-GB"/>
              </w:rPr>
              <w:t>1007 (25.0)</w:t>
            </w:r>
          </w:p>
        </w:tc>
        <w:tc>
          <w:tcPr>
            <w:tcW w:w="1842" w:type="dxa"/>
          </w:tcPr>
          <w:p w14:paraId="37D8D855" w14:textId="77777777" w:rsidR="00682255" w:rsidRPr="00A6359E" w:rsidRDefault="00682255" w:rsidP="00253B78">
            <w:pPr>
              <w:rPr>
                <w:b/>
                <w:bCs/>
                <w:lang w:val="en-GB"/>
              </w:rPr>
            </w:pPr>
            <w:r w:rsidRPr="00A6359E">
              <w:rPr>
                <w:b/>
                <w:bCs/>
                <w:color w:val="000000"/>
                <w:lang w:val="en-GB"/>
              </w:rPr>
              <w:t>1.49 (1.03,2.16)</w:t>
            </w:r>
          </w:p>
        </w:tc>
        <w:tc>
          <w:tcPr>
            <w:tcW w:w="1843" w:type="dxa"/>
          </w:tcPr>
          <w:p w14:paraId="14F01517" w14:textId="77777777" w:rsidR="00682255" w:rsidRPr="00A6359E" w:rsidRDefault="00682255" w:rsidP="00253B78">
            <w:pPr>
              <w:jc w:val="both"/>
              <w:rPr>
                <w:b/>
                <w:bCs/>
                <w:lang w:val="en-GB"/>
              </w:rPr>
            </w:pPr>
            <w:r w:rsidRPr="00A6359E">
              <w:rPr>
                <w:b/>
                <w:bCs/>
                <w:lang w:val="en-GB"/>
              </w:rPr>
              <w:t>-</w:t>
            </w:r>
          </w:p>
        </w:tc>
        <w:tc>
          <w:tcPr>
            <w:tcW w:w="1843" w:type="dxa"/>
          </w:tcPr>
          <w:p w14:paraId="5965CF86" w14:textId="77777777" w:rsidR="00682255" w:rsidRPr="00A6359E" w:rsidRDefault="00682255" w:rsidP="00253B78">
            <w:pPr>
              <w:jc w:val="both"/>
              <w:rPr>
                <w:b/>
                <w:bCs/>
                <w:lang w:val="en-GB"/>
              </w:rPr>
            </w:pPr>
            <w:r w:rsidRPr="00A6359E">
              <w:rPr>
                <w:b/>
                <w:bCs/>
                <w:color w:val="000000"/>
                <w:lang w:val="en-GB"/>
              </w:rPr>
              <w:t>1.39 (1.02,1.90)</w:t>
            </w:r>
          </w:p>
        </w:tc>
      </w:tr>
      <w:tr w:rsidR="00682255" w:rsidRPr="00A6359E" w14:paraId="1085FCDA" w14:textId="77777777" w:rsidTr="00253B78">
        <w:trPr>
          <w:trHeight w:val="23"/>
        </w:trPr>
        <w:tc>
          <w:tcPr>
            <w:tcW w:w="3120" w:type="dxa"/>
          </w:tcPr>
          <w:p w14:paraId="245BE66E" w14:textId="77777777" w:rsidR="00682255" w:rsidRPr="00A6359E" w:rsidRDefault="00682255" w:rsidP="00253B78">
            <w:pPr>
              <w:jc w:val="right"/>
              <w:rPr>
                <w:i/>
                <w:iCs/>
                <w:lang w:val="en-GB"/>
              </w:rPr>
            </w:pPr>
            <w:r w:rsidRPr="00A6359E">
              <w:rPr>
                <w:i/>
                <w:iCs/>
                <w:lang w:val="en-GB"/>
              </w:rPr>
              <w:t>-2logLikelihood (smaller is better)</w:t>
            </w:r>
          </w:p>
        </w:tc>
        <w:tc>
          <w:tcPr>
            <w:tcW w:w="1701" w:type="dxa"/>
          </w:tcPr>
          <w:p w14:paraId="74A3DD47" w14:textId="77777777" w:rsidR="00682255" w:rsidRPr="00A6359E" w:rsidRDefault="00682255" w:rsidP="00253B78">
            <w:pPr>
              <w:jc w:val="both"/>
              <w:rPr>
                <w:lang w:val="en-GB"/>
              </w:rPr>
            </w:pPr>
          </w:p>
        </w:tc>
        <w:tc>
          <w:tcPr>
            <w:tcW w:w="1842" w:type="dxa"/>
          </w:tcPr>
          <w:p w14:paraId="4D6CEC65" w14:textId="77777777" w:rsidR="00682255" w:rsidRPr="00A6359E" w:rsidRDefault="00682255" w:rsidP="00253B78">
            <w:pPr>
              <w:jc w:val="both"/>
              <w:rPr>
                <w:lang w:val="en-GB"/>
              </w:rPr>
            </w:pPr>
            <w:r w:rsidRPr="00A6359E">
              <w:rPr>
                <w:lang w:val="en-GB"/>
              </w:rPr>
              <w:t>3525</w:t>
            </w:r>
          </w:p>
        </w:tc>
        <w:tc>
          <w:tcPr>
            <w:tcW w:w="1843" w:type="dxa"/>
          </w:tcPr>
          <w:p w14:paraId="66B5C56B" w14:textId="77777777" w:rsidR="00682255" w:rsidRPr="00A6359E" w:rsidRDefault="00682255" w:rsidP="00253B78">
            <w:pPr>
              <w:jc w:val="both"/>
              <w:rPr>
                <w:lang w:val="en-GB"/>
              </w:rPr>
            </w:pPr>
            <w:r w:rsidRPr="00A6359E">
              <w:rPr>
                <w:lang w:val="en-GB"/>
              </w:rPr>
              <w:t>3520</w:t>
            </w:r>
          </w:p>
        </w:tc>
        <w:tc>
          <w:tcPr>
            <w:tcW w:w="1843" w:type="dxa"/>
          </w:tcPr>
          <w:p w14:paraId="666374D5" w14:textId="77777777" w:rsidR="00682255" w:rsidRPr="00A6359E" w:rsidRDefault="00682255" w:rsidP="00253B78">
            <w:pPr>
              <w:jc w:val="both"/>
              <w:rPr>
                <w:lang w:val="en-GB"/>
              </w:rPr>
            </w:pPr>
            <w:r w:rsidRPr="00A6359E">
              <w:rPr>
                <w:lang w:val="en-GB"/>
              </w:rPr>
              <w:t>3477</w:t>
            </w:r>
          </w:p>
        </w:tc>
      </w:tr>
    </w:tbl>
    <w:p w14:paraId="537DDFD4" w14:textId="688B7BF3" w:rsidR="006665A2" w:rsidRPr="00A6359E" w:rsidRDefault="008C4027" w:rsidP="006665A2">
      <w:pPr>
        <w:rPr>
          <w:sz w:val="20"/>
          <w:szCs w:val="20"/>
          <w:lang w:val="en-GB"/>
        </w:rPr>
      </w:pPr>
      <w:r w:rsidRPr="00A6359E">
        <w:rPr>
          <w:sz w:val="20"/>
          <w:szCs w:val="20"/>
          <w:lang w:val="en-GB"/>
        </w:rPr>
        <w:t>Model 1s are individual models of association between knowledge of health effects of smoking score, education and wealth -</w:t>
      </w:r>
      <w:r w:rsidR="006665A2" w:rsidRPr="00A6359E">
        <w:rPr>
          <w:sz w:val="20"/>
          <w:szCs w:val="20"/>
          <w:lang w:val="en-GB"/>
        </w:rPr>
        <w:t xml:space="preserve"> adjusted for a basic set of covariates in Table 1.Model 2 is adjusted for model 1 plus education. Model 3 is adjusted for model 2 plus wealth. Likelihood ratio test defined as l </w:t>
      </w:r>
      <w:r w:rsidR="006665A2" w:rsidRPr="00A6359E">
        <w:rPr>
          <w:sz w:val="20"/>
          <w:szCs w:val="20"/>
          <w:rtl/>
          <w:lang w:val="en-GB"/>
        </w:rPr>
        <w:t>)</w:t>
      </w:r>
      <w:r w:rsidR="006665A2" w:rsidRPr="00A6359E">
        <w:rPr>
          <w:sz w:val="20"/>
          <w:szCs w:val="20"/>
          <w:lang w:val="en-GB"/>
        </w:rPr>
        <w:t xml:space="preserve">bigger model) – l (smaller model) ~ c 2p. Where, l is the maximum log-likelihood, and p is the number of extra parameters in the bigger model. c </w:t>
      </w:r>
      <w:r w:rsidR="006665A2" w:rsidRPr="00A6359E">
        <w:rPr>
          <w:sz w:val="20"/>
          <w:szCs w:val="20"/>
          <w:vertAlign w:val="superscript"/>
          <w:lang w:val="en-GB"/>
        </w:rPr>
        <w:t>2</w:t>
      </w:r>
      <w:r w:rsidR="006665A2" w:rsidRPr="00A6359E">
        <w:rPr>
          <w:sz w:val="20"/>
          <w:szCs w:val="20"/>
          <w:lang w:val="en-GB"/>
        </w:rPr>
        <w:t>p is chi-squared value with p degrees of freedom.</w:t>
      </w:r>
    </w:p>
    <w:p w14:paraId="1F00A527" w14:textId="7291D876" w:rsidR="006665A2" w:rsidRPr="00A6359E" w:rsidRDefault="006665A2" w:rsidP="006665A2">
      <w:pPr>
        <w:jc w:val="both"/>
        <w:rPr>
          <w:rFonts w:asciiTheme="minorHAnsi" w:hAnsiTheme="minorHAnsi"/>
          <w:bCs/>
          <w:lang w:val="en-GB"/>
        </w:rPr>
      </w:pPr>
    </w:p>
    <w:p w14:paraId="5B2E9AAA" w14:textId="6388D5CC" w:rsidR="006665A2" w:rsidRPr="00A6359E" w:rsidRDefault="006665A2">
      <w:pPr>
        <w:spacing w:after="160" w:line="259" w:lineRule="auto"/>
        <w:rPr>
          <w:rFonts w:ascii="Arial" w:hAnsi="Arial" w:cs="Arial"/>
          <w:sz w:val="20"/>
          <w:szCs w:val="20"/>
          <w:highlight w:val="yellow"/>
          <w:lang w:val="en-GB"/>
        </w:rPr>
      </w:pPr>
      <w:r w:rsidRPr="00A6359E">
        <w:rPr>
          <w:rFonts w:ascii="Arial" w:hAnsi="Arial" w:cs="Arial"/>
          <w:sz w:val="20"/>
          <w:szCs w:val="20"/>
          <w:highlight w:val="yellow"/>
          <w:lang w:val="en-GB"/>
        </w:rPr>
        <w:br w:type="page"/>
      </w:r>
    </w:p>
    <w:p w14:paraId="3E42C2CE" w14:textId="1B7775B1" w:rsidR="00915CEC" w:rsidRPr="00A6359E" w:rsidRDefault="00915CEC" w:rsidP="00F9204A">
      <w:pPr>
        <w:spacing w:after="240" w:line="276" w:lineRule="auto"/>
        <w:rPr>
          <w:rFonts w:ascii="Arial" w:hAnsi="Arial" w:cs="Arial"/>
          <w:i/>
          <w:iCs/>
          <w:sz w:val="20"/>
          <w:szCs w:val="20"/>
          <w:lang w:val="en-GB"/>
        </w:rPr>
      </w:pPr>
      <w:r w:rsidRPr="00A6359E">
        <w:rPr>
          <w:rFonts w:ascii="Arial" w:hAnsi="Arial" w:cs="Arial"/>
          <w:b/>
          <w:bCs/>
          <w:sz w:val="22"/>
          <w:szCs w:val="22"/>
          <w:lang w:val="en-GB"/>
        </w:rPr>
        <w:lastRenderedPageBreak/>
        <w:t xml:space="preserve">Figure </w:t>
      </w:r>
      <w:r w:rsidR="00AE342D" w:rsidRPr="00A6359E">
        <w:rPr>
          <w:rFonts w:ascii="Arial" w:hAnsi="Arial" w:cs="Arial"/>
          <w:b/>
          <w:bCs/>
          <w:sz w:val="22"/>
          <w:szCs w:val="22"/>
          <w:lang w:val="en-GB"/>
        </w:rPr>
        <w:t>2</w:t>
      </w:r>
      <w:r w:rsidRPr="00A6359E">
        <w:rPr>
          <w:rFonts w:ascii="Arial" w:hAnsi="Arial" w:cs="Arial"/>
          <w:b/>
          <w:bCs/>
          <w:sz w:val="22"/>
          <w:szCs w:val="22"/>
          <w:lang w:val="en-GB"/>
        </w:rPr>
        <w:t>.</w:t>
      </w:r>
      <w:r w:rsidRPr="00A6359E">
        <w:rPr>
          <w:rFonts w:ascii="Arial" w:hAnsi="Arial" w:cs="Arial"/>
          <w:sz w:val="22"/>
          <w:szCs w:val="22"/>
          <w:lang w:val="en-GB"/>
        </w:rPr>
        <w:t xml:space="preserve"> Relative ranking health </w:t>
      </w:r>
      <w:r w:rsidR="00AB1BCE" w:rsidRPr="00A6359E">
        <w:rPr>
          <w:rFonts w:ascii="Arial" w:hAnsi="Arial" w:cs="Arial"/>
          <w:sz w:val="22"/>
          <w:szCs w:val="22"/>
          <w:lang w:val="en-GB"/>
        </w:rPr>
        <w:t xml:space="preserve">effects of smoking </w:t>
      </w:r>
      <w:r w:rsidRPr="00A6359E">
        <w:rPr>
          <w:rFonts w:ascii="Arial" w:hAnsi="Arial" w:cs="Arial"/>
          <w:sz w:val="22"/>
          <w:szCs w:val="22"/>
          <w:lang w:val="en-GB"/>
        </w:rPr>
        <w:t>(</w:t>
      </w:r>
      <w:r w:rsidR="00AB1BCE" w:rsidRPr="00A6359E">
        <w:rPr>
          <w:rFonts w:ascii="Arial" w:hAnsi="Arial" w:cs="Arial"/>
          <w:sz w:val="22"/>
          <w:szCs w:val="22"/>
          <w:lang w:val="en-GB"/>
        </w:rPr>
        <w:t xml:space="preserve">10 questions) and </w:t>
      </w:r>
      <w:r w:rsidR="00AB1BCE" w:rsidRPr="00A6359E">
        <w:rPr>
          <w:rFonts w:ascii="Arial" w:hAnsi="Arial" w:cs="Arial"/>
          <w:sz w:val="22"/>
          <w:szCs w:val="22"/>
          <w:u w:val="single"/>
          <w:lang w:val="en-GB"/>
        </w:rPr>
        <w:t>health actions to prevent CVD</w:t>
      </w:r>
      <w:r w:rsidR="00AB1BCE" w:rsidRPr="00A6359E">
        <w:rPr>
          <w:rFonts w:ascii="Arial" w:hAnsi="Arial" w:cs="Arial"/>
          <w:sz w:val="22"/>
          <w:szCs w:val="22"/>
          <w:lang w:val="en-GB"/>
        </w:rPr>
        <w:t xml:space="preserve"> </w:t>
      </w:r>
      <w:r w:rsidR="00364C22" w:rsidRPr="00A6359E">
        <w:rPr>
          <w:rFonts w:ascii="Arial" w:hAnsi="Arial" w:cs="Arial"/>
          <w:sz w:val="22"/>
          <w:szCs w:val="22"/>
          <w:lang w:val="en-GB"/>
        </w:rPr>
        <w:t xml:space="preserve">(11 questions) </w:t>
      </w:r>
      <w:r w:rsidRPr="00A6359E">
        <w:rPr>
          <w:rFonts w:ascii="Arial" w:hAnsi="Arial" w:cs="Arial"/>
          <w:sz w:val="22"/>
          <w:szCs w:val="22"/>
          <w:lang w:val="en-GB"/>
        </w:rPr>
        <w:t xml:space="preserve">associated with </w:t>
      </w:r>
      <w:r w:rsidR="00066658" w:rsidRPr="00A6359E">
        <w:rPr>
          <w:rFonts w:ascii="Arial" w:hAnsi="Arial" w:cs="Arial"/>
          <w:sz w:val="22"/>
          <w:szCs w:val="22"/>
          <w:u w:val="single"/>
          <w:lang w:val="en-GB"/>
        </w:rPr>
        <w:t>smoking cessation</w:t>
      </w:r>
      <w:r w:rsidR="00066658" w:rsidRPr="00A6359E">
        <w:rPr>
          <w:rFonts w:ascii="Arial" w:hAnsi="Arial" w:cs="Arial"/>
          <w:sz w:val="22"/>
          <w:szCs w:val="22"/>
          <w:lang w:val="en-GB"/>
        </w:rPr>
        <w:t xml:space="preserve"> </w:t>
      </w:r>
      <w:r w:rsidR="007D52F0" w:rsidRPr="00A6359E">
        <w:rPr>
          <w:rFonts w:ascii="Arial" w:hAnsi="Arial" w:cs="Arial"/>
          <w:color w:val="000000"/>
          <w:sz w:val="22"/>
          <w:szCs w:val="22"/>
          <w:lang w:val="en-GB"/>
        </w:rPr>
        <w:t>(N=1,608</w:t>
      </w:r>
      <w:r w:rsidR="007D52F0" w:rsidRPr="00A6359E">
        <w:rPr>
          <w:rFonts w:ascii="Arial" w:hAnsi="Arial" w:cs="Arial"/>
          <w:b/>
          <w:bCs/>
          <w:color w:val="000000"/>
          <w:sz w:val="22"/>
          <w:szCs w:val="22"/>
          <w:lang w:val="en-GB"/>
        </w:rPr>
        <w:t>)</w:t>
      </w:r>
      <w:r w:rsidR="007D52F0" w:rsidRPr="00A6359E">
        <w:rPr>
          <w:rFonts w:ascii="Arial" w:hAnsi="Arial" w:cs="Arial"/>
          <w:sz w:val="22"/>
          <w:szCs w:val="22"/>
          <w:lang w:val="en-GB"/>
        </w:rPr>
        <w:t xml:space="preserve"> and</w:t>
      </w:r>
      <w:r w:rsidR="00066658" w:rsidRPr="00A6359E">
        <w:rPr>
          <w:rFonts w:ascii="Arial" w:hAnsi="Arial" w:cs="Arial"/>
          <w:sz w:val="22"/>
          <w:szCs w:val="22"/>
          <w:lang w:val="en-GB"/>
        </w:rPr>
        <w:t xml:space="preserve"> </w:t>
      </w:r>
      <w:r w:rsidRPr="00A6359E">
        <w:rPr>
          <w:rFonts w:ascii="Arial" w:hAnsi="Arial" w:cs="Arial"/>
          <w:sz w:val="22"/>
          <w:szCs w:val="22"/>
          <w:lang w:val="en-GB"/>
        </w:rPr>
        <w:t xml:space="preserve">hypertension treatment (yes, no) </w:t>
      </w:r>
      <w:r w:rsidR="007D52F0" w:rsidRPr="00A6359E">
        <w:rPr>
          <w:rFonts w:ascii="Arial" w:hAnsi="Arial" w:cs="Arial"/>
          <w:sz w:val="20"/>
          <w:szCs w:val="20"/>
          <w:lang w:val="en-GB"/>
        </w:rPr>
        <w:t xml:space="preserve">(N=4032) </w:t>
      </w:r>
      <w:r w:rsidRPr="00A6359E">
        <w:rPr>
          <w:rFonts w:ascii="Arial" w:hAnsi="Arial" w:cs="Arial"/>
          <w:sz w:val="22"/>
          <w:szCs w:val="22"/>
          <w:lang w:val="en-GB"/>
        </w:rPr>
        <w:t>from mutually adjusted model in PURE study, odds ratio (ORs) and 95% confidence interval.</w:t>
      </w:r>
      <w:r w:rsidRPr="00A6359E">
        <w:rPr>
          <w:rFonts w:ascii="Arial" w:hAnsi="Arial" w:cs="Arial"/>
          <w:sz w:val="20"/>
          <w:szCs w:val="20"/>
          <w:lang w:val="en-GB"/>
        </w:rPr>
        <w:t xml:space="preserve"> The analysis is adjusted for a basic set of covariates in Table 1. </w:t>
      </w:r>
    </w:p>
    <w:p w14:paraId="3ECA8187" w14:textId="04196635" w:rsidR="009C10C4" w:rsidRPr="00A6359E" w:rsidRDefault="00493EDF" w:rsidP="00915CEC">
      <w:pPr>
        <w:spacing w:after="200" w:line="276" w:lineRule="auto"/>
        <w:rPr>
          <w:lang w:val="en-GB"/>
        </w:rPr>
      </w:pPr>
      <w:r>
        <w:rPr>
          <w:noProof/>
          <w:lang w:val="en-GB"/>
          <w14:ligatures w14:val="standardContextual"/>
        </w:rPr>
        <mc:AlternateContent>
          <mc:Choice Requires="wpg">
            <w:drawing>
              <wp:anchor distT="0" distB="0" distL="114300" distR="114300" simplePos="0" relativeHeight="251670539" behindDoc="0" locked="0" layoutInCell="1" allowOverlap="1" wp14:anchorId="5D72A504" wp14:editId="37CC9CE5">
                <wp:simplePos x="0" y="0"/>
                <wp:positionH relativeFrom="column">
                  <wp:posOffset>3124200</wp:posOffset>
                </wp:positionH>
                <wp:positionV relativeFrom="paragraph">
                  <wp:posOffset>3899535</wp:posOffset>
                </wp:positionV>
                <wp:extent cx="2400300" cy="219075"/>
                <wp:effectExtent l="38100" t="0" r="19050" b="9525"/>
                <wp:wrapNone/>
                <wp:docPr id="1371954406" name="Group 18"/>
                <wp:cNvGraphicFramePr/>
                <a:graphic xmlns:a="http://schemas.openxmlformats.org/drawingml/2006/main">
                  <a:graphicData uri="http://schemas.microsoft.com/office/word/2010/wordprocessingGroup">
                    <wpg:wgp>
                      <wpg:cNvGrpSpPr/>
                      <wpg:grpSpPr>
                        <a:xfrm>
                          <a:off x="0" y="0"/>
                          <a:ext cx="2400300" cy="219075"/>
                          <a:chOff x="0" y="0"/>
                          <a:chExt cx="2400300" cy="219075"/>
                        </a:xfrm>
                      </wpg:grpSpPr>
                      <wps:wsp>
                        <wps:cNvPr id="1702901467" name="Text Box 16"/>
                        <wps:cNvSpPr txBox="1"/>
                        <wps:spPr>
                          <a:xfrm>
                            <a:off x="619125" y="0"/>
                            <a:ext cx="504825" cy="219075"/>
                          </a:xfrm>
                          <a:prstGeom prst="rect">
                            <a:avLst/>
                          </a:prstGeom>
                          <a:solidFill>
                            <a:schemeClr val="lt1"/>
                          </a:solidFill>
                          <a:ln w="6350">
                            <a:noFill/>
                          </a:ln>
                        </wps:spPr>
                        <wps:txbx>
                          <w:txbxContent>
                            <w:p w14:paraId="2133C1FF" w14:textId="39E0E250" w:rsidR="00493EDF" w:rsidRPr="00493EDF" w:rsidRDefault="00493EDF">
                              <w:pPr>
                                <w:rPr>
                                  <w:sz w:val="16"/>
                                  <w:szCs w:val="16"/>
                                  <w:rPrChange w:id="52" w:author="Shiva Mishra" w:date="2024-12-19T00:41:00Z" w16du:dateUtc="2024-12-18T13:41:00Z">
                                    <w:rPr/>
                                  </w:rPrChange>
                                </w:rPr>
                              </w:pPr>
                              <w:ins w:id="53" w:author="Shiva Mishra" w:date="2024-12-19T00:41:00Z" w16du:dateUtc="2024-12-18T13:41:00Z">
                                <w:r w:rsidRPr="00493EDF">
                                  <w:rPr>
                                    <w:sz w:val="16"/>
                                    <w:szCs w:val="16"/>
                                    <w:rPrChange w:id="54" w:author="Shiva Mishra" w:date="2024-12-19T00:41:00Z" w16du:dateUtc="2024-12-18T13:41:00Z">
                                      <w:rPr/>
                                    </w:rPrChange>
                                  </w:rPr>
                                  <w:t>Low</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5637123" name="Text Box 16"/>
                        <wps:cNvSpPr txBox="1"/>
                        <wps:spPr>
                          <a:xfrm>
                            <a:off x="1495425" y="0"/>
                            <a:ext cx="657225" cy="209550"/>
                          </a:xfrm>
                          <a:prstGeom prst="rect">
                            <a:avLst/>
                          </a:prstGeom>
                          <a:solidFill>
                            <a:schemeClr val="lt1"/>
                          </a:solidFill>
                          <a:ln w="6350">
                            <a:noFill/>
                          </a:ln>
                        </wps:spPr>
                        <wps:txbx>
                          <w:txbxContent>
                            <w:p w14:paraId="5668F8A6" w14:textId="520CC310" w:rsidR="00493EDF" w:rsidRPr="00493EDF" w:rsidRDefault="00493EDF" w:rsidP="00493EDF">
                              <w:pPr>
                                <w:rPr>
                                  <w:sz w:val="16"/>
                                  <w:szCs w:val="16"/>
                                  <w:rPrChange w:id="55" w:author="Shiva Mishra" w:date="2024-12-19T00:41:00Z" w16du:dateUtc="2024-12-18T13:41:00Z">
                                    <w:rPr/>
                                  </w:rPrChange>
                                </w:rPr>
                              </w:pPr>
                              <w:ins w:id="56" w:author="Shiva Mishra" w:date="2024-12-19T00:41:00Z" w16du:dateUtc="2024-12-18T13:41:00Z">
                                <w:r>
                                  <w:rPr>
                                    <w:sz w:val="16"/>
                                    <w:szCs w:val="16"/>
                                  </w:rPr>
                                  <w:t>High</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514427" name="Straight Arrow Connector 17"/>
                        <wps:cNvCnPr/>
                        <wps:spPr>
                          <a:xfrm>
                            <a:off x="1924050" y="123825"/>
                            <a:ext cx="4762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028843" name="Straight Arrow Connector 17"/>
                        <wps:cNvCnPr/>
                        <wps:spPr>
                          <a:xfrm flipH="1" flipV="1">
                            <a:off x="0" y="104775"/>
                            <a:ext cx="638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D72A504" id="Group 18" o:spid="_x0000_s1039" style="position:absolute;margin-left:246pt;margin-top:307.05pt;width:189pt;height:17.25pt;z-index:251670539" coordsize="24003,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">
                <v:shape id="Text Box 16" o:spid="_x0000_s1040" type="#_x0000_t202" style="position:absolute;left:6191;width:504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" fillcolor="white [3201]" stroked="f" strokeweight=".5pt">
                  <v:textbox>
                    <w:txbxContent>
                      <w:p w14:paraId="2133C1FF" w14:textId="39E0E250" w:rsidR="00493EDF" w:rsidRPr="00493EDF" w:rsidRDefault="00493EDF">
                        <w:pPr>
                          <w:rPr>
                            <w:sz w:val="16"/>
                            <w:szCs w:val="16"/>
                            <w:rPrChange w:id="57" w:author="Shiva Mishra" w:date="2024-12-19T00:41:00Z" w16du:dateUtc="2024-12-18T13:41:00Z">
                              <w:rPr/>
                            </w:rPrChange>
                          </w:rPr>
                        </w:pPr>
                        <w:ins w:id="58" w:author="Shiva Mishra" w:date="2024-12-19T00:41:00Z" w16du:dateUtc="2024-12-18T13:41:00Z">
                          <w:r w:rsidRPr="00493EDF">
                            <w:rPr>
                              <w:sz w:val="16"/>
                              <w:szCs w:val="16"/>
                              <w:rPrChange w:id="59" w:author="Shiva Mishra" w:date="2024-12-19T00:41:00Z" w16du:dateUtc="2024-12-18T13:41:00Z">
                                <w:rPr/>
                              </w:rPrChange>
                            </w:rPr>
                            <w:t>Low</w:t>
                          </w:r>
                        </w:ins>
                      </w:p>
                    </w:txbxContent>
                  </v:textbox>
                </v:shape>
                <v:shape id="Text Box 16" o:spid="_x0000_s1041" type="#_x0000_t202" style="position:absolute;left:14954;width:6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" fillcolor="white [3201]" stroked="f" strokeweight=".5pt">
                  <v:textbox>
                    <w:txbxContent>
                      <w:p w14:paraId="5668F8A6" w14:textId="520CC310" w:rsidR="00493EDF" w:rsidRPr="00493EDF" w:rsidRDefault="00493EDF" w:rsidP="00493EDF">
                        <w:pPr>
                          <w:rPr>
                            <w:sz w:val="16"/>
                            <w:szCs w:val="16"/>
                            <w:rPrChange w:id="60" w:author="Shiva Mishra" w:date="2024-12-19T00:41:00Z" w16du:dateUtc="2024-12-18T13:41:00Z">
                              <w:rPr/>
                            </w:rPrChange>
                          </w:rPr>
                        </w:pPr>
                        <w:ins w:id="61" w:author="Shiva Mishra" w:date="2024-12-19T00:41:00Z" w16du:dateUtc="2024-12-18T13:41:00Z">
                          <w:r>
                            <w:rPr>
                              <w:sz w:val="16"/>
                              <w:szCs w:val="16"/>
                            </w:rPr>
                            <w:t>High</w:t>
                          </w:r>
                        </w:ins>
                      </w:p>
                    </w:txbxContent>
                  </v:textbox>
                </v:shape>
                <v:shapetype id="_x0000_t32" coordsize="21600,21600" o:spt="32" o:oned="t" path="m,l21600,21600e" filled="f">
                  <v:path arrowok="t" fillok="f" o:connecttype="none"/>
                  <o:lock v:ext="edit" shapetype="t"/>
                </v:shapetype>
                <v:shape id="Straight Arrow Connector 17" o:spid="_x0000_s1042" type="#_x0000_t32" style="position:absolute;left:19240;top:1238;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" strokecolor="black [3213]" strokeweight=".5pt">
                  <v:stroke endarrow="block" joinstyle="miter"/>
                </v:shape>
                <v:shape id="Straight Arrow Connector 17" o:spid="_x0000_s1043" type="#_x0000_t32" style="position:absolute;top:1047;width:638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" strokecolor="black [3213]" strokeweight=".5pt">
                  <v:stroke endarrow="block" joinstyle="miter"/>
                </v:shape>
              </v:group>
            </w:pict>
          </mc:Fallback>
        </mc:AlternateContent>
      </w:r>
      <w:r w:rsidR="009F605C" w:rsidRPr="00A6359E">
        <w:rPr>
          <w:noProof/>
          <w:lang w:val="en-GB"/>
          <w14:ligatures w14:val="standardContextual"/>
        </w:rPr>
        <mc:AlternateContent>
          <mc:Choice Requires="wps">
            <w:drawing>
              <wp:anchor distT="0" distB="0" distL="114300" distR="114300" simplePos="0" relativeHeight="251656198" behindDoc="0" locked="0" layoutInCell="1" allowOverlap="1" wp14:anchorId="744869D6" wp14:editId="6B44CF9B">
                <wp:simplePos x="0" y="0"/>
                <wp:positionH relativeFrom="column">
                  <wp:posOffset>4175184</wp:posOffset>
                </wp:positionH>
                <wp:positionV relativeFrom="paragraph">
                  <wp:posOffset>1995086</wp:posOffset>
                </wp:positionV>
                <wp:extent cx="1561381" cy="267335"/>
                <wp:effectExtent l="0" t="0" r="0" b="0"/>
                <wp:wrapNone/>
                <wp:docPr id="116045764" name="Text Box 116045764"/>
                <wp:cNvGraphicFramePr/>
                <a:graphic xmlns:a="http://schemas.openxmlformats.org/drawingml/2006/main">
                  <a:graphicData uri="http://schemas.microsoft.com/office/word/2010/wordprocessingShape">
                    <wps:wsp>
                      <wps:cNvSpPr txBox="1"/>
                      <wps:spPr>
                        <a:xfrm>
                          <a:off x="0" y="0"/>
                          <a:ext cx="1561381" cy="267335"/>
                        </a:xfrm>
                        <a:prstGeom prst="rect">
                          <a:avLst/>
                        </a:prstGeom>
                        <a:noFill/>
                        <a:ln w="6350">
                          <a:noFill/>
                        </a:ln>
                      </wps:spPr>
                      <wps:txbx>
                        <w:txbxContent>
                          <w:p w14:paraId="671E8E4D" w14:textId="37C76969" w:rsidR="009F605C" w:rsidRPr="00CC6833" w:rsidRDefault="009F605C" w:rsidP="009F605C">
                            <w:pPr>
                              <w:rPr>
                                <w:rFonts w:ascii="Arial" w:hAnsi="Arial" w:cs="Arial"/>
                                <w:b/>
                                <w:bCs/>
                                <w:color w:val="A6A6A6" w:themeColor="background1" w:themeShade="A6"/>
                                <w:sz w:val="18"/>
                                <w:szCs w:val="18"/>
                              </w:rPr>
                            </w:pPr>
                            <w:r w:rsidRPr="00CC6833">
                              <w:rPr>
                                <w:rFonts w:ascii="Arial" w:hAnsi="Arial" w:cs="Arial"/>
                                <w:b/>
                                <w:bCs/>
                                <w:color w:val="A6A6A6" w:themeColor="background1" w:themeShade="A6"/>
                                <w:sz w:val="18"/>
                                <w:szCs w:val="18"/>
                              </w:rPr>
                              <w:t>Hypertension 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869D6" id="Text Box 116045764" o:spid="_x0000_s1044" type="#_x0000_t202" style="position:absolute;margin-left:328.75pt;margin-top:157.1pt;width:122.95pt;height:21.05pt;z-index:2516561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" filled="f" stroked="f" strokeweight=".5pt">
                <v:textbox>
                  <w:txbxContent>
                    <w:p w14:paraId="671E8E4D" w14:textId="37C76969" w:rsidR="009F605C" w:rsidRPr="00CC6833" w:rsidRDefault="009F605C" w:rsidP="009F605C">
                      <w:pPr>
                        <w:rPr>
                          <w:rFonts w:ascii="Arial" w:hAnsi="Arial" w:cs="Arial"/>
                          <w:b/>
                          <w:bCs/>
                          <w:color w:val="A6A6A6" w:themeColor="background1" w:themeShade="A6"/>
                          <w:sz w:val="18"/>
                          <w:szCs w:val="18"/>
                        </w:rPr>
                      </w:pPr>
                      <w:r w:rsidRPr="00CC6833">
                        <w:rPr>
                          <w:rFonts w:ascii="Arial" w:hAnsi="Arial" w:cs="Arial"/>
                          <w:b/>
                          <w:bCs/>
                          <w:color w:val="A6A6A6" w:themeColor="background1" w:themeShade="A6"/>
                          <w:sz w:val="18"/>
                          <w:szCs w:val="18"/>
                        </w:rPr>
                        <w:t>Hypertension treatment</w:t>
                      </w:r>
                    </w:p>
                  </w:txbxContent>
                </v:textbox>
              </v:shape>
            </w:pict>
          </mc:Fallback>
        </mc:AlternateContent>
      </w:r>
      <w:r w:rsidR="009F605C" w:rsidRPr="00A6359E">
        <w:rPr>
          <w:noProof/>
          <w:lang w:val="en-GB"/>
          <w14:ligatures w14:val="standardContextual"/>
        </w:rPr>
        <mc:AlternateContent>
          <mc:Choice Requires="wps">
            <w:drawing>
              <wp:anchor distT="0" distB="0" distL="114300" distR="114300" simplePos="0" relativeHeight="251656197" behindDoc="0" locked="0" layoutInCell="1" allowOverlap="1" wp14:anchorId="16B498E2" wp14:editId="49DD51DD">
                <wp:simplePos x="0" y="0"/>
                <wp:positionH relativeFrom="column">
                  <wp:posOffset>4243705</wp:posOffset>
                </wp:positionH>
                <wp:positionV relativeFrom="paragraph">
                  <wp:posOffset>424599</wp:posOffset>
                </wp:positionV>
                <wp:extent cx="1371600" cy="267419"/>
                <wp:effectExtent l="0" t="0" r="0" b="0"/>
                <wp:wrapNone/>
                <wp:docPr id="1489132133" name="Text Box 1489132133"/>
                <wp:cNvGraphicFramePr/>
                <a:graphic xmlns:a="http://schemas.openxmlformats.org/drawingml/2006/main">
                  <a:graphicData uri="http://schemas.microsoft.com/office/word/2010/wordprocessingShape">
                    <wps:wsp>
                      <wps:cNvSpPr txBox="1"/>
                      <wps:spPr>
                        <a:xfrm>
                          <a:off x="0" y="0"/>
                          <a:ext cx="1371600" cy="267419"/>
                        </a:xfrm>
                        <a:prstGeom prst="rect">
                          <a:avLst/>
                        </a:prstGeom>
                        <a:noFill/>
                        <a:ln w="6350">
                          <a:noFill/>
                        </a:ln>
                      </wps:spPr>
                      <wps:txbx>
                        <w:txbxContent>
                          <w:p w14:paraId="31391D0C" w14:textId="6F331B4B" w:rsidR="009F605C" w:rsidRPr="00CC6833" w:rsidRDefault="009F605C">
                            <w:pPr>
                              <w:rPr>
                                <w:rFonts w:ascii="Arial" w:hAnsi="Arial" w:cs="Arial"/>
                                <w:b/>
                                <w:bCs/>
                                <w:color w:val="A6A6A6" w:themeColor="background1" w:themeShade="A6"/>
                                <w:sz w:val="18"/>
                                <w:szCs w:val="18"/>
                              </w:rPr>
                            </w:pPr>
                            <w:r w:rsidRPr="00CC6833">
                              <w:rPr>
                                <w:rFonts w:ascii="Arial" w:hAnsi="Arial" w:cs="Arial"/>
                                <w:b/>
                                <w:bCs/>
                                <w:color w:val="A6A6A6" w:themeColor="background1" w:themeShade="A6"/>
                                <w:sz w:val="18"/>
                                <w:szCs w:val="18"/>
                              </w:rPr>
                              <w:t>Smoking cessation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498E2" id="Text Box 1489132133" o:spid="_x0000_s1045" type="#_x0000_t202" style="position:absolute;margin-left:334.15pt;margin-top:33.45pt;width:108pt;height:21.05pt;z-index:25165619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d2PGwIAADQ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" filled="f" stroked="f" strokeweight=".5pt">
                <v:textbox>
                  <w:txbxContent>
                    <w:p w14:paraId="31391D0C" w14:textId="6F331B4B" w:rsidR="009F605C" w:rsidRPr="00CC6833" w:rsidRDefault="009F605C">
                      <w:pPr>
                        <w:rPr>
                          <w:rFonts w:ascii="Arial" w:hAnsi="Arial" w:cs="Arial"/>
                          <w:b/>
                          <w:bCs/>
                          <w:color w:val="A6A6A6" w:themeColor="background1" w:themeShade="A6"/>
                          <w:sz w:val="18"/>
                          <w:szCs w:val="18"/>
                        </w:rPr>
                      </w:pPr>
                      <w:r w:rsidRPr="00CC6833">
                        <w:rPr>
                          <w:rFonts w:ascii="Arial" w:hAnsi="Arial" w:cs="Arial"/>
                          <w:b/>
                          <w:bCs/>
                          <w:color w:val="A6A6A6" w:themeColor="background1" w:themeShade="A6"/>
                          <w:sz w:val="18"/>
                          <w:szCs w:val="18"/>
                        </w:rPr>
                        <w:t>Smoking cessation</w:t>
                      </w:r>
                    </w:p>
                  </w:txbxContent>
                </v:textbox>
              </v:shape>
            </w:pict>
          </mc:Fallback>
        </mc:AlternateContent>
      </w:r>
      <w:r w:rsidR="00CB573A" w:rsidRPr="00A6359E">
        <w:rPr>
          <w:noProof/>
          <w:lang w:val="en-GB"/>
        </w:rPr>
        <w:drawing>
          <wp:inline distT="0" distB="0" distL="0" distR="0" wp14:anchorId="1A8042A1" wp14:editId="4A9A5C22">
            <wp:extent cx="6265299" cy="4508204"/>
            <wp:effectExtent l="0" t="0" r="2540" b="6985"/>
            <wp:docPr id="2094758301" name="Picture 209475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9135" cy="4510964"/>
                    </a:xfrm>
                    <a:prstGeom prst="rect">
                      <a:avLst/>
                    </a:prstGeom>
                    <a:noFill/>
                    <a:ln>
                      <a:noFill/>
                    </a:ln>
                  </pic:spPr>
                </pic:pic>
              </a:graphicData>
            </a:graphic>
          </wp:inline>
        </w:drawing>
      </w:r>
    </w:p>
    <w:p w14:paraId="4650197E" w14:textId="3A85293D" w:rsidR="008635F3" w:rsidRPr="00A6359E" w:rsidRDefault="008635F3">
      <w:pPr>
        <w:spacing w:after="160" w:line="259" w:lineRule="auto"/>
        <w:rPr>
          <w:lang w:val="en-GB"/>
        </w:rPr>
      </w:pPr>
    </w:p>
    <w:sectPr w:rsidR="008635F3" w:rsidRPr="00A6359E" w:rsidSect="00A17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30593" w14:textId="77777777" w:rsidR="00C56CBD" w:rsidRDefault="00C56CBD" w:rsidP="006D19AE">
      <w:r>
        <w:separator/>
      </w:r>
    </w:p>
  </w:endnote>
  <w:endnote w:type="continuationSeparator" w:id="0">
    <w:p w14:paraId="68A0EC96" w14:textId="77777777" w:rsidR="00C56CBD" w:rsidRDefault="00C56CBD" w:rsidP="006D19AE">
      <w:r>
        <w:continuationSeparator/>
      </w:r>
    </w:p>
  </w:endnote>
  <w:endnote w:type="continuationNotice" w:id="1">
    <w:p w14:paraId="421E2EF6" w14:textId="77777777" w:rsidR="00C56CBD" w:rsidRDefault="00C56C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8563312"/>
      <w:docPartObj>
        <w:docPartGallery w:val="Page Numbers (Bottom of Page)"/>
        <w:docPartUnique/>
      </w:docPartObj>
    </w:sdtPr>
    <w:sdtEndPr>
      <w:rPr>
        <w:noProof/>
      </w:rPr>
    </w:sdtEndPr>
    <w:sdtContent>
      <w:p w14:paraId="07C35EAB" w14:textId="6D3EA05F" w:rsidR="00A85535" w:rsidRDefault="00A855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301481" w14:textId="77777777" w:rsidR="00A85535" w:rsidRDefault="00A85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7D617" w14:textId="77777777" w:rsidR="00C56CBD" w:rsidRDefault="00C56CBD" w:rsidP="006D19AE">
      <w:r>
        <w:separator/>
      </w:r>
    </w:p>
  </w:footnote>
  <w:footnote w:type="continuationSeparator" w:id="0">
    <w:p w14:paraId="12DFDC1D" w14:textId="77777777" w:rsidR="00C56CBD" w:rsidRDefault="00C56CBD" w:rsidP="006D19AE">
      <w:r>
        <w:continuationSeparator/>
      </w:r>
    </w:p>
  </w:footnote>
  <w:footnote w:type="continuationNotice" w:id="1">
    <w:p w14:paraId="32E020A5" w14:textId="77777777" w:rsidR="00C56CBD" w:rsidRDefault="00C56C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1997"/>
    <w:multiLevelType w:val="hybridMultilevel"/>
    <w:tmpl w:val="D0B0A932"/>
    <w:lvl w:ilvl="0" w:tplc="0C090001">
      <w:start w:val="1"/>
      <w:numFmt w:val="bullet"/>
      <w:lvlText w:val=""/>
      <w:lvlJc w:val="left"/>
      <w:pPr>
        <w:ind w:left="5322" w:hanging="360"/>
      </w:pPr>
      <w:rPr>
        <w:rFonts w:ascii="Symbol" w:hAnsi="Symbol" w:hint="default"/>
      </w:rPr>
    </w:lvl>
    <w:lvl w:ilvl="1" w:tplc="0C090003" w:tentative="1">
      <w:start w:val="1"/>
      <w:numFmt w:val="bullet"/>
      <w:lvlText w:val="o"/>
      <w:lvlJc w:val="left"/>
      <w:pPr>
        <w:ind w:left="6042" w:hanging="360"/>
      </w:pPr>
      <w:rPr>
        <w:rFonts w:ascii="Courier New" w:hAnsi="Courier New" w:cs="Courier New" w:hint="default"/>
      </w:rPr>
    </w:lvl>
    <w:lvl w:ilvl="2" w:tplc="0C090005" w:tentative="1">
      <w:start w:val="1"/>
      <w:numFmt w:val="bullet"/>
      <w:lvlText w:val=""/>
      <w:lvlJc w:val="left"/>
      <w:pPr>
        <w:ind w:left="6762" w:hanging="360"/>
      </w:pPr>
      <w:rPr>
        <w:rFonts w:ascii="Wingdings" w:hAnsi="Wingdings" w:hint="default"/>
      </w:rPr>
    </w:lvl>
    <w:lvl w:ilvl="3" w:tplc="0C090001" w:tentative="1">
      <w:start w:val="1"/>
      <w:numFmt w:val="bullet"/>
      <w:lvlText w:val=""/>
      <w:lvlJc w:val="left"/>
      <w:pPr>
        <w:ind w:left="7482" w:hanging="360"/>
      </w:pPr>
      <w:rPr>
        <w:rFonts w:ascii="Symbol" w:hAnsi="Symbol" w:hint="default"/>
      </w:rPr>
    </w:lvl>
    <w:lvl w:ilvl="4" w:tplc="0C090003" w:tentative="1">
      <w:start w:val="1"/>
      <w:numFmt w:val="bullet"/>
      <w:lvlText w:val="o"/>
      <w:lvlJc w:val="left"/>
      <w:pPr>
        <w:ind w:left="8202" w:hanging="360"/>
      </w:pPr>
      <w:rPr>
        <w:rFonts w:ascii="Courier New" w:hAnsi="Courier New" w:cs="Courier New" w:hint="default"/>
      </w:rPr>
    </w:lvl>
    <w:lvl w:ilvl="5" w:tplc="0C090005" w:tentative="1">
      <w:start w:val="1"/>
      <w:numFmt w:val="bullet"/>
      <w:lvlText w:val=""/>
      <w:lvlJc w:val="left"/>
      <w:pPr>
        <w:ind w:left="8922" w:hanging="360"/>
      </w:pPr>
      <w:rPr>
        <w:rFonts w:ascii="Wingdings" w:hAnsi="Wingdings" w:hint="default"/>
      </w:rPr>
    </w:lvl>
    <w:lvl w:ilvl="6" w:tplc="0C090001" w:tentative="1">
      <w:start w:val="1"/>
      <w:numFmt w:val="bullet"/>
      <w:lvlText w:val=""/>
      <w:lvlJc w:val="left"/>
      <w:pPr>
        <w:ind w:left="9642" w:hanging="360"/>
      </w:pPr>
      <w:rPr>
        <w:rFonts w:ascii="Symbol" w:hAnsi="Symbol" w:hint="default"/>
      </w:rPr>
    </w:lvl>
    <w:lvl w:ilvl="7" w:tplc="0C090003" w:tentative="1">
      <w:start w:val="1"/>
      <w:numFmt w:val="bullet"/>
      <w:lvlText w:val="o"/>
      <w:lvlJc w:val="left"/>
      <w:pPr>
        <w:ind w:left="10362" w:hanging="360"/>
      </w:pPr>
      <w:rPr>
        <w:rFonts w:ascii="Courier New" w:hAnsi="Courier New" w:cs="Courier New" w:hint="default"/>
      </w:rPr>
    </w:lvl>
    <w:lvl w:ilvl="8" w:tplc="0C090005" w:tentative="1">
      <w:start w:val="1"/>
      <w:numFmt w:val="bullet"/>
      <w:lvlText w:val=""/>
      <w:lvlJc w:val="left"/>
      <w:pPr>
        <w:ind w:left="11082" w:hanging="360"/>
      </w:pPr>
      <w:rPr>
        <w:rFonts w:ascii="Wingdings" w:hAnsi="Wingdings" w:hint="default"/>
      </w:rPr>
    </w:lvl>
  </w:abstractNum>
  <w:abstractNum w:abstractNumId="1" w15:restartNumberingAfterBreak="0">
    <w:nsid w:val="07ED2FE3"/>
    <w:multiLevelType w:val="hybridMultilevel"/>
    <w:tmpl w:val="D60289CA"/>
    <w:lvl w:ilvl="0" w:tplc="AA40D56E">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117EA"/>
    <w:multiLevelType w:val="hybridMultilevel"/>
    <w:tmpl w:val="43C2EB7E"/>
    <w:lvl w:ilvl="0" w:tplc="D8943580">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686503"/>
    <w:multiLevelType w:val="hybridMultilevel"/>
    <w:tmpl w:val="E95C0080"/>
    <w:lvl w:ilvl="0" w:tplc="DA00BB4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3961FF6"/>
    <w:multiLevelType w:val="hybridMultilevel"/>
    <w:tmpl w:val="393073DE"/>
    <w:lvl w:ilvl="0" w:tplc="F72017F4">
      <w:start w:val="1"/>
      <w:numFmt w:val="upperLetter"/>
      <w:lvlText w:val="(%1)"/>
      <w:lvlJc w:val="left"/>
      <w:pPr>
        <w:ind w:left="720" w:hanging="360"/>
      </w:pPr>
      <w:rPr>
        <w:rFonts w:asciiTheme="majorHAnsi" w:eastAsiaTheme="majorEastAsia" w:hAnsiTheme="majorHAnsi" w:cstheme="majorBidi" w:hint="default"/>
        <w:i/>
        <w:color w:val="2F5496" w:themeColor="accent1" w:themeShade="B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1AE1"/>
    <w:multiLevelType w:val="multilevel"/>
    <w:tmpl w:val="7E1C5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202ED5"/>
    <w:multiLevelType w:val="multilevel"/>
    <w:tmpl w:val="7E1C5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6F1EF4"/>
    <w:multiLevelType w:val="hybridMultilevel"/>
    <w:tmpl w:val="B8B8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F0C61"/>
    <w:multiLevelType w:val="hybridMultilevel"/>
    <w:tmpl w:val="492EDD00"/>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8BE2B8B"/>
    <w:multiLevelType w:val="hybridMultilevel"/>
    <w:tmpl w:val="EE9C965E"/>
    <w:lvl w:ilvl="0" w:tplc="D3366688">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1C581A"/>
    <w:multiLevelType w:val="hybridMultilevel"/>
    <w:tmpl w:val="470273BE"/>
    <w:lvl w:ilvl="0" w:tplc="ED86C4E0">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B0093"/>
    <w:multiLevelType w:val="hybridMultilevel"/>
    <w:tmpl w:val="E54E8B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217D85"/>
    <w:multiLevelType w:val="hybridMultilevel"/>
    <w:tmpl w:val="F854376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5BF12F2"/>
    <w:multiLevelType w:val="hybridMultilevel"/>
    <w:tmpl w:val="FDE4DA78"/>
    <w:lvl w:ilvl="0" w:tplc="385EF6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496E84"/>
    <w:multiLevelType w:val="hybridMultilevel"/>
    <w:tmpl w:val="19FC5ABE"/>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39831681"/>
    <w:multiLevelType w:val="hybridMultilevel"/>
    <w:tmpl w:val="3C5850C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3083E6E"/>
    <w:multiLevelType w:val="hybridMultilevel"/>
    <w:tmpl w:val="C20E2052"/>
    <w:lvl w:ilvl="0" w:tplc="7B68B4F6">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2F42BB4"/>
    <w:multiLevelType w:val="hybridMultilevel"/>
    <w:tmpl w:val="BD308A10"/>
    <w:lvl w:ilvl="0" w:tplc="F25EAF20">
      <w:start w:val="1"/>
      <w:numFmt w:val="upperRoman"/>
      <w:lvlText w:val="%1)"/>
      <w:lvlJc w:val="right"/>
      <w:pPr>
        <w:ind w:left="1800" w:hanging="360"/>
      </w:pPr>
    </w:lvl>
    <w:lvl w:ilvl="1" w:tplc="EFB6D2EC">
      <w:start w:val="1"/>
      <w:numFmt w:val="upperRoman"/>
      <w:lvlText w:val="%2)"/>
      <w:lvlJc w:val="right"/>
      <w:pPr>
        <w:ind w:left="1800" w:hanging="360"/>
      </w:pPr>
    </w:lvl>
    <w:lvl w:ilvl="2" w:tplc="2760110A">
      <w:start w:val="1"/>
      <w:numFmt w:val="upperRoman"/>
      <w:lvlText w:val="%3)"/>
      <w:lvlJc w:val="right"/>
      <w:pPr>
        <w:ind w:left="1800" w:hanging="360"/>
      </w:pPr>
    </w:lvl>
    <w:lvl w:ilvl="3" w:tplc="E946E834">
      <w:start w:val="1"/>
      <w:numFmt w:val="upperRoman"/>
      <w:lvlText w:val="%4)"/>
      <w:lvlJc w:val="right"/>
      <w:pPr>
        <w:ind w:left="1800" w:hanging="360"/>
      </w:pPr>
    </w:lvl>
    <w:lvl w:ilvl="4" w:tplc="B9F80006">
      <w:start w:val="1"/>
      <w:numFmt w:val="upperRoman"/>
      <w:lvlText w:val="%5)"/>
      <w:lvlJc w:val="right"/>
      <w:pPr>
        <w:ind w:left="1800" w:hanging="360"/>
      </w:pPr>
    </w:lvl>
    <w:lvl w:ilvl="5" w:tplc="235245D0">
      <w:start w:val="1"/>
      <w:numFmt w:val="upperRoman"/>
      <w:lvlText w:val="%6)"/>
      <w:lvlJc w:val="right"/>
      <w:pPr>
        <w:ind w:left="1800" w:hanging="360"/>
      </w:pPr>
    </w:lvl>
    <w:lvl w:ilvl="6" w:tplc="AE86EDA6">
      <w:start w:val="1"/>
      <w:numFmt w:val="upperRoman"/>
      <w:lvlText w:val="%7)"/>
      <w:lvlJc w:val="right"/>
      <w:pPr>
        <w:ind w:left="1800" w:hanging="360"/>
      </w:pPr>
    </w:lvl>
    <w:lvl w:ilvl="7" w:tplc="9AD2D16A">
      <w:start w:val="1"/>
      <w:numFmt w:val="upperRoman"/>
      <w:lvlText w:val="%8)"/>
      <w:lvlJc w:val="right"/>
      <w:pPr>
        <w:ind w:left="1800" w:hanging="360"/>
      </w:pPr>
    </w:lvl>
    <w:lvl w:ilvl="8" w:tplc="73004C3A">
      <w:start w:val="1"/>
      <w:numFmt w:val="upperRoman"/>
      <w:lvlText w:val="%9)"/>
      <w:lvlJc w:val="right"/>
      <w:pPr>
        <w:ind w:left="1800" w:hanging="360"/>
      </w:pPr>
    </w:lvl>
  </w:abstractNum>
  <w:abstractNum w:abstractNumId="18" w15:restartNumberingAfterBreak="0">
    <w:nsid w:val="589760FD"/>
    <w:multiLevelType w:val="multilevel"/>
    <w:tmpl w:val="7E1C5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C991106"/>
    <w:multiLevelType w:val="hybridMultilevel"/>
    <w:tmpl w:val="3E6E8E00"/>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04A4AEA"/>
    <w:multiLevelType w:val="multilevel"/>
    <w:tmpl w:val="7E1C5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14A201E"/>
    <w:multiLevelType w:val="hybridMultilevel"/>
    <w:tmpl w:val="AFE80A7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64850206"/>
    <w:multiLevelType w:val="hybridMultilevel"/>
    <w:tmpl w:val="DB025A46"/>
    <w:lvl w:ilvl="0" w:tplc="8CBA311A">
      <w:start w:val="1"/>
      <w:numFmt w:val="lowerLetter"/>
      <w:lvlText w:val="%1."/>
      <w:lvlJc w:val="left"/>
      <w:pPr>
        <w:ind w:left="720" w:hanging="360"/>
      </w:pPr>
      <w:rPr>
        <w:rFonts w:hint="default"/>
        <w:b/>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7F8512C"/>
    <w:multiLevelType w:val="hybridMultilevel"/>
    <w:tmpl w:val="86F4BFC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B0D1832"/>
    <w:multiLevelType w:val="hybridMultilevel"/>
    <w:tmpl w:val="38846856"/>
    <w:lvl w:ilvl="0" w:tplc="65C4696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BD477BF"/>
    <w:multiLevelType w:val="hybridMultilevel"/>
    <w:tmpl w:val="3FE231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BE86CF7"/>
    <w:multiLevelType w:val="hybridMultilevel"/>
    <w:tmpl w:val="492EDD00"/>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CB22867"/>
    <w:multiLevelType w:val="hybridMultilevel"/>
    <w:tmpl w:val="746E3804"/>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736C5363"/>
    <w:multiLevelType w:val="hybridMultilevel"/>
    <w:tmpl w:val="3C5850C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4F061A9"/>
    <w:multiLevelType w:val="hybridMultilevel"/>
    <w:tmpl w:val="74960276"/>
    <w:lvl w:ilvl="0" w:tplc="9C52A09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A503419"/>
    <w:multiLevelType w:val="hybridMultilevel"/>
    <w:tmpl w:val="E4A4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F5148"/>
    <w:multiLevelType w:val="hybridMultilevel"/>
    <w:tmpl w:val="65329412"/>
    <w:lvl w:ilvl="0" w:tplc="0C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E5423E8"/>
    <w:multiLevelType w:val="hybridMultilevel"/>
    <w:tmpl w:val="B70AA2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5548463">
    <w:abstractNumId w:val="8"/>
  </w:num>
  <w:num w:numId="2" w16cid:durableId="2359496">
    <w:abstractNumId w:val="26"/>
  </w:num>
  <w:num w:numId="3" w16cid:durableId="551429936">
    <w:abstractNumId w:val="15"/>
  </w:num>
  <w:num w:numId="4" w16cid:durableId="429394523">
    <w:abstractNumId w:val="22"/>
  </w:num>
  <w:num w:numId="5" w16cid:durableId="2071885153">
    <w:abstractNumId w:val="2"/>
  </w:num>
  <w:num w:numId="6" w16cid:durableId="1559587043">
    <w:abstractNumId w:val="12"/>
  </w:num>
  <w:num w:numId="7" w16cid:durableId="571742297">
    <w:abstractNumId w:val="28"/>
  </w:num>
  <w:num w:numId="8" w16cid:durableId="1334533780">
    <w:abstractNumId w:val="0"/>
  </w:num>
  <w:num w:numId="9" w16cid:durableId="701903574">
    <w:abstractNumId w:val="14"/>
  </w:num>
  <w:num w:numId="10" w16cid:durableId="1898852966">
    <w:abstractNumId w:val="23"/>
  </w:num>
  <w:num w:numId="11" w16cid:durableId="1006401325">
    <w:abstractNumId w:val="3"/>
  </w:num>
  <w:num w:numId="12" w16cid:durableId="1582373598">
    <w:abstractNumId w:val="27"/>
  </w:num>
  <w:num w:numId="13" w16cid:durableId="1954094095">
    <w:abstractNumId w:val="9"/>
  </w:num>
  <w:num w:numId="14" w16cid:durableId="765927507">
    <w:abstractNumId w:val="16"/>
  </w:num>
  <w:num w:numId="15" w16cid:durableId="1220245765">
    <w:abstractNumId w:val="6"/>
  </w:num>
  <w:num w:numId="16" w16cid:durableId="417139163">
    <w:abstractNumId w:val="20"/>
  </w:num>
  <w:num w:numId="17" w16cid:durableId="1369918473">
    <w:abstractNumId w:val="21"/>
  </w:num>
  <w:num w:numId="18" w16cid:durableId="685403478">
    <w:abstractNumId w:val="5"/>
  </w:num>
  <w:num w:numId="19" w16cid:durableId="1573853427">
    <w:abstractNumId w:val="18"/>
  </w:num>
  <w:num w:numId="20" w16cid:durableId="1302347303">
    <w:abstractNumId w:val="19"/>
  </w:num>
  <w:num w:numId="21" w16cid:durableId="353967862">
    <w:abstractNumId w:val="11"/>
  </w:num>
  <w:num w:numId="22" w16cid:durableId="1871912004">
    <w:abstractNumId w:val="29"/>
  </w:num>
  <w:num w:numId="23" w16cid:durableId="453863354">
    <w:abstractNumId w:val="17"/>
  </w:num>
  <w:num w:numId="24" w16cid:durableId="378822044">
    <w:abstractNumId w:val="24"/>
  </w:num>
  <w:num w:numId="25" w16cid:durableId="1950158432">
    <w:abstractNumId w:val="31"/>
  </w:num>
  <w:num w:numId="26" w16cid:durableId="1726177856">
    <w:abstractNumId w:val="10"/>
  </w:num>
  <w:num w:numId="27" w16cid:durableId="1372417668">
    <w:abstractNumId w:val="4"/>
  </w:num>
  <w:num w:numId="28" w16cid:durableId="1478302098">
    <w:abstractNumId w:val="13"/>
  </w:num>
  <w:num w:numId="29" w16cid:durableId="1400833610">
    <w:abstractNumId w:val="1"/>
  </w:num>
  <w:num w:numId="30" w16cid:durableId="909003365">
    <w:abstractNumId w:val="7"/>
  </w:num>
  <w:num w:numId="31" w16cid:durableId="1559322182">
    <w:abstractNumId w:val="25"/>
  </w:num>
  <w:num w:numId="32" w16cid:durableId="1963925691">
    <w:abstractNumId w:val="32"/>
  </w:num>
  <w:num w:numId="33" w16cid:durableId="813570329">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iva Mishra (South Western Sydney LHD)">
    <w15:presenceInfo w15:providerId="AD" w15:userId="S::Shiva.Mishra@health.nsw.gov.au::c0e455c9-5a4f-4fee-ac28-b117f2c31dce"/>
  </w15:person>
  <w15:person w15:author="Shiva Mishra">
    <w15:presenceInfo w15:providerId="AD" w15:userId="S::shiva.mishra@sydney.edu.au::7245eb6c-33ad-4c1f-b375-80a03ec5ce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rpdf2w6t55p2epz0sxaft20vaesfdta25s&quot;&gt;MyEndnote 18.10.2021&lt;record-ids&gt;&lt;item&gt;1565&lt;/item&gt;&lt;item&gt;26016&lt;/item&gt;&lt;item&gt;26041&lt;/item&gt;&lt;item&gt;26042&lt;/item&gt;&lt;item&gt;26044&lt;/item&gt;&lt;item&gt;26046&lt;/item&gt;&lt;item&gt;26047&lt;/item&gt;&lt;item&gt;26048&lt;/item&gt;&lt;item&gt;26049&lt;/item&gt;&lt;item&gt;26050&lt;/item&gt;&lt;item&gt;26051&lt;/item&gt;&lt;item&gt;26052&lt;/item&gt;&lt;item&gt;26054&lt;/item&gt;&lt;item&gt;26055&lt;/item&gt;&lt;item&gt;26057&lt;/item&gt;&lt;item&gt;26059&lt;/item&gt;&lt;item&gt;26060&lt;/item&gt;&lt;item&gt;26061&lt;/item&gt;&lt;item&gt;26063&lt;/item&gt;&lt;item&gt;26139&lt;/item&gt;&lt;item&gt;26140&lt;/item&gt;&lt;item&gt;26141&lt;/item&gt;&lt;item&gt;26310&lt;/item&gt;&lt;item&gt;26311&lt;/item&gt;&lt;item&gt;26312&lt;/item&gt;&lt;item&gt;26314&lt;/item&gt;&lt;item&gt;26315&lt;/item&gt;&lt;item&gt;26316&lt;/item&gt;&lt;item&gt;26317&lt;/item&gt;&lt;/record-ids&gt;&lt;/item&gt;&lt;/Libraries&gt;"/>
  </w:docVars>
  <w:rsids>
    <w:rsidRoot w:val="00915CEC"/>
    <w:rsid w:val="000000A2"/>
    <w:rsid w:val="00000D4D"/>
    <w:rsid w:val="00001F6B"/>
    <w:rsid w:val="00002722"/>
    <w:rsid w:val="00003049"/>
    <w:rsid w:val="000032AB"/>
    <w:rsid w:val="00003F9C"/>
    <w:rsid w:val="00004B16"/>
    <w:rsid w:val="00004FFA"/>
    <w:rsid w:val="00005867"/>
    <w:rsid w:val="000076E1"/>
    <w:rsid w:val="00010411"/>
    <w:rsid w:val="0001093F"/>
    <w:rsid w:val="00010A8F"/>
    <w:rsid w:val="00010BE4"/>
    <w:rsid w:val="0001191B"/>
    <w:rsid w:val="00012BA2"/>
    <w:rsid w:val="00013CDD"/>
    <w:rsid w:val="0001446E"/>
    <w:rsid w:val="0001575B"/>
    <w:rsid w:val="000158AD"/>
    <w:rsid w:val="000165DE"/>
    <w:rsid w:val="00016C9B"/>
    <w:rsid w:val="000205C1"/>
    <w:rsid w:val="0002214F"/>
    <w:rsid w:val="00022D0A"/>
    <w:rsid w:val="00027517"/>
    <w:rsid w:val="00032A55"/>
    <w:rsid w:val="000331FF"/>
    <w:rsid w:val="0003325B"/>
    <w:rsid w:val="00033497"/>
    <w:rsid w:val="00033D74"/>
    <w:rsid w:val="00035549"/>
    <w:rsid w:val="00035C1B"/>
    <w:rsid w:val="00042F6E"/>
    <w:rsid w:val="00045900"/>
    <w:rsid w:val="00046FE3"/>
    <w:rsid w:val="000470E1"/>
    <w:rsid w:val="000501B7"/>
    <w:rsid w:val="000509EC"/>
    <w:rsid w:val="0005199A"/>
    <w:rsid w:val="00051A0A"/>
    <w:rsid w:val="000524C6"/>
    <w:rsid w:val="00053CAD"/>
    <w:rsid w:val="00053E51"/>
    <w:rsid w:val="00056980"/>
    <w:rsid w:val="00060B20"/>
    <w:rsid w:val="000616C9"/>
    <w:rsid w:val="00061861"/>
    <w:rsid w:val="00062AFB"/>
    <w:rsid w:val="000630FE"/>
    <w:rsid w:val="00063589"/>
    <w:rsid w:val="000644C7"/>
    <w:rsid w:val="0006578C"/>
    <w:rsid w:val="00066658"/>
    <w:rsid w:val="00066C53"/>
    <w:rsid w:val="00067357"/>
    <w:rsid w:val="00067767"/>
    <w:rsid w:val="00071050"/>
    <w:rsid w:val="00071436"/>
    <w:rsid w:val="00072702"/>
    <w:rsid w:val="0007434A"/>
    <w:rsid w:val="0007492E"/>
    <w:rsid w:val="00074A86"/>
    <w:rsid w:val="00074D77"/>
    <w:rsid w:val="00075076"/>
    <w:rsid w:val="000778F2"/>
    <w:rsid w:val="00077BDD"/>
    <w:rsid w:val="0008247C"/>
    <w:rsid w:val="000874DC"/>
    <w:rsid w:val="00087BDB"/>
    <w:rsid w:val="000918A8"/>
    <w:rsid w:val="00092EFE"/>
    <w:rsid w:val="00093C34"/>
    <w:rsid w:val="00094720"/>
    <w:rsid w:val="00094830"/>
    <w:rsid w:val="000949EE"/>
    <w:rsid w:val="00094DE0"/>
    <w:rsid w:val="0009512C"/>
    <w:rsid w:val="00095E7A"/>
    <w:rsid w:val="00096114"/>
    <w:rsid w:val="000965AC"/>
    <w:rsid w:val="000A01AE"/>
    <w:rsid w:val="000A0FEB"/>
    <w:rsid w:val="000A2C95"/>
    <w:rsid w:val="000A3F27"/>
    <w:rsid w:val="000A4FC6"/>
    <w:rsid w:val="000A5380"/>
    <w:rsid w:val="000A5BC4"/>
    <w:rsid w:val="000A74A2"/>
    <w:rsid w:val="000B5A17"/>
    <w:rsid w:val="000C115C"/>
    <w:rsid w:val="000C148F"/>
    <w:rsid w:val="000C177B"/>
    <w:rsid w:val="000C18D7"/>
    <w:rsid w:val="000C42EF"/>
    <w:rsid w:val="000D1203"/>
    <w:rsid w:val="000D1C27"/>
    <w:rsid w:val="000D2BAF"/>
    <w:rsid w:val="000D373C"/>
    <w:rsid w:val="000D3EB0"/>
    <w:rsid w:val="000E16E6"/>
    <w:rsid w:val="000E4355"/>
    <w:rsid w:val="000E4DC6"/>
    <w:rsid w:val="000E4E68"/>
    <w:rsid w:val="000E50FE"/>
    <w:rsid w:val="000E56DB"/>
    <w:rsid w:val="000E5C5A"/>
    <w:rsid w:val="000E65FB"/>
    <w:rsid w:val="000E6AC5"/>
    <w:rsid w:val="000E6D74"/>
    <w:rsid w:val="000F03DC"/>
    <w:rsid w:val="000F0D8C"/>
    <w:rsid w:val="000F1478"/>
    <w:rsid w:val="000F1932"/>
    <w:rsid w:val="000F1E17"/>
    <w:rsid w:val="000F2BD4"/>
    <w:rsid w:val="000F2C18"/>
    <w:rsid w:val="000F319A"/>
    <w:rsid w:val="000F470E"/>
    <w:rsid w:val="000F517F"/>
    <w:rsid w:val="000F605D"/>
    <w:rsid w:val="000F636F"/>
    <w:rsid w:val="000F6A1B"/>
    <w:rsid w:val="00100446"/>
    <w:rsid w:val="00100F49"/>
    <w:rsid w:val="00101AB1"/>
    <w:rsid w:val="00101B36"/>
    <w:rsid w:val="00102FA0"/>
    <w:rsid w:val="0010386C"/>
    <w:rsid w:val="00107FC6"/>
    <w:rsid w:val="00111405"/>
    <w:rsid w:val="00112D92"/>
    <w:rsid w:val="00112F23"/>
    <w:rsid w:val="00112F96"/>
    <w:rsid w:val="00113530"/>
    <w:rsid w:val="001140C6"/>
    <w:rsid w:val="00116DC0"/>
    <w:rsid w:val="001170A1"/>
    <w:rsid w:val="001208F8"/>
    <w:rsid w:val="00121D0C"/>
    <w:rsid w:val="00122B36"/>
    <w:rsid w:val="00123352"/>
    <w:rsid w:val="001240CE"/>
    <w:rsid w:val="00124477"/>
    <w:rsid w:val="00127C93"/>
    <w:rsid w:val="00132BAF"/>
    <w:rsid w:val="00133139"/>
    <w:rsid w:val="001375F6"/>
    <w:rsid w:val="00142D1E"/>
    <w:rsid w:val="001442F1"/>
    <w:rsid w:val="00145777"/>
    <w:rsid w:val="00146B59"/>
    <w:rsid w:val="0014714C"/>
    <w:rsid w:val="001478F1"/>
    <w:rsid w:val="00147B3F"/>
    <w:rsid w:val="001505C2"/>
    <w:rsid w:val="00153114"/>
    <w:rsid w:val="001538EB"/>
    <w:rsid w:val="001549F9"/>
    <w:rsid w:val="00156E14"/>
    <w:rsid w:val="00157843"/>
    <w:rsid w:val="00162FC7"/>
    <w:rsid w:val="0016577A"/>
    <w:rsid w:val="00166869"/>
    <w:rsid w:val="001704BA"/>
    <w:rsid w:val="00170CD3"/>
    <w:rsid w:val="00170E9B"/>
    <w:rsid w:val="00171161"/>
    <w:rsid w:val="00172442"/>
    <w:rsid w:val="0017304B"/>
    <w:rsid w:val="001735E2"/>
    <w:rsid w:val="001738DA"/>
    <w:rsid w:val="0017406C"/>
    <w:rsid w:val="001748A2"/>
    <w:rsid w:val="0017500D"/>
    <w:rsid w:val="00180110"/>
    <w:rsid w:val="001829EE"/>
    <w:rsid w:val="00184701"/>
    <w:rsid w:val="001853CF"/>
    <w:rsid w:val="001853F1"/>
    <w:rsid w:val="00185DEC"/>
    <w:rsid w:val="00190156"/>
    <w:rsid w:val="00190482"/>
    <w:rsid w:val="00190AEA"/>
    <w:rsid w:val="00193218"/>
    <w:rsid w:val="00194646"/>
    <w:rsid w:val="0019675A"/>
    <w:rsid w:val="001974BA"/>
    <w:rsid w:val="001A1F11"/>
    <w:rsid w:val="001A2A66"/>
    <w:rsid w:val="001A4B88"/>
    <w:rsid w:val="001A52BB"/>
    <w:rsid w:val="001A5CA2"/>
    <w:rsid w:val="001A6278"/>
    <w:rsid w:val="001B0F31"/>
    <w:rsid w:val="001B24E4"/>
    <w:rsid w:val="001B2677"/>
    <w:rsid w:val="001B2C2A"/>
    <w:rsid w:val="001B2DE4"/>
    <w:rsid w:val="001B2EF4"/>
    <w:rsid w:val="001B4A34"/>
    <w:rsid w:val="001B5654"/>
    <w:rsid w:val="001B5CE9"/>
    <w:rsid w:val="001B6E1F"/>
    <w:rsid w:val="001B7446"/>
    <w:rsid w:val="001B7C5D"/>
    <w:rsid w:val="001B7F60"/>
    <w:rsid w:val="001C0430"/>
    <w:rsid w:val="001C0C83"/>
    <w:rsid w:val="001C1184"/>
    <w:rsid w:val="001C234F"/>
    <w:rsid w:val="001C23DB"/>
    <w:rsid w:val="001C24B8"/>
    <w:rsid w:val="001C2926"/>
    <w:rsid w:val="001C2C13"/>
    <w:rsid w:val="001C32BD"/>
    <w:rsid w:val="001C4AE4"/>
    <w:rsid w:val="001C4BB0"/>
    <w:rsid w:val="001C5C5F"/>
    <w:rsid w:val="001C626D"/>
    <w:rsid w:val="001C6B4E"/>
    <w:rsid w:val="001C767F"/>
    <w:rsid w:val="001C7BCC"/>
    <w:rsid w:val="001D08B3"/>
    <w:rsid w:val="001D0AAE"/>
    <w:rsid w:val="001D1925"/>
    <w:rsid w:val="001D3042"/>
    <w:rsid w:val="001D63D8"/>
    <w:rsid w:val="001D7721"/>
    <w:rsid w:val="001E35F7"/>
    <w:rsid w:val="001E3E03"/>
    <w:rsid w:val="001E558A"/>
    <w:rsid w:val="001E606F"/>
    <w:rsid w:val="001E63D5"/>
    <w:rsid w:val="001E64F8"/>
    <w:rsid w:val="001F020A"/>
    <w:rsid w:val="001F0F5B"/>
    <w:rsid w:val="001F1B58"/>
    <w:rsid w:val="001F34B1"/>
    <w:rsid w:val="001F54EA"/>
    <w:rsid w:val="00201C7B"/>
    <w:rsid w:val="00201CC4"/>
    <w:rsid w:val="00201CD6"/>
    <w:rsid w:val="00202375"/>
    <w:rsid w:val="00202C79"/>
    <w:rsid w:val="0020365B"/>
    <w:rsid w:val="002063D6"/>
    <w:rsid w:val="00206827"/>
    <w:rsid w:val="002074E6"/>
    <w:rsid w:val="002078AC"/>
    <w:rsid w:val="00211388"/>
    <w:rsid w:val="0021145F"/>
    <w:rsid w:val="0021352B"/>
    <w:rsid w:val="00213DB5"/>
    <w:rsid w:val="002158D9"/>
    <w:rsid w:val="0021650E"/>
    <w:rsid w:val="0021722F"/>
    <w:rsid w:val="0022031F"/>
    <w:rsid w:val="00220D5C"/>
    <w:rsid w:val="0022239F"/>
    <w:rsid w:val="0022274A"/>
    <w:rsid w:val="00223357"/>
    <w:rsid w:val="00223614"/>
    <w:rsid w:val="00225FD8"/>
    <w:rsid w:val="00226D46"/>
    <w:rsid w:val="0023054C"/>
    <w:rsid w:val="00231D8F"/>
    <w:rsid w:val="002322AB"/>
    <w:rsid w:val="002325A2"/>
    <w:rsid w:val="002325D4"/>
    <w:rsid w:val="0023291E"/>
    <w:rsid w:val="00233D7E"/>
    <w:rsid w:val="0023498E"/>
    <w:rsid w:val="00237197"/>
    <w:rsid w:val="00237ED4"/>
    <w:rsid w:val="00240411"/>
    <w:rsid w:val="00242254"/>
    <w:rsid w:val="002426F0"/>
    <w:rsid w:val="00242D9D"/>
    <w:rsid w:val="00243651"/>
    <w:rsid w:val="0024631F"/>
    <w:rsid w:val="002500D9"/>
    <w:rsid w:val="002501E3"/>
    <w:rsid w:val="0025289E"/>
    <w:rsid w:val="00253337"/>
    <w:rsid w:val="00254A7D"/>
    <w:rsid w:val="0025632E"/>
    <w:rsid w:val="00256B60"/>
    <w:rsid w:val="002576B0"/>
    <w:rsid w:val="002577F5"/>
    <w:rsid w:val="00260C0B"/>
    <w:rsid w:val="0026188E"/>
    <w:rsid w:val="002640F0"/>
    <w:rsid w:val="00264108"/>
    <w:rsid w:val="002644DF"/>
    <w:rsid w:val="002650A4"/>
    <w:rsid w:val="00265B09"/>
    <w:rsid w:val="00267057"/>
    <w:rsid w:val="0026798A"/>
    <w:rsid w:val="00270AD2"/>
    <w:rsid w:val="00272563"/>
    <w:rsid w:val="00272DEE"/>
    <w:rsid w:val="002749DD"/>
    <w:rsid w:val="00274B69"/>
    <w:rsid w:val="0027529E"/>
    <w:rsid w:val="002804B6"/>
    <w:rsid w:val="002816E5"/>
    <w:rsid w:val="002817B8"/>
    <w:rsid w:val="00282F0E"/>
    <w:rsid w:val="0028337F"/>
    <w:rsid w:val="002850FE"/>
    <w:rsid w:val="00285640"/>
    <w:rsid w:val="002860B5"/>
    <w:rsid w:val="00290A5E"/>
    <w:rsid w:val="00290BFF"/>
    <w:rsid w:val="002933DC"/>
    <w:rsid w:val="002949CD"/>
    <w:rsid w:val="002950EA"/>
    <w:rsid w:val="0029607F"/>
    <w:rsid w:val="00297D7F"/>
    <w:rsid w:val="002A1B70"/>
    <w:rsid w:val="002A2441"/>
    <w:rsid w:val="002A3295"/>
    <w:rsid w:val="002A6A0D"/>
    <w:rsid w:val="002A745D"/>
    <w:rsid w:val="002A7684"/>
    <w:rsid w:val="002B1783"/>
    <w:rsid w:val="002B32F7"/>
    <w:rsid w:val="002B5AE3"/>
    <w:rsid w:val="002B5BDC"/>
    <w:rsid w:val="002B5D5C"/>
    <w:rsid w:val="002B736E"/>
    <w:rsid w:val="002C279F"/>
    <w:rsid w:val="002C2974"/>
    <w:rsid w:val="002C2AEF"/>
    <w:rsid w:val="002C4B07"/>
    <w:rsid w:val="002C6A35"/>
    <w:rsid w:val="002D0564"/>
    <w:rsid w:val="002D3D4D"/>
    <w:rsid w:val="002D5712"/>
    <w:rsid w:val="002D6D52"/>
    <w:rsid w:val="002D7405"/>
    <w:rsid w:val="002D7A38"/>
    <w:rsid w:val="002E092B"/>
    <w:rsid w:val="002E0BA4"/>
    <w:rsid w:val="002E128E"/>
    <w:rsid w:val="002E27CC"/>
    <w:rsid w:val="002E3A7D"/>
    <w:rsid w:val="002E45C9"/>
    <w:rsid w:val="002E4B22"/>
    <w:rsid w:val="002E4CE4"/>
    <w:rsid w:val="002E5E7C"/>
    <w:rsid w:val="002E7754"/>
    <w:rsid w:val="002F12FE"/>
    <w:rsid w:val="002F1F04"/>
    <w:rsid w:val="002F3CF0"/>
    <w:rsid w:val="002F3EB0"/>
    <w:rsid w:val="002F576F"/>
    <w:rsid w:val="002F662A"/>
    <w:rsid w:val="002F73F0"/>
    <w:rsid w:val="00300218"/>
    <w:rsid w:val="00302EBB"/>
    <w:rsid w:val="003038C7"/>
    <w:rsid w:val="00303C0D"/>
    <w:rsid w:val="003058CC"/>
    <w:rsid w:val="003112FA"/>
    <w:rsid w:val="00312E15"/>
    <w:rsid w:val="00313148"/>
    <w:rsid w:val="003139AB"/>
    <w:rsid w:val="003139CE"/>
    <w:rsid w:val="00314A60"/>
    <w:rsid w:val="00314D2A"/>
    <w:rsid w:val="003157E5"/>
    <w:rsid w:val="00315A14"/>
    <w:rsid w:val="00316272"/>
    <w:rsid w:val="003162E0"/>
    <w:rsid w:val="0031639E"/>
    <w:rsid w:val="003164B0"/>
    <w:rsid w:val="00316616"/>
    <w:rsid w:val="003169D9"/>
    <w:rsid w:val="00317359"/>
    <w:rsid w:val="0031752A"/>
    <w:rsid w:val="003178C4"/>
    <w:rsid w:val="0032072F"/>
    <w:rsid w:val="003229F7"/>
    <w:rsid w:val="003309C8"/>
    <w:rsid w:val="00331182"/>
    <w:rsid w:val="00331F30"/>
    <w:rsid w:val="00332161"/>
    <w:rsid w:val="00333182"/>
    <w:rsid w:val="0033353B"/>
    <w:rsid w:val="00335E90"/>
    <w:rsid w:val="003440FC"/>
    <w:rsid w:val="00347F65"/>
    <w:rsid w:val="00350CC6"/>
    <w:rsid w:val="0035110B"/>
    <w:rsid w:val="00353DF2"/>
    <w:rsid w:val="00353DFE"/>
    <w:rsid w:val="00354106"/>
    <w:rsid w:val="00355316"/>
    <w:rsid w:val="00355597"/>
    <w:rsid w:val="00357F23"/>
    <w:rsid w:val="00357FAF"/>
    <w:rsid w:val="00360734"/>
    <w:rsid w:val="00360F19"/>
    <w:rsid w:val="00362DF8"/>
    <w:rsid w:val="00363007"/>
    <w:rsid w:val="00364C22"/>
    <w:rsid w:val="00366D15"/>
    <w:rsid w:val="00367B18"/>
    <w:rsid w:val="00367C17"/>
    <w:rsid w:val="003745A6"/>
    <w:rsid w:val="00374D5C"/>
    <w:rsid w:val="0037605F"/>
    <w:rsid w:val="00376ABE"/>
    <w:rsid w:val="00376D6F"/>
    <w:rsid w:val="00377779"/>
    <w:rsid w:val="00381C8C"/>
    <w:rsid w:val="00381E69"/>
    <w:rsid w:val="00384861"/>
    <w:rsid w:val="00384BC2"/>
    <w:rsid w:val="00384C4F"/>
    <w:rsid w:val="00385EAD"/>
    <w:rsid w:val="00386EE6"/>
    <w:rsid w:val="00387707"/>
    <w:rsid w:val="0038798A"/>
    <w:rsid w:val="00387C0C"/>
    <w:rsid w:val="003902A8"/>
    <w:rsid w:val="00390B79"/>
    <w:rsid w:val="003914CB"/>
    <w:rsid w:val="00393394"/>
    <w:rsid w:val="00394B04"/>
    <w:rsid w:val="00394D84"/>
    <w:rsid w:val="00394EB0"/>
    <w:rsid w:val="00397668"/>
    <w:rsid w:val="00397981"/>
    <w:rsid w:val="003A0C2E"/>
    <w:rsid w:val="003A28FC"/>
    <w:rsid w:val="003A2AF9"/>
    <w:rsid w:val="003A2DA1"/>
    <w:rsid w:val="003A3E56"/>
    <w:rsid w:val="003A661A"/>
    <w:rsid w:val="003B020C"/>
    <w:rsid w:val="003B16F0"/>
    <w:rsid w:val="003B1931"/>
    <w:rsid w:val="003B1D47"/>
    <w:rsid w:val="003B4EAB"/>
    <w:rsid w:val="003B76EF"/>
    <w:rsid w:val="003C035F"/>
    <w:rsid w:val="003C119D"/>
    <w:rsid w:val="003C24F6"/>
    <w:rsid w:val="003C369B"/>
    <w:rsid w:val="003C4DB3"/>
    <w:rsid w:val="003D0521"/>
    <w:rsid w:val="003D0EC1"/>
    <w:rsid w:val="003D1AC7"/>
    <w:rsid w:val="003D302C"/>
    <w:rsid w:val="003D3F3D"/>
    <w:rsid w:val="003D4521"/>
    <w:rsid w:val="003D4C03"/>
    <w:rsid w:val="003D51A1"/>
    <w:rsid w:val="003D5629"/>
    <w:rsid w:val="003D5701"/>
    <w:rsid w:val="003D6800"/>
    <w:rsid w:val="003D6B18"/>
    <w:rsid w:val="003E28F1"/>
    <w:rsid w:val="003E2B2E"/>
    <w:rsid w:val="003E5181"/>
    <w:rsid w:val="003E5CA8"/>
    <w:rsid w:val="003E672A"/>
    <w:rsid w:val="003F1091"/>
    <w:rsid w:val="003F40AC"/>
    <w:rsid w:val="003F4CCD"/>
    <w:rsid w:val="003F60D5"/>
    <w:rsid w:val="003F6477"/>
    <w:rsid w:val="003F7D08"/>
    <w:rsid w:val="003F7E7B"/>
    <w:rsid w:val="00400B53"/>
    <w:rsid w:val="004012DB"/>
    <w:rsid w:val="00401CB1"/>
    <w:rsid w:val="00401DAB"/>
    <w:rsid w:val="004048DC"/>
    <w:rsid w:val="00405206"/>
    <w:rsid w:val="00405362"/>
    <w:rsid w:val="004060EE"/>
    <w:rsid w:val="00406408"/>
    <w:rsid w:val="00407512"/>
    <w:rsid w:val="00410561"/>
    <w:rsid w:val="004108F4"/>
    <w:rsid w:val="00411309"/>
    <w:rsid w:val="00412332"/>
    <w:rsid w:val="00412BFF"/>
    <w:rsid w:val="00413EED"/>
    <w:rsid w:val="0041519A"/>
    <w:rsid w:val="00422023"/>
    <w:rsid w:val="004221ED"/>
    <w:rsid w:val="0042245E"/>
    <w:rsid w:val="00424BAE"/>
    <w:rsid w:val="00425D70"/>
    <w:rsid w:val="00426940"/>
    <w:rsid w:val="00430E33"/>
    <w:rsid w:val="00431283"/>
    <w:rsid w:val="00431FFE"/>
    <w:rsid w:val="0043285C"/>
    <w:rsid w:val="00432F50"/>
    <w:rsid w:val="00433314"/>
    <w:rsid w:val="00444314"/>
    <w:rsid w:val="0044531D"/>
    <w:rsid w:val="00446A7E"/>
    <w:rsid w:val="00446E80"/>
    <w:rsid w:val="0044796C"/>
    <w:rsid w:val="004507AC"/>
    <w:rsid w:val="00450B19"/>
    <w:rsid w:val="00452308"/>
    <w:rsid w:val="00456037"/>
    <w:rsid w:val="00462ED4"/>
    <w:rsid w:val="00464F0E"/>
    <w:rsid w:val="004663EC"/>
    <w:rsid w:val="00467384"/>
    <w:rsid w:val="00467AD8"/>
    <w:rsid w:val="00467EAD"/>
    <w:rsid w:val="004713B2"/>
    <w:rsid w:val="00473327"/>
    <w:rsid w:val="00476B94"/>
    <w:rsid w:val="00476BAF"/>
    <w:rsid w:val="004777CD"/>
    <w:rsid w:val="00480300"/>
    <w:rsid w:val="004825C3"/>
    <w:rsid w:val="004829BE"/>
    <w:rsid w:val="00483202"/>
    <w:rsid w:val="00483423"/>
    <w:rsid w:val="0048348D"/>
    <w:rsid w:val="004842CB"/>
    <w:rsid w:val="004849B0"/>
    <w:rsid w:val="004853AC"/>
    <w:rsid w:val="00485921"/>
    <w:rsid w:val="004859F7"/>
    <w:rsid w:val="00486790"/>
    <w:rsid w:val="0048730E"/>
    <w:rsid w:val="004875CD"/>
    <w:rsid w:val="00491248"/>
    <w:rsid w:val="0049162B"/>
    <w:rsid w:val="00493EDF"/>
    <w:rsid w:val="00496015"/>
    <w:rsid w:val="004A01D8"/>
    <w:rsid w:val="004A0765"/>
    <w:rsid w:val="004A11E6"/>
    <w:rsid w:val="004A13EF"/>
    <w:rsid w:val="004A42E9"/>
    <w:rsid w:val="004A6400"/>
    <w:rsid w:val="004B098A"/>
    <w:rsid w:val="004B0DBA"/>
    <w:rsid w:val="004B1622"/>
    <w:rsid w:val="004B174E"/>
    <w:rsid w:val="004B2265"/>
    <w:rsid w:val="004B3D9E"/>
    <w:rsid w:val="004B4361"/>
    <w:rsid w:val="004B46DF"/>
    <w:rsid w:val="004B4F45"/>
    <w:rsid w:val="004B59B7"/>
    <w:rsid w:val="004B5BCC"/>
    <w:rsid w:val="004B5F67"/>
    <w:rsid w:val="004C6ED0"/>
    <w:rsid w:val="004C75B8"/>
    <w:rsid w:val="004D52A6"/>
    <w:rsid w:val="004D556B"/>
    <w:rsid w:val="004D6639"/>
    <w:rsid w:val="004D7C15"/>
    <w:rsid w:val="004E153C"/>
    <w:rsid w:val="004E2A7E"/>
    <w:rsid w:val="004E2E77"/>
    <w:rsid w:val="004E49C7"/>
    <w:rsid w:val="004E58CC"/>
    <w:rsid w:val="004E5971"/>
    <w:rsid w:val="004E6B83"/>
    <w:rsid w:val="004F0C82"/>
    <w:rsid w:val="004F0CBA"/>
    <w:rsid w:val="004F4A3D"/>
    <w:rsid w:val="004F4EDC"/>
    <w:rsid w:val="004F5889"/>
    <w:rsid w:val="004F5C90"/>
    <w:rsid w:val="004F604D"/>
    <w:rsid w:val="004F6DF8"/>
    <w:rsid w:val="004F6E08"/>
    <w:rsid w:val="00502F4C"/>
    <w:rsid w:val="00504C98"/>
    <w:rsid w:val="00504E4C"/>
    <w:rsid w:val="005061A4"/>
    <w:rsid w:val="00506B70"/>
    <w:rsid w:val="0050731E"/>
    <w:rsid w:val="00507A7B"/>
    <w:rsid w:val="0051122D"/>
    <w:rsid w:val="005113E8"/>
    <w:rsid w:val="0051337E"/>
    <w:rsid w:val="00514B16"/>
    <w:rsid w:val="00516C1B"/>
    <w:rsid w:val="005209A4"/>
    <w:rsid w:val="00521A3A"/>
    <w:rsid w:val="00522258"/>
    <w:rsid w:val="00523258"/>
    <w:rsid w:val="0052568A"/>
    <w:rsid w:val="00525B6D"/>
    <w:rsid w:val="00526973"/>
    <w:rsid w:val="00527B3F"/>
    <w:rsid w:val="00530336"/>
    <w:rsid w:val="0053039E"/>
    <w:rsid w:val="005319A6"/>
    <w:rsid w:val="005329FC"/>
    <w:rsid w:val="00532C7C"/>
    <w:rsid w:val="00535473"/>
    <w:rsid w:val="00535D61"/>
    <w:rsid w:val="005363D7"/>
    <w:rsid w:val="005364F6"/>
    <w:rsid w:val="005365C0"/>
    <w:rsid w:val="00536D96"/>
    <w:rsid w:val="00536F43"/>
    <w:rsid w:val="005378F2"/>
    <w:rsid w:val="0054106D"/>
    <w:rsid w:val="00541337"/>
    <w:rsid w:val="0054243A"/>
    <w:rsid w:val="005432DF"/>
    <w:rsid w:val="005437A7"/>
    <w:rsid w:val="0054474D"/>
    <w:rsid w:val="00544BCF"/>
    <w:rsid w:val="00546719"/>
    <w:rsid w:val="00547F27"/>
    <w:rsid w:val="0055019E"/>
    <w:rsid w:val="00550AB8"/>
    <w:rsid w:val="00552B7D"/>
    <w:rsid w:val="00553DC1"/>
    <w:rsid w:val="00554318"/>
    <w:rsid w:val="00555521"/>
    <w:rsid w:val="005567A5"/>
    <w:rsid w:val="00556981"/>
    <w:rsid w:val="00560B8D"/>
    <w:rsid w:val="005611DB"/>
    <w:rsid w:val="00562C7F"/>
    <w:rsid w:val="00563A22"/>
    <w:rsid w:val="005646F9"/>
    <w:rsid w:val="00564E7A"/>
    <w:rsid w:val="005651C4"/>
    <w:rsid w:val="00565745"/>
    <w:rsid w:val="00567709"/>
    <w:rsid w:val="00567FCE"/>
    <w:rsid w:val="005712B5"/>
    <w:rsid w:val="00572AE0"/>
    <w:rsid w:val="00572C45"/>
    <w:rsid w:val="005739DA"/>
    <w:rsid w:val="00574813"/>
    <w:rsid w:val="0057562A"/>
    <w:rsid w:val="00575BEC"/>
    <w:rsid w:val="0057772C"/>
    <w:rsid w:val="005804A9"/>
    <w:rsid w:val="00581F8F"/>
    <w:rsid w:val="00584400"/>
    <w:rsid w:val="0058563B"/>
    <w:rsid w:val="00587F8B"/>
    <w:rsid w:val="0059179D"/>
    <w:rsid w:val="00591EB2"/>
    <w:rsid w:val="005929C2"/>
    <w:rsid w:val="00593573"/>
    <w:rsid w:val="00593C5E"/>
    <w:rsid w:val="00594CB8"/>
    <w:rsid w:val="00595242"/>
    <w:rsid w:val="0059678C"/>
    <w:rsid w:val="005A054C"/>
    <w:rsid w:val="005A0D29"/>
    <w:rsid w:val="005A112F"/>
    <w:rsid w:val="005A1277"/>
    <w:rsid w:val="005A196D"/>
    <w:rsid w:val="005A274D"/>
    <w:rsid w:val="005A3340"/>
    <w:rsid w:val="005A5325"/>
    <w:rsid w:val="005A6D73"/>
    <w:rsid w:val="005B00AD"/>
    <w:rsid w:val="005B054A"/>
    <w:rsid w:val="005B1CF9"/>
    <w:rsid w:val="005B1E77"/>
    <w:rsid w:val="005B3ACC"/>
    <w:rsid w:val="005B3BDF"/>
    <w:rsid w:val="005B40E8"/>
    <w:rsid w:val="005B4EF2"/>
    <w:rsid w:val="005B5466"/>
    <w:rsid w:val="005B5FBF"/>
    <w:rsid w:val="005B70A9"/>
    <w:rsid w:val="005C29D9"/>
    <w:rsid w:val="005C2DC1"/>
    <w:rsid w:val="005C4982"/>
    <w:rsid w:val="005C5148"/>
    <w:rsid w:val="005C6169"/>
    <w:rsid w:val="005C6349"/>
    <w:rsid w:val="005D0023"/>
    <w:rsid w:val="005D11E7"/>
    <w:rsid w:val="005D2018"/>
    <w:rsid w:val="005D287B"/>
    <w:rsid w:val="005D6501"/>
    <w:rsid w:val="005D6E88"/>
    <w:rsid w:val="005D7DD5"/>
    <w:rsid w:val="005D7EDE"/>
    <w:rsid w:val="005E0D8E"/>
    <w:rsid w:val="005E194D"/>
    <w:rsid w:val="005E57FC"/>
    <w:rsid w:val="005E7F3F"/>
    <w:rsid w:val="005F064B"/>
    <w:rsid w:val="005F1706"/>
    <w:rsid w:val="005F35C4"/>
    <w:rsid w:val="005F3893"/>
    <w:rsid w:val="005F3A4C"/>
    <w:rsid w:val="005F42FB"/>
    <w:rsid w:val="005F4DD6"/>
    <w:rsid w:val="005F4E34"/>
    <w:rsid w:val="005F6A84"/>
    <w:rsid w:val="006016E4"/>
    <w:rsid w:val="006030EA"/>
    <w:rsid w:val="006047D1"/>
    <w:rsid w:val="006062C2"/>
    <w:rsid w:val="00606E8B"/>
    <w:rsid w:val="00607C09"/>
    <w:rsid w:val="0061137F"/>
    <w:rsid w:val="00611C41"/>
    <w:rsid w:val="00611DAE"/>
    <w:rsid w:val="00611EF4"/>
    <w:rsid w:val="00614456"/>
    <w:rsid w:val="00614DCC"/>
    <w:rsid w:val="00615234"/>
    <w:rsid w:val="00616019"/>
    <w:rsid w:val="00616D7B"/>
    <w:rsid w:val="00617B45"/>
    <w:rsid w:val="006216AF"/>
    <w:rsid w:val="006241DA"/>
    <w:rsid w:val="006243BA"/>
    <w:rsid w:val="0062514A"/>
    <w:rsid w:val="00625A80"/>
    <w:rsid w:val="00625E5E"/>
    <w:rsid w:val="00626CDA"/>
    <w:rsid w:val="00627181"/>
    <w:rsid w:val="0063002A"/>
    <w:rsid w:val="006303FF"/>
    <w:rsid w:val="00630DF8"/>
    <w:rsid w:val="00630E9A"/>
    <w:rsid w:val="00631AEF"/>
    <w:rsid w:val="006321A6"/>
    <w:rsid w:val="006331D4"/>
    <w:rsid w:val="00634B08"/>
    <w:rsid w:val="00635454"/>
    <w:rsid w:val="00636598"/>
    <w:rsid w:val="00636E6C"/>
    <w:rsid w:val="00637C3D"/>
    <w:rsid w:val="0064023E"/>
    <w:rsid w:val="00640480"/>
    <w:rsid w:val="006407D1"/>
    <w:rsid w:val="00640AF9"/>
    <w:rsid w:val="00643804"/>
    <w:rsid w:val="00643E0A"/>
    <w:rsid w:val="00644036"/>
    <w:rsid w:val="00644BB6"/>
    <w:rsid w:val="006461F2"/>
    <w:rsid w:val="0064723D"/>
    <w:rsid w:val="00650242"/>
    <w:rsid w:val="00651F35"/>
    <w:rsid w:val="00653246"/>
    <w:rsid w:val="006537AC"/>
    <w:rsid w:val="00654DE5"/>
    <w:rsid w:val="00654EE3"/>
    <w:rsid w:val="00655E20"/>
    <w:rsid w:val="006562C3"/>
    <w:rsid w:val="0065677F"/>
    <w:rsid w:val="00657AF1"/>
    <w:rsid w:val="00660334"/>
    <w:rsid w:val="006607F2"/>
    <w:rsid w:val="006624D0"/>
    <w:rsid w:val="00662B43"/>
    <w:rsid w:val="00663798"/>
    <w:rsid w:val="00665CAF"/>
    <w:rsid w:val="00665E9D"/>
    <w:rsid w:val="006665A2"/>
    <w:rsid w:val="00667B37"/>
    <w:rsid w:val="00671903"/>
    <w:rsid w:val="00672342"/>
    <w:rsid w:val="00674EF0"/>
    <w:rsid w:val="006769B0"/>
    <w:rsid w:val="00682255"/>
    <w:rsid w:val="00682764"/>
    <w:rsid w:val="00682B1A"/>
    <w:rsid w:val="0068384B"/>
    <w:rsid w:val="006842CA"/>
    <w:rsid w:val="00684344"/>
    <w:rsid w:val="0068448A"/>
    <w:rsid w:val="00684C39"/>
    <w:rsid w:val="00684F26"/>
    <w:rsid w:val="006871BD"/>
    <w:rsid w:val="006915FA"/>
    <w:rsid w:val="00692809"/>
    <w:rsid w:val="00692BB9"/>
    <w:rsid w:val="0069362C"/>
    <w:rsid w:val="006936BE"/>
    <w:rsid w:val="00693D60"/>
    <w:rsid w:val="0069477C"/>
    <w:rsid w:val="00695266"/>
    <w:rsid w:val="00696092"/>
    <w:rsid w:val="00697195"/>
    <w:rsid w:val="006A2E86"/>
    <w:rsid w:val="006A3E4E"/>
    <w:rsid w:val="006A4276"/>
    <w:rsid w:val="006A461F"/>
    <w:rsid w:val="006A666E"/>
    <w:rsid w:val="006A6C23"/>
    <w:rsid w:val="006A6CA8"/>
    <w:rsid w:val="006B11E7"/>
    <w:rsid w:val="006B642E"/>
    <w:rsid w:val="006B64D3"/>
    <w:rsid w:val="006B6D7A"/>
    <w:rsid w:val="006B7270"/>
    <w:rsid w:val="006B7908"/>
    <w:rsid w:val="006C20CF"/>
    <w:rsid w:val="006C32BD"/>
    <w:rsid w:val="006C418C"/>
    <w:rsid w:val="006C7579"/>
    <w:rsid w:val="006C7BA5"/>
    <w:rsid w:val="006C7FAE"/>
    <w:rsid w:val="006D1240"/>
    <w:rsid w:val="006D19AE"/>
    <w:rsid w:val="006D32A9"/>
    <w:rsid w:val="006D407A"/>
    <w:rsid w:val="006D48CB"/>
    <w:rsid w:val="006D4C21"/>
    <w:rsid w:val="006D52FC"/>
    <w:rsid w:val="006D582D"/>
    <w:rsid w:val="006D5FA3"/>
    <w:rsid w:val="006D6ED0"/>
    <w:rsid w:val="006D6F81"/>
    <w:rsid w:val="006D74B0"/>
    <w:rsid w:val="006D7562"/>
    <w:rsid w:val="006D7930"/>
    <w:rsid w:val="006D7AA3"/>
    <w:rsid w:val="006E060B"/>
    <w:rsid w:val="006E1139"/>
    <w:rsid w:val="006E1F4C"/>
    <w:rsid w:val="006E35CC"/>
    <w:rsid w:val="006E4B54"/>
    <w:rsid w:val="006E4D2E"/>
    <w:rsid w:val="006E56ED"/>
    <w:rsid w:val="006E72A8"/>
    <w:rsid w:val="006E7F5E"/>
    <w:rsid w:val="006F1143"/>
    <w:rsid w:val="006F1409"/>
    <w:rsid w:val="006F1EA5"/>
    <w:rsid w:val="006F23BD"/>
    <w:rsid w:val="006F3AAF"/>
    <w:rsid w:val="006F49E3"/>
    <w:rsid w:val="006F525A"/>
    <w:rsid w:val="006F641F"/>
    <w:rsid w:val="006F77E9"/>
    <w:rsid w:val="00700592"/>
    <w:rsid w:val="00700716"/>
    <w:rsid w:val="00701B57"/>
    <w:rsid w:val="00701C07"/>
    <w:rsid w:val="00704011"/>
    <w:rsid w:val="0070449C"/>
    <w:rsid w:val="00704A59"/>
    <w:rsid w:val="007051F3"/>
    <w:rsid w:val="007078C0"/>
    <w:rsid w:val="00707977"/>
    <w:rsid w:val="00710083"/>
    <w:rsid w:val="007115AB"/>
    <w:rsid w:val="00717646"/>
    <w:rsid w:val="007202C7"/>
    <w:rsid w:val="007206C9"/>
    <w:rsid w:val="00720751"/>
    <w:rsid w:val="0072080A"/>
    <w:rsid w:val="00721562"/>
    <w:rsid w:val="00723F21"/>
    <w:rsid w:val="00724A0A"/>
    <w:rsid w:val="00725E2C"/>
    <w:rsid w:val="00726DB2"/>
    <w:rsid w:val="0072781F"/>
    <w:rsid w:val="00731682"/>
    <w:rsid w:val="007328C1"/>
    <w:rsid w:val="00732DC5"/>
    <w:rsid w:val="0073327E"/>
    <w:rsid w:val="00733754"/>
    <w:rsid w:val="00733F34"/>
    <w:rsid w:val="00734057"/>
    <w:rsid w:val="00734E4B"/>
    <w:rsid w:val="00735DFF"/>
    <w:rsid w:val="00736804"/>
    <w:rsid w:val="00736C15"/>
    <w:rsid w:val="00736F14"/>
    <w:rsid w:val="0073735A"/>
    <w:rsid w:val="007374C4"/>
    <w:rsid w:val="00737828"/>
    <w:rsid w:val="00737BCE"/>
    <w:rsid w:val="00740A63"/>
    <w:rsid w:val="00740BD6"/>
    <w:rsid w:val="007416B4"/>
    <w:rsid w:val="00742D7A"/>
    <w:rsid w:val="00744CD9"/>
    <w:rsid w:val="0074506F"/>
    <w:rsid w:val="00745478"/>
    <w:rsid w:val="007468AF"/>
    <w:rsid w:val="0075068C"/>
    <w:rsid w:val="0075175D"/>
    <w:rsid w:val="007529BC"/>
    <w:rsid w:val="0075699F"/>
    <w:rsid w:val="0075723F"/>
    <w:rsid w:val="00760737"/>
    <w:rsid w:val="0076181C"/>
    <w:rsid w:val="00761DE2"/>
    <w:rsid w:val="00762BF4"/>
    <w:rsid w:val="0076396D"/>
    <w:rsid w:val="007648F5"/>
    <w:rsid w:val="00764A29"/>
    <w:rsid w:val="00764F57"/>
    <w:rsid w:val="0076612B"/>
    <w:rsid w:val="007678BE"/>
    <w:rsid w:val="00770F2C"/>
    <w:rsid w:val="00771536"/>
    <w:rsid w:val="00771AC6"/>
    <w:rsid w:val="00772815"/>
    <w:rsid w:val="0077326E"/>
    <w:rsid w:val="00773832"/>
    <w:rsid w:val="00773ACD"/>
    <w:rsid w:val="00776070"/>
    <w:rsid w:val="00776AC9"/>
    <w:rsid w:val="007819CA"/>
    <w:rsid w:val="007830B4"/>
    <w:rsid w:val="007841C2"/>
    <w:rsid w:val="00785077"/>
    <w:rsid w:val="007851D7"/>
    <w:rsid w:val="00787B9E"/>
    <w:rsid w:val="007908B1"/>
    <w:rsid w:val="00793EB5"/>
    <w:rsid w:val="007971EB"/>
    <w:rsid w:val="007A0212"/>
    <w:rsid w:val="007A06C4"/>
    <w:rsid w:val="007A0AE9"/>
    <w:rsid w:val="007A134F"/>
    <w:rsid w:val="007A3C21"/>
    <w:rsid w:val="007A7F9C"/>
    <w:rsid w:val="007B06B9"/>
    <w:rsid w:val="007B3DFF"/>
    <w:rsid w:val="007B48F3"/>
    <w:rsid w:val="007B6421"/>
    <w:rsid w:val="007B6608"/>
    <w:rsid w:val="007B6734"/>
    <w:rsid w:val="007B6CDA"/>
    <w:rsid w:val="007C26F4"/>
    <w:rsid w:val="007C3DC0"/>
    <w:rsid w:val="007C4871"/>
    <w:rsid w:val="007C59E3"/>
    <w:rsid w:val="007C5E7D"/>
    <w:rsid w:val="007C6323"/>
    <w:rsid w:val="007C729D"/>
    <w:rsid w:val="007D1727"/>
    <w:rsid w:val="007D1773"/>
    <w:rsid w:val="007D18C3"/>
    <w:rsid w:val="007D2157"/>
    <w:rsid w:val="007D295F"/>
    <w:rsid w:val="007D35CA"/>
    <w:rsid w:val="007D3BA3"/>
    <w:rsid w:val="007D52F0"/>
    <w:rsid w:val="007D5A74"/>
    <w:rsid w:val="007D6078"/>
    <w:rsid w:val="007E0982"/>
    <w:rsid w:val="007E1D95"/>
    <w:rsid w:val="007E4771"/>
    <w:rsid w:val="007E6C6E"/>
    <w:rsid w:val="007E74B6"/>
    <w:rsid w:val="007F00AA"/>
    <w:rsid w:val="007F30CA"/>
    <w:rsid w:val="007F4BF3"/>
    <w:rsid w:val="007F643B"/>
    <w:rsid w:val="007F70D5"/>
    <w:rsid w:val="00803F61"/>
    <w:rsid w:val="00804141"/>
    <w:rsid w:val="00806379"/>
    <w:rsid w:val="00806F5A"/>
    <w:rsid w:val="00810B4F"/>
    <w:rsid w:val="008116A7"/>
    <w:rsid w:val="00813856"/>
    <w:rsid w:val="008138FE"/>
    <w:rsid w:val="00813D73"/>
    <w:rsid w:val="00813DCC"/>
    <w:rsid w:val="00815C2D"/>
    <w:rsid w:val="00817C42"/>
    <w:rsid w:val="008214AC"/>
    <w:rsid w:val="0082392F"/>
    <w:rsid w:val="00824F97"/>
    <w:rsid w:val="00825053"/>
    <w:rsid w:val="00827107"/>
    <w:rsid w:val="008318FD"/>
    <w:rsid w:val="008323F9"/>
    <w:rsid w:val="008326A0"/>
    <w:rsid w:val="0083411B"/>
    <w:rsid w:val="008426E2"/>
    <w:rsid w:val="00843532"/>
    <w:rsid w:val="00844F45"/>
    <w:rsid w:val="00845941"/>
    <w:rsid w:val="0084635B"/>
    <w:rsid w:val="00846C1B"/>
    <w:rsid w:val="00846EBD"/>
    <w:rsid w:val="00847436"/>
    <w:rsid w:val="008500BC"/>
    <w:rsid w:val="0085117F"/>
    <w:rsid w:val="008520C9"/>
    <w:rsid w:val="00852A9E"/>
    <w:rsid w:val="008532EE"/>
    <w:rsid w:val="00854787"/>
    <w:rsid w:val="0085715B"/>
    <w:rsid w:val="008601F8"/>
    <w:rsid w:val="0086083D"/>
    <w:rsid w:val="008635F3"/>
    <w:rsid w:val="008652B7"/>
    <w:rsid w:val="00866FF5"/>
    <w:rsid w:val="00867D69"/>
    <w:rsid w:val="008705D4"/>
    <w:rsid w:val="00871492"/>
    <w:rsid w:val="00872274"/>
    <w:rsid w:val="00872DC1"/>
    <w:rsid w:val="0087609F"/>
    <w:rsid w:val="00876A53"/>
    <w:rsid w:val="008774B9"/>
    <w:rsid w:val="00877683"/>
    <w:rsid w:val="00881BD0"/>
    <w:rsid w:val="0088568D"/>
    <w:rsid w:val="00885911"/>
    <w:rsid w:val="00887023"/>
    <w:rsid w:val="00891A61"/>
    <w:rsid w:val="00894E35"/>
    <w:rsid w:val="00896941"/>
    <w:rsid w:val="00896B22"/>
    <w:rsid w:val="008971FB"/>
    <w:rsid w:val="008A297E"/>
    <w:rsid w:val="008A4A38"/>
    <w:rsid w:val="008A53F1"/>
    <w:rsid w:val="008A5E75"/>
    <w:rsid w:val="008A6716"/>
    <w:rsid w:val="008B042C"/>
    <w:rsid w:val="008B16BD"/>
    <w:rsid w:val="008B3917"/>
    <w:rsid w:val="008B39DA"/>
    <w:rsid w:val="008B4D5C"/>
    <w:rsid w:val="008B4DB0"/>
    <w:rsid w:val="008B4FBD"/>
    <w:rsid w:val="008B542C"/>
    <w:rsid w:val="008B63A3"/>
    <w:rsid w:val="008B6CB2"/>
    <w:rsid w:val="008B7623"/>
    <w:rsid w:val="008B7B0A"/>
    <w:rsid w:val="008C058B"/>
    <w:rsid w:val="008C060A"/>
    <w:rsid w:val="008C104F"/>
    <w:rsid w:val="008C4027"/>
    <w:rsid w:val="008C63CD"/>
    <w:rsid w:val="008C7A1E"/>
    <w:rsid w:val="008D0EBE"/>
    <w:rsid w:val="008D28E5"/>
    <w:rsid w:val="008D48BB"/>
    <w:rsid w:val="008D592E"/>
    <w:rsid w:val="008E0739"/>
    <w:rsid w:val="008E0ED3"/>
    <w:rsid w:val="008E16E9"/>
    <w:rsid w:val="008E38D5"/>
    <w:rsid w:val="008F1843"/>
    <w:rsid w:val="008F2575"/>
    <w:rsid w:val="008F2C1D"/>
    <w:rsid w:val="008F4A62"/>
    <w:rsid w:val="008F7283"/>
    <w:rsid w:val="009009D9"/>
    <w:rsid w:val="00901419"/>
    <w:rsid w:val="009027E9"/>
    <w:rsid w:val="00904C3B"/>
    <w:rsid w:val="0090621E"/>
    <w:rsid w:val="00906DF9"/>
    <w:rsid w:val="0090705D"/>
    <w:rsid w:val="00907D66"/>
    <w:rsid w:val="00911042"/>
    <w:rsid w:val="00913C42"/>
    <w:rsid w:val="00913EDD"/>
    <w:rsid w:val="00915CEC"/>
    <w:rsid w:val="0091637A"/>
    <w:rsid w:val="009224D5"/>
    <w:rsid w:val="009228CD"/>
    <w:rsid w:val="00922E5C"/>
    <w:rsid w:val="00922ED4"/>
    <w:rsid w:val="0092300B"/>
    <w:rsid w:val="00924592"/>
    <w:rsid w:val="00925C1F"/>
    <w:rsid w:val="009261FC"/>
    <w:rsid w:val="00930145"/>
    <w:rsid w:val="0093140A"/>
    <w:rsid w:val="009338A1"/>
    <w:rsid w:val="00933EC9"/>
    <w:rsid w:val="00934EA6"/>
    <w:rsid w:val="00941B6B"/>
    <w:rsid w:val="00942824"/>
    <w:rsid w:val="00943130"/>
    <w:rsid w:val="00943DF3"/>
    <w:rsid w:val="0094469C"/>
    <w:rsid w:val="00944E8A"/>
    <w:rsid w:val="00945200"/>
    <w:rsid w:val="00945EBD"/>
    <w:rsid w:val="00946B1F"/>
    <w:rsid w:val="009529BF"/>
    <w:rsid w:val="009533A7"/>
    <w:rsid w:val="00954511"/>
    <w:rsid w:val="009551DB"/>
    <w:rsid w:val="00956900"/>
    <w:rsid w:val="00957785"/>
    <w:rsid w:val="00960098"/>
    <w:rsid w:val="00960EDC"/>
    <w:rsid w:val="00961D66"/>
    <w:rsid w:val="0096259F"/>
    <w:rsid w:val="00962631"/>
    <w:rsid w:val="00962FE4"/>
    <w:rsid w:val="00964AED"/>
    <w:rsid w:val="00965181"/>
    <w:rsid w:val="00965529"/>
    <w:rsid w:val="0096569F"/>
    <w:rsid w:val="00965A50"/>
    <w:rsid w:val="00966DA4"/>
    <w:rsid w:val="009677A0"/>
    <w:rsid w:val="00967D5A"/>
    <w:rsid w:val="00973A5D"/>
    <w:rsid w:val="00974017"/>
    <w:rsid w:val="0097441D"/>
    <w:rsid w:val="00974AF6"/>
    <w:rsid w:val="009759B3"/>
    <w:rsid w:val="00975C23"/>
    <w:rsid w:val="009805E0"/>
    <w:rsid w:val="00980D70"/>
    <w:rsid w:val="0098254C"/>
    <w:rsid w:val="00982BF7"/>
    <w:rsid w:val="0098582F"/>
    <w:rsid w:val="00986446"/>
    <w:rsid w:val="00986D91"/>
    <w:rsid w:val="009877C7"/>
    <w:rsid w:val="009925DD"/>
    <w:rsid w:val="00994ADB"/>
    <w:rsid w:val="009966F2"/>
    <w:rsid w:val="0099699C"/>
    <w:rsid w:val="009A0647"/>
    <w:rsid w:val="009A0735"/>
    <w:rsid w:val="009A0CB4"/>
    <w:rsid w:val="009A32DF"/>
    <w:rsid w:val="009A4CD2"/>
    <w:rsid w:val="009A585C"/>
    <w:rsid w:val="009A609C"/>
    <w:rsid w:val="009B178F"/>
    <w:rsid w:val="009B2B75"/>
    <w:rsid w:val="009B2E4B"/>
    <w:rsid w:val="009B424A"/>
    <w:rsid w:val="009B454E"/>
    <w:rsid w:val="009B4694"/>
    <w:rsid w:val="009B533C"/>
    <w:rsid w:val="009B5ABF"/>
    <w:rsid w:val="009B7638"/>
    <w:rsid w:val="009B7BE2"/>
    <w:rsid w:val="009C10C4"/>
    <w:rsid w:val="009C13A4"/>
    <w:rsid w:val="009C200C"/>
    <w:rsid w:val="009C42C1"/>
    <w:rsid w:val="009C43BD"/>
    <w:rsid w:val="009C475D"/>
    <w:rsid w:val="009C4A76"/>
    <w:rsid w:val="009C65CF"/>
    <w:rsid w:val="009C6B7B"/>
    <w:rsid w:val="009D1749"/>
    <w:rsid w:val="009D3D77"/>
    <w:rsid w:val="009D5CFB"/>
    <w:rsid w:val="009D61E1"/>
    <w:rsid w:val="009D681C"/>
    <w:rsid w:val="009D6AAE"/>
    <w:rsid w:val="009D6B85"/>
    <w:rsid w:val="009E124A"/>
    <w:rsid w:val="009E209F"/>
    <w:rsid w:val="009E222F"/>
    <w:rsid w:val="009E58D9"/>
    <w:rsid w:val="009E7D6E"/>
    <w:rsid w:val="009F0134"/>
    <w:rsid w:val="009F1B46"/>
    <w:rsid w:val="009F2138"/>
    <w:rsid w:val="009F2EE5"/>
    <w:rsid w:val="009F421F"/>
    <w:rsid w:val="009F4D2F"/>
    <w:rsid w:val="009F5443"/>
    <w:rsid w:val="009F605C"/>
    <w:rsid w:val="00A024F0"/>
    <w:rsid w:val="00A028A8"/>
    <w:rsid w:val="00A02EAC"/>
    <w:rsid w:val="00A066D8"/>
    <w:rsid w:val="00A06866"/>
    <w:rsid w:val="00A07862"/>
    <w:rsid w:val="00A12884"/>
    <w:rsid w:val="00A13415"/>
    <w:rsid w:val="00A14F5C"/>
    <w:rsid w:val="00A15C46"/>
    <w:rsid w:val="00A16009"/>
    <w:rsid w:val="00A17A7A"/>
    <w:rsid w:val="00A17F5F"/>
    <w:rsid w:val="00A20DA3"/>
    <w:rsid w:val="00A21134"/>
    <w:rsid w:val="00A21EEA"/>
    <w:rsid w:val="00A23F4B"/>
    <w:rsid w:val="00A2775E"/>
    <w:rsid w:val="00A27CF0"/>
    <w:rsid w:val="00A31010"/>
    <w:rsid w:val="00A3477D"/>
    <w:rsid w:val="00A347AC"/>
    <w:rsid w:val="00A34F7A"/>
    <w:rsid w:val="00A352F9"/>
    <w:rsid w:val="00A3759E"/>
    <w:rsid w:val="00A414A1"/>
    <w:rsid w:val="00A428F5"/>
    <w:rsid w:val="00A42A04"/>
    <w:rsid w:val="00A457A5"/>
    <w:rsid w:val="00A460CD"/>
    <w:rsid w:val="00A464A4"/>
    <w:rsid w:val="00A46E6D"/>
    <w:rsid w:val="00A50DE1"/>
    <w:rsid w:val="00A53A85"/>
    <w:rsid w:val="00A559BD"/>
    <w:rsid w:val="00A56115"/>
    <w:rsid w:val="00A5652C"/>
    <w:rsid w:val="00A5654D"/>
    <w:rsid w:val="00A56931"/>
    <w:rsid w:val="00A61CDE"/>
    <w:rsid w:val="00A624C9"/>
    <w:rsid w:val="00A6359E"/>
    <w:rsid w:val="00A640F5"/>
    <w:rsid w:val="00A644A7"/>
    <w:rsid w:val="00A65225"/>
    <w:rsid w:val="00A66820"/>
    <w:rsid w:val="00A7141D"/>
    <w:rsid w:val="00A71C32"/>
    <w:rsid w:val="00A73811"/>
    <w:rsid w:val="00A771B2"/>
    <w:rsid w:val="00A80296"/>
    <w:rsid w:val="00A81505"/>
    <w:rsid w:val="00A84A24"/>
    <w:rsid w:val="00A85535"/>
    <w:rsid w:val="00A86A39"/>
    <w:rsid w:val="00A8702F"/>
    <w:rsid w:val="00A87238"/>
    <w:rsid w:val="00A91669"/>
    <w:rsid w:val="00A96313"/>
    <w:rsid w:val="00A9708F"/>
    <w:rsid w:val="00A970D0"/>
    <w:rsid w:val="00A97AF3"/>
    <w:rsid w:val="00AA13F2"/>
    <w:rsid w:val="00AA14E4"/>
    <w:rsid w:val="00AA3082"/>
    <w:rsid w:val="00AA39FE"/>
    <w:rsid w:val="00AA492C"/>
    <w:rsid w:val="00AA7B31"/>
    <w:rsid w:val="00AB0F5F"/>
    <w:rsid w:val="00AB1BCE"/>
    <w:rsid w:val="00AC18DF"/>
    <w:rsid w:val="00AC40C8"/>
    <w:rsid w:val="00AC5DB7"/>
    <w:rsid w:val="00AC6BAD"/>
    <w:rsid w:val="00AD1146"/>
    <w:rsid w:val="00AD1604"/>
    <w:rsid w:val="00AD482A"/>
    <w:rsid w:val="00AD5F71"/>
    <w:rsid w:val="00AD6F62"/>
    <w:rsid w:val="00AE1A1F"/>
    <w:rsid w:val="00AE2568"/>
    <w:rsid w:val="00AE284C"/>
    <w:rsid w:val="00AE342D"/>
    <w:rsid w:val="00AE4F3A"/>
    <w:rsid w:val="00AE675F"/>
    <w:rsid w:val="00AE7914"/>
    <w:rsid w:val="00AE7C35"/>
    <w:rsid w:val="00AF1A31"/>
    <w:rsid w:val="00AF3EF7"/>
    <w:rsid w:val="00AF5B54"/>
    <w:rsid w:val="00B00118"/>
    <w:rsid w:val="00B00599"/>
    <w:rsid w:val="00B00BF3"/>
    <w:rsid w:val="00B0366F"/>
    <w:rsid w:val="00B04FA4"/>
    <w:rsid w:val="00B10F27"/>
    <w:rsid w:val="00B1116A"/>
    <w:rsid w:val="00B11F1A"/>
    <w:rsid w:val="00B13DD4"/>
    <w:rsid w:val="00B15F7F"/>
    <w:rsid w:val="00B16754"/>
    <w:rsid w:val="00B22905"/>
    <w:rsid w:val="00B23383"/>
    <w:rsid w:val="00B23851"/>
    <w:rsid w:val="00B23D5D"/>
    <w:rsid w:val="00B25261"/>
    <w:rsid w:val="00B25BD1"/>
    <w:rsid w:val="00B25BFB"/>
    <w:rsid w:val="00B301E1"/>
    <w:rsid w:val="00B313ED"/>
    <w:rsid w:val="00B31597"/>
    <w:rsid w:val="00B339DB"/>
    <w:rsid w:val="00B40DB6"/>
    <w:rsid w:val="00B410E6"/>
    <w:rsid w:val="00B41B79"/>
    <w:rsid w:val="00B42BB0"/>
    <w:rsid w:val="00B46529"/>
    <w:rsid w:val="00B4743E"/>
    <w:rsid w:val="00B509BD"/>
    <w:rsid w:val="00B51D6F"/>
    <w:rsid w:val="00B52391"/>
    <w:rsid w:val="00B5260A"/>
    <w:rsid w:val="00B55776"/>
    <w:rsid w:val="00B5588C"/>
    <w:rsid w:val="00B559AA"/>
    <w:rsid w:val="00B57EB5"/>
    <w:rsid w:val="00B60857"/>
    <w:rsid w:val="00B61C82"/>
    <w:rsid w:val="00B63CD1"/>
    <w:rsid w:val="00B63DFD"/>
    <w:rsid w:val="00B7076D"/>
    <w:rsid w:val="00B722C0"/>
    <w:rsid w:val="00B72329"/>
    <w:rsid w:val="00B72958"/>
    <w:rsid w:val="00B73215"/>
    <w:rsid w:val="00B74F8C"/>
    <w:rsid w:val="00B750BE"/>
    <w:rsid w:val="00B7688D"/>
    <w:rsid w:val="00B82070"/>
    <w:rsid w:val="00B823A4"/>
    <w:rsid w:val="00B824F5"/>
    <w:rsid w:val="00B83A05"/>
    <w:rsid w:val="00B860A3"/>
    <w:rsid w:val="00B877EF"/>
    <w:rsid w:val="00B902AA"/>
    <w:rsid w:val="00B918F4"/>
    <w:rsid w:val="00B95250"/>
    <w:rsid w:val="00B95BD0"/>
    <w:rsid w:val="00B960CA"/>
    <w:rsid w:val="00B968BF"/>
    <w:rsid w:val="00BA107A"/>
    <w:rsid w:val="00BA20FA"/>
    <w:rsid w:val="00BA3608"/>
    <w:rsid w:val="00BA4065"/>
    <w:rsid w:val="00BA4D63"/>
    <w:rsid w:val="00BA546F"/>
    <w:rsid w:val="00BA570D"/>
    <w:rsid w:val="00BA60A3"/>
    <w:rsid w:val="00BB012F"/>
    <w:rsid w:val="00BB10D6"/>
    <w:rsid w:val="00BB15FA"/>
    <w:rsid w:val="00BB287C"/>
    <w:rsid w:val="00BB2FCC"/>
    <w:rsid w:val="00BB327B"/>
    <w:rsid w:val="00BB3CCC"/>
    <w:rsid w:val="00BB3E73"/>
    <w:rsid w:val="00BB6763"/>
    <w:rsid w:val="00BB6F97"/>
    <w:rsid w:val="00BC0142"/>
    <w:rsid w:val="00BC18E2"/>
    <w:rsid w:val="00BC4D1C"/>
    <w:rsid w:val="00BC58EB"/>
    <w:rsid w:val="00BC6A46"/>
    <w:rsid w:val="00BC7EE4"/>
    <w:rsid w:val="00BD0F70"/>
    <w:rsid w:val="00BD1355"/>
    <w:rsid w:val="00BD1DA8"/>
    <w:rsid w:val="00BD261A"/>
    <w:rsid w:val="00BD2950"/>
    <w:rsid w:val="00BD446C"/>
    <w:rsid w:val="00BD590F"/>
    <w:rsid w:val="00BD7D28"/>
    <w:rsid w:val="00BE057D"/>
    <w:rsid w:val="00BE16F6"/>
    <w:rsid w:val="00BE271C"/>
    <w:rsid w:val="00BE362E"/>
    <w:rsid w:val="00BE4FFA"/>
    <w:rsid w:val="00BE79C4"/>
    <w:rsid w:val="00BF15BE"/>
    <w:rsid w:val="00BF1F63"/>
    <w:rsid w:val="00BF23B3"/>
    <w:rsid w:val="00BF3B29"/>
    <w:rsid w:val="00BF40C0"/>
    <w:rsid w:val="00C001E4"/>
    <w:rsid w:val="00C004FA"/>
    <w:rsid w:val="00C01046"/>
    <w:rsid w:val="00C0149D"/>
    <w:rsid w:val="00C016B1"/>
    <w:rsid w:val="00C038AB"/>
    <w:rsid w:val="00C03EC6"/>
    <w:rsid w:val="00C0438C"/>
    <w:rsid w:val="00C04566"/>
    <w:rsid w:val="00C066B2"/>
    <w:rsid w:val="00C07E3A"/>
    <w:rsid w:val="00C12453"/>
    <w:rsid w:val="00C125D7"/>
    <w:rsid w:val="00C1447F"/>
    <w:rsid w:val="00C14D28"/>
    <w:rsid w:val="00C14E5C"/>
    <w:rsid w:val="00C14F85"/>
    <w:rsid w:val="00C150DB"/>
    <w:rsid w:val="00C1552D"/>
    <w:rsid w:val="00C16077"/>
    <w:rsid w:val="00C16C39"/>
    <w:rsid w:val="00C17F0F"/>
    <w:rsid w:val="00C17F5D"/>
    <w:rsid w:val="00C224C8"/>
    <w:rsid w:val="00C227CC"/>
    <w:rsid w:val="00C23674"/>
    <w:rsid w:val="00C25144"/>
    <w:rsid w:val="00C25AF0"/>
    <w:rsid w:val="00C263FC"/>
    <w:rsid w:val="00C30FE9"/>
    <w:rsid w:val="00C32296"/>
    <w:rsid w:val="00C33E5B"/>
    <w:rsid w:val="00C363E3"/>
    <w:rsid w:val="00C4104D"/>
    <w:rsid w:val="00C4142C"/>
    <w:rsid w:val="00C41508"/>
    <w:rsid w:val="00C465C7"/>
    <w:rsid w:val="00C5026F"/>
    <w:rsid w:val="00C519BA"/>
    <w:rsid w:val="00C53086"/>
    <w:rsid w:val="00C55146"/>
    <w:rsid w:val="00C55AD0"/>
    <w:rsid w:val="00C56CBD"/>
    <w:rsid w:val="00C60770"/>
    <w:rsid w:val="00C61094"/>
    <w:rsid w:val="00C647A9"/>
    <w:rsid w:val="00C64AFA"/>
    <w:rsid w:val="00C653C2"/>
    <w:rsid w:val="00C655AD"/>
    <w:rsid w:val="00C70AC8"/>
    <w:rsid w:val="00C728C5"/>
    <w:rsid w:val="00C73967"/>
    <w:rsid w:val="00C73CC9"/>
    <w:rsid w:val="00C74389"/>
    <w:rsid w:val="00C74F22"/>
    <w:rsid w:val="00C761BC"/>
    <w:rsid w:val="00C803AA"/>
    <w:rsid w:val="00C873AD"/>
    <w:rsid w:val="00C8756E"/>
    <w:rsid w:val="00C9150B"/>
    <w:rsid w:val="00C915A4"/>
    <w:rsid w:val="00C94D69"/>
    <w:rsid w:val="00CA0C40"/>
    <w:rsid w:val="00CA0C4E"/>
    <w:rsid w:val="00CA2D50"/>
    <w:rsid w:val="00CA2EF2"/>
    <w:rsid w:val="00CA4E50"/>
    <w:rsid w:val="00CB573A"/>
    <w:rsid w:val="00CB7DDD"/>
    <w:rsid w:val="00CC07E3"/>
    <w:rsid w:val="00CC19B4"/>
    <w:rsid w:val="00CC6833"/>
    <w:rsid w:val="00CC7763"/>
    <w:rsid w:val="00CD0EE3"/>
    <w:rsid w:val="00CD16EC"/>
    <w:rsid w:val="00CD1B39"/>
    <w:rsid w:val="00CD2782"/>
    <w:rsid w:val="00CD2E65"/>
    <w:rsid w:val="00CD3592"/>
    <w:rsid w:val="00CD4083"/>
    <w:rsid w:val="00CD5402"/>
    <w:rsid w:val="00CE0B61"/>
    <w:rsid w:val="00CE1564"/>
    <w:rsid w:val="00CE4116"/>
    <w:rsid w:val="00CE6286"/>
    <w:rsid w:val="00CE6586"/>
    <w:rsid w:val="00CE779E"/>
    <w:rsid w:val="00CF07E3"/>
    <w:rsid w:val="00CF13A7"/>
    <w:rsid w:val="00CF2048"/>
    <w:rsid w:val="00CF2F2F"/>
    <w:rsid w:val="00CF4AAC"/>
    <w:rsid w:val="00CF5C60"/>
    <w:rsid w:val="00CF625B"/>
    <w:rsid w:val="00CF661C"/>
    <w:rsid w:val="00CF70C9"/>
    <w:rsid w:val="00CF72B7"/>
    <w:rsid w:val="00CF7A65"/>
    <w:rsid w:val="00D0138D"/>
    <w:rsid w:val="00D04AF0"/>
    <w:rsid w:val="00D04DF1"/>
    <w:rsid w:val="00D05F12"/>
    <w:rsid w:val="00D06213"/>
    <w:rsid w:val="00D1163D"/>
    <w:rsid w:val="00D120E6"/>
    <w:rsid w:val="00D1563E"/>
    <w:rsid w:val="00D16003"/>
    <w:rsid w:val="00D16E8A"/>
    <w:rsid w:val="00D17740"/>
    <w:rsid w:val="00D201BF"/>
    <w:rsid w:val="00D20333"/>
    <w:rsid w:val="00D20733"/>
    <w:rsid w:val="00D21794"/>
    <w:rsid w:val="00D21839"/>
    <w:rsid w:val="00D227A6"/>
    <w:rsid w:val="00D23314"/>
    <w:rsid w:val="00D23F25"/>
    <w:rsid w:val="00D245CA"/>
    <w:rsid w:val="00D24873"/>
    <w:rsid w:val="00D24B7D"/>
    <w:rsid w:val="00D25224"/>
    <w:rsid w:val="00D271AC"/>
    <w:rsid w:val="00D27F59"/>
    <w:rsid w:val="00D30B60"/>
    <w:rsid w:val="00D313B0"/>
    <w:rsid w:val="00D319F0"/>
    <w:rsid w:val="00D3398A"/>
    <w:rsid w:val="00D37F5F"/>
    <w:rsid w:val="00D40C3D"/>
    <w:rsid w:val="00D41CC1"/>
    <w:rsid w:val="00D42D5A"/>
    <w:rsid w:val="00D42DF3"/>
    <w:rsid w:val="00D42DFE"/>
    <w:rsid w:val="00D42FD7"/>
    <w:rsid w:val="00D4355E"/>
    <w:rsid w:val="00D44383"/>
    <w:rsid w:val="00D443D8"/>
    <w:rsid w:val="00D45A7A"/>
    <w:rsid w:val="00D52342"/>
    <w:rsid w:val="00D559EF"/>
    <w:rsid w:val="00D57096"/>
    <w:rsid w:val="00D579E2"/>
    <w:rsid w:val="00D60EDB"/>
    <w:rsid w:val="00D61599"/>
    <w:rsid w:val="00D6175A"/>
    <w:rsid w:val="00D645DD"/>
    <w:rsid w:val="00D6519C"/>
    <w:rsid w:val="00D65647"/>
    <w:rsid w:val="00D6713B"/>
    <w:rsid w:val="00D70310"/>
    <w:rsid w:val="00D72689"/>
    <w:rsid w:val="00D72C55"/>
    <w:rsid w:val="00D738A2"/>
    <w:rsid w:val="00D762FF"/>
    <w:rsid w:val="00D80D25"/>
    <w:rsid w:val="00D82015"/>
    <w:rsid w:val="00D83AD5"/>
    <w:rsid w:val="00D83B92"/>
    <w:rsid w:val="00D8451B"/>
    <w:rsid w:val="00D8776B"/>
    <w:rsid w:val="00D87820"/>
    <w:rsid w:val="00D9158E"/>
    <w:rsid w:val="00D9199D"/>
    <w:rsid w:val="00D92840"/>
    <w:rsid w:val="00D933AD"/>
    <w:rsid w:val="00D93D8D"/>
    <w:rsid w:val="00D95910"/>
    <w:rsid w:val="00D9687C"/>
    <w:rsid w:val="00D97C45"/>
    <w:rsid w:val="00DA0D09"/>
    <w:rsid w:val="00DA3587"/>
    <w:rsid w:val="00DA48A5"/>
    <w:rsid w:val="00DA5588"/>
    <w:rsid w:val="00DA61ED"/>
    <w:rsid w:val="00DB0BEC"/>
    <w:rsid w:val="00DB1674"/>
    <w:rsid w:val="00DB1A76"/>
    <w:rsid w:val="00DB1C47"/>
    <w:rsid w:val="00DB6750"/>
    <w:rsid w:val="00DC1C08"/>
    <w:rsid w:val="00DC227B"/>
    <w:rsid w:val="00DC263B"/>
    <w:rsid w:val="00DC2C30"/>
    <w:rsid w:val="00DC488E"/>
    <w:rsid w:val="00DC4FCE"/>
    <w:rsid w:val="00DC74C2"/>
    <w:rsid w:val="00DC7A37"/>
    <w:rsid w:val="00DD28BA"/>
    <w:rsid w:val="00DD4A37"/>
    <w:rsid w:val="00DD5A39"/>
    <w:rsid w:val="00DE5A19"/>
    <w:rsid w:val="00DE6E9E"/>
    <w:rsid w:val="00DF3277"/>
    <w:rsid w:val="00DF43EF"/>
    <w:rsid w:val="00DF7629"/>
    <w:rsid w:val="00E00130"/>
    <w:rsid w:val="00E00B23"/>
    <w:rsid w:val="00E00C71"/>
    <w:rsid w:val="00E00D95"/>
    <w:rsid w:val="00E01B04"/>
    <w:rsid w:val="00E02070"/>
    <w:rsid w:val="00E0216C"/>
    <w:rsid w:val="00E02AB2"/>
    <w:rsid w:val="00E04547"/>
    <w:rsid w:val="00E0470C"/>
    <w:rsid w:val="00E04F49"/>
    <w:rsid w:val="00E1027D"/>
    <w:rsid w:val="00E107BF"/>
    <w:rsid w:val="00E1112B"/>
    <w:rsid w:val="00E12525"/>
    <w:rsid w:val="00E129A4"/>
    <w:rsid w:val="00E1381E"/>
    <w:rsid w:val="00E13DD7"/>
    <w:rsid w:val="00E14395"/>
    <w:rsid w:val="00E14F75"/>
    <w:rsid w:val="00E157CC"/>
    <w:rsid w:val="00E16BA0"/>
    <w:rsid w:val="00E213E4"/>
    <w:rsid w:val="00E216BC"/>
    <w:rsid w:val="00E22150"/>
    <w:rsid w:val="00E228B6"/>
    <w:rsid w:val="00E23076"/>
    <w:rsid w:val="00E24816"/>
    <w:rsid w:val="00E25279"/>
    <w:rsid w:val="00E26D85"/>
    <w:rsid w:val="00E27630"/>
    <w:rsid w:val="00E3032D"/>
    <w:rsid w:val="00E31BB8"/>
    <w:rsid w:val="00E342C6"/>
    <w:rsid w:val="00E3445D"/>
    <w:rsid w:val="00E3533C"/>
    <w:rsid w:val="00E40D4A"/>
    <w:rsid w:val="00E414F2"/>
    <w:rsid w:val="00E4426D"/>
    <w:rsid w:val="00E45522"/>
    <w:rsid w:val="00E46785"/>
    <w:rsid w:val="00E47DDD"/>
    <w:rsid w:val="00E504FB"/>
    <w:rsid w:val="00E5260E"/>
    <w:rsid w:val="00E5671A"/>
    <w:rsid w:val="00E56B70"/>
    <w:rsid w:val="00E60EF9"/>
    <w:rsid w:val="00E622D1"/>
    <w:rsid w:val="00E6352D"/>
    <w:rsid w:val="00E63883"/>
    <w:rsid w:val="00E642A4"/>
    <w:rsid w:val="00E6475F"/>
    <w:rsid w:val="00E71A92"/>
    <w:rsid w:val="00E723CE"/>
    <w:rsid w:val="00E72C15"/>
    <w:rsid w:val="00E72D1F"/>
    <w:rsid w:val="00E7309D"/>
    <w:rsid w:val="00E7390A"/>
    <w:rsid w:val="00E761CA"/>
    <w:rsid w:val="00E76748"/>
    <w:rsid w:val="00E76847"/>
    <w:rsid w:val="00E77992"/>
    <w:rsid w:val="00E80351"/>
    <w:rsid w:val="00E808D9"/>
    <w:rsid w:val="00E81D48"/>
    <w:rsid w:val="00E822BD"/>
    <w:rsid w:val="00E82320"/>
    <w:rsid w:val="00E83205"/>
    <w:rsid w:val="00E85284"/>
    <w:rsid w:val="00E86537"/>
    <w:rsid w:val="00E867A2"/>
    <w:rsid w:val="00E87289"/>
    <w:rsid w:val="00E9008C"/>
    <w:rsid w:val="00E90132"/>
    <w:rsid w:val="00E90D28"/>
    <w:rsid w:val="00E916A7"/>
    <w:rsid w:val="00E9180C"/>
    <w:rsid w:val="00E921C4"/>
    <w:rsid w:val="00E92836"/>
    <w:rsid w:val="00E94789"/>
    <w:rsid w:val="00E95D95"/>
    <w:rsid w:val="00E96108"/>
    <w:rsid w:val="00E96396"/>
    <w:rsid w:val="00E977D9"/>
    <w:rsid w:val="00EA0597"/>
    <w:rsid w:val="00EA0C35"/>
    <w:rsid w:val="00EA1375"/>
    <w:rsid w:val="00EA162F"/>
    <w:rsid w:val="00EA3607"/>
    <w:rsid w:val="00EA66DE"/>
    <w:rsid w:val="00EA7A38"/>
    <w:rsid w:val="00EB1C38"/>
    <w:rsid w:val="00EB2432"/>
    <w:rsid w:val="00EB37B9"/>
    <w:rsid w:val="00EB37D7"/>
    <w:rsid w:val="00EB4180"/>
    <w:rsid w:val="00EB4890"/>
    <w:rsid w:val="00EB4DA2"/>
    <w:rsid w:val="00EB501D"/>
    <w:rsid w:val="00EB61A3"/>
    <w:rsid w:val="00EB6935"/>
    <w:rsid w:val="00EC04B1"/>
    <w:rsid w:val="00EC1334"/>
    <w:rsid w:val="00EC213A"/>
    <w:rsid w:val="00EC24A9"/>
    <w:rsid w:val="00EC2E83"/>
    <w:rsid w:val="00EC5946"/>
    <w:rsid w:val="00EC6228"/>
    <w:rsid w:val="00EC68C6"/>
    <w:rsid w:val="00EC6F40"/>
    <w:rsid w:val="00EC73C6"/>
    <w:rsid w:val="00EC7535"/>
    <w:rsid w:val="00EC7C06"/>
    <w:rsid w:val="00ED1F90"/>
    <w:rsid w:val="00ED2784"/>
    <w:rsid w:val="00ED2A86"/>
    <w:rsid w:val="00ED2E6B"/>
    <w:rsid w:val="00ED2E92"/>
    <w:rsid w:val="00ED3338"/>
    <w:rsid w:val="00ED4039"/>
    <w:rsid w:val="00ED676B"/>
    <w:rsid w:val="00ED7496"/>
    <w:rsid w:val="00ED7CD2"/>
    <w:rsid w:val="00EE04CA"/>
    <w:rsid w:val="00EE12E6"/>
    <w:rsid w:val="00EE1845"/>
    <w:rsid w:val="00EE2F69"/>
    <w:rsid w:val="00EE7A0C"/>
    <w:rsid w:val="00EF0B4C"/>
    <w:rsid w:val="00EF1164"/>
    <w:rsid w:val="00EF1F36"/>
    <w:rsid w:val="00EF2F60"/>
    <w:rsid w:val="00EF4DA2"/>
    <w:rsid w:val="00EF55BE"/>
    <w:rsid w:val="00EF5A0E"/>
    <w:rsid w:val="00EF7297"/>
    <w:rsid w:val="00EF78C1"/>
    <w:rsid w:val="00F0127C"/>
    <w:rsid w:val="00F013C1"/>
    <w:rsid w:val="00F033CF"/>
    <w:rsid w:val="00F037E1"/>
    <w:rsid w:val="00F0554A"/>
    <w:rsid w:val="00F05C9E"/>
    <w:rsid w:val="00F05CF5"/>
    <w:rsid w:val="00F05F9C"/>
    <w:rsid w:val="00F061E9"/>
    <w:rsid w:val="00F10A76"/>
    <w:rsid w:val="00F120A9"/>
    <w:rsid w:val="00F121A1"/>
    <w:rsid w:val="00F1234B"/>
    <w:rsid w:val="00F1274B"/>
    <w:rsid w:val="00F13640"/>
    <w:rsid w:val="00F13DDC"/>
    <w:rsid w:val="00F16A51"/>
    <w:rsid w:val="00F172CA"/>
    <w:rsid w:val="00F17875"/>
    <w:rsid w:val="00F17DED"/>
    <w:rsid w:val="00F208BA"/>
    <w:rsid w:val="00F208ED"/>
    <w:rsid w:val="00F2111A"/>
    <w:rsid w:val="00F211B8"/>
    <w:rsid w:val="00F221BC"/>
    <w:rsid w:val="00F236B9"/>
    <w:rsid w:val="00F251A1"/>
    <w:rsid w:val="00F27372"/>
    <w:rsid w:val="00F3035B"/>
    <w:rsid w:val="00F309E0"/>
    <w:rsid w:val="00F30D42"/>
    <w:rsid w:val="00F317CA"/>
    <w:rsid w:val="00F337DF"/>
    <w:rsid w:val="00F40A7D"/>
    <w:rsid w:val="00F418BA"/>
    <w:rsid w:val="00F434CC"/>
    <w:rsid w:val="00F4433F"/>
    <w:rsid w:val="00F449AC"/>
    <w:rsid w:val="00F44A3B"/>
    <w:rsid w:val="00F44F63"/>
    <w:rsid w:val="00F45BF9"/>
    <w:rsid w:val="00F46FEA"/>
    <w:rsid w:val="00F516C3"/>
    <w:rsid w:val="00F517F8"/>
    <w:rsid w:val="00F52241"/>
    <w:rsid w:val="00F54F90"/>
    <w:rsid w:val="00F56497"/>
    <w:rsid w:val="00F56772"/>
    <w:rsid w:val="00F569AB"/>
    <w:rsid w:val="00F56B35"/>
    <w:rsid w:val="00F57C6B"/>
    <w:rsid w:val="00F6196D"/>
    <w:rsid w:val="00F63266"/>
    <w:rsid w:val="00F65C24"/>
    <w:rsid w:val="00F6752D"/>
    <w:rsid w:val="00F6773F"/>
    <w:rsid w:val="00F701FF"/>
    <w:rsid w:val="00F707CF"/>
    <w:rsid w:val="00F716BA"/>
    <w:rsid w:val="00F76D70"/>
    <w:rsid w:val="00F7727E"/>
    <w:rsid w:val="00F81073"/>
    <w:rsid w:val="00F833B4"/>
    <w:rsid w:val="00F8487D"/>
    <w:rsid w:val="00F8554C"/>
    <w:rsid w:val="00F864A7"/>
    <w:rsid w:val="00F8729D"/>
    <w:rsid w:val="00F87889"/>
    <w:rsid w:val="00F87D21"/>
    <w:rsid w:val="00F87F62"/>
    <w:rsid w:val="00F9062C"/>
    <w:rsid w:val="00F91B06"/>
    <w:rsid w:val="00F91DCC"/>
    <w:rsid w:val="00F9204A"/>
    <w:rsid w:val="00F92AEC"/>
    <w:rsid w:val="00F9488A"/>
    <w:rsid w:val="00F9751F"/>
    <w:rsid w:val="00FA04BE"/>
    <w:rsid w:val="00FA0F04"/>
    <w:rsid w:val="00FA2366"/>
    <w:rsid w:val="00FA2E58"/>
    <w:rsid w:val="00FA450E"/>
    <w:rsid w:val="00FA468E"/>
    <w:rsid w:val="00FA4DAF"/>
    <w:rsid w:val="00FA6060"/>
    <w:rsid w:val="00FA6283"/>
    <w:rsid w:val="00FB16B4"/>
    <w:rsid w:val="00FB1910"/>
    <w:rsid w:val="00FB27DF"/>
    <w:rsid w:val="00FB2B28"/>
    <w:rsid w:val="00FB48BF"/>
    <w:rsid w:val="00FB4A0F"/>
    <w:rsid w:val="00FB73DD"/>
    <w:rsid w:val="00FB7AFE"/>
    <w:rsid w:val="00FC306F"/>
    <w:rsid w:val="00FC4D21"/>
    <w:rsid w:val="00FC5DC4"/>
    <w:rsid w:val="00FC7CCF"/>
    <w:rsid w:val="00FD06FA"/>
    <w:rsid w:val="00FD0FD2"/>
    <w:rsid w:val="00FD275B"/>
    <w:rsid w:val="00FD485E"/>
    <w:rsid w:val="00FD5377"/>
    <w:rsid w:val="00FD6692"/>
    <w:rsid w:val="00FE0C4A"/>
    <w:rsid w:val="00FE1E6A"/>
    <w:rsid w:val="00FE5035"/>
    <w:rsid w:val="00FE6C58"/>
    <w:rsid w:val="00FF1970"/>
    <w:rsid w:val="00FF2095"/>
    <w:rsid w:val="00FF6210"/>
    <w:rsid w:val="00FF737C"/>
    <w:rsid w:val="00FF796F"/>
    <w:rsid w:val="1413ADA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95C7B"/>
  <w15:chartTrackingRefBased/>
  <w15:docId w15:val="{4DF2F5AD-92BF-472A-A88E-C3F30806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0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15C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C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C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15C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EC"/>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15CEC"/>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915CEC"/>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915CEC"/>
    <w:rPr>
      <w:rFonts w:asciiTheme="majorHAnsi" w:eastAsiaTheme="majorEastAsia" w:hAnsiTheme="majorHAnsi" w:cstheme="majorBidi"/>
      <w:i/>
      <w:iCs/>
      <w:color w:val="2F5496" w:themeColor="accent1" w:themeShade="BF"/>
      <w:kern w:val="0"/>
      <w:sz w:val="24"/>
      <w:szCs w:val="24"/>
      <w14:ligatures w14:val="none"/>
    </w:rPr>
  </w:style>
  <w:style w:type="paragraph" w:styleId="NormalWeb">
    <w:name w:val="Normal (Web)"/>
    <w:basedOn w:val="Normal"/>
    <w:rsid w:val="00915CEC"/>
    <w:pPr>
      <w:spacing w:before="100" w:beforeAutospacing="1" w:after="100" w:afterAutospacing="1"/>
    </w:pPr>
  </w:style>
  <w:style w:type="paragraph" w:styleId="ListParagraph">
    <w:name w:val="List Paragraph"/>
    <w:basedOn w:val="Normal"/>
    <w:uiPriority w:val="34"/>
    <w:qFormat/>
    <w:rsid w:val="00915CEC"/>
    <w:pPr>
      <w:ind w:left="720"/>
      <w:contextualSpacing/>
    </w:pPr>
  </w:style>
  <w:style w:type="table" w:styleId="TableGrid">
    <w:name w:val="Table Grid"/>
    <w:basedOn w:val="TableNormal"/>
    <w:uiPriority w:val="59"/>
    <w:rsid w:val="00915CEC"/>
    <w:pPr>
      <w:spacing w:after="0" w:line="240" w:lineRule="auto"/>
    </w:pPr>
    <w:rPr>
      <w:kern w:val="0"/>
      <w:lang w:val="en-C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15CEC"/>
    <w:pPr>
      <w:tabs>
        <w:tab w:val="center" w:pos="4680"/>
        <w:tab w:val="right" w:pos="9360"/>
      </w:tabs>
    </w:pPr>
  </w:style>
  <w:style w:type="character" w:customStyle="1" w:styleId="HeaderChar">
    <w:name w:val="Header Char"/>
    <w:basedOn w:val="DefaultParagraphFont"/>
    <w:link w:val="Header"/>
    <w:uiPriority w:val="99"/>
    <w:rsid w:val="00915CE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915CEC"/>
    <w:pPr>
      <w:tabs>
        <w:tab w:val="center" w:pos="4680"/>
        <w:tab w:val="right" w:pos="9360"/>
      </w:tabs>
    </w:pPr>
  </w:style>
  <w:style w:type="character" w:customStyle="1" w:styleId="FooterChar">
    <w:name w:val="Footer Char"/>
    <w:basedOn w:val="DefaultParagraphFont"/>
    <w:link w:val="Footer"/>
    <w:uiPriority w:val="99"/>
    <w:rsid w:val="00915CEC"/>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915CEC"/>
    <w:rPr>
      <w:rFonts w:ascii="Tahoma" w:hAnsi="Tahoma" w:cs="Tahoma"/>
      <w:sz w:val="16"/>
      <w:szCs w:val="16"/>
    </w:rPr>
  </w:style>
  <w:style w:type="character" w:customStyle="1" w:styleId="BalloonTextChar">
    <w:name w:val="Balloon Text Char"/>
    <w:basedOn w:val="DefaultParagraphFont"/>
    <w:link w:val="BalloonText"/>
    <w:uiPriority w:val="99"/>
    <w:semiHidden/>
    <w:rsid w:val="00915CEC"/>
    <w:rPr>
      <w:rFonts w:ascii="Tahoma" w:eastAsia="Times New Roman" w:hAnsi="Tahoma" w:cs="Tahoma"/>
      <w:kern w:val="0"/>
      <w:sz w:val="16"/>
      <w:szCs w:val="16"/>
      <w14:ligatures w14:val="none"/>
    </w:rPr>
  </w:style>
  <w:style w:type="character" w:styleId="Hyperlink">
    <w:name w:val="Hyperlink"/>
    <w:basedOn w:val="DefaultParagraphFont"/>
    <w:uiPriority w:val="99"/>
    <w:unhideWhenUsed/>
    <w:rsid w:val="00915CEC"/>
    <w:rPr>
      <w:color w:val="0563C1" w:themeColor="hyperlink"/>
      <w:u w:val="single"/>
    </w:rPr>
  </w:style>
  <w:style w:type="paragraph" w:customStyle="1" w:styleId="EndNoteBibliographyTitle">
    <w:name w:val="EndNote Bibliography Title"/>
    <w:basedOn w:val="Normal"/>
    <w:link w:val="EndNoteBibliographyTitleChar"/>
    <w:rsid w:val="00915CEC"/>
    <w:pPr>
      <w:jc w:val="center"/>
    </w:pPr>
    <w:rPr>
      <w:noProof/>
    </w:rPr>
  </w:style>
  <w:style w:type="character" w:customStyle="1" w:styleId="EndNoteBibliographyTitleChar">
    <w:name w:val="EndNote Bibliography Title Char"/>
    <w:basedOn w:val="DefaultParagraphFont"/>
    <w:link w:val="EndNoteBibliographyTitle"/>
    <w:rsid w:val="00915CEC"/>
    <w:rPr>
      <w:rFonts w:ascii="Times New Roman" w:eastAsia="Times New Roman" w:hAnsi="Times New Roman" w:cs="Times New Roman"/>
      <w:noProof/>
      <w:kern w:val="0"/>
      <w:sz w:val="24"/>
      <w:szCs w:val="24"/>
      <w14:ligatures w14:val="none"/>
    </w:rPr>
  </w:style>
  <w:style w:type="paragraph" w:customStyle="1" w:styleId="EndNoteBibliography">
    <w:name w:val="EndNote Bibliography"/>
    <w:basedOn w:val="Normal"/>
    <w:link w:val="EndNoteBibliographyChar"/>
    <w:rsid w:val="00915CEC"/>
    <w:pPr>
      <w:jc w:val="both"/>
    </w:pPr>
    <w:rPr>
      <w:noProof/>
    </w:rPr>
  </w:style>
  <w:style w:type="character" w:customStyle="1" w:styleId="EndNoteBibliographyChar">
    <w:name w:val="EndNote Bibliography Char"/>
    <w:basedOn w:val="DefaultParagraphFont"/>
    <w:link w:val="EndNoteBibliography"/>
    <w:rsid w:val="00915CEC"/>
    <w:rPr>
      <w:rFonts w:ascii="Times New Roman" w:eastAsia="Times New Roman" w:hAnsi="Times New Roman" w:cs="Times New Roman"/>
      <w:noProof/>
      <w:kern w:val="0"/>
      <w:sz w:val="24"/>
      <w:szCs w:val="24"/>
      <w14:ligatures w14:val="none"/>
    </w:rPr>
  </w:style>
  <w:style w:type="character" w:styleId="CommentReference">
    <w:name w:val="annotation reference"/>
    <w:basedOn w:val="DefaultParagraphFont"/>
    <w:uiPriority w:val="99"/>
    <w:semiHidden/>
    <w:unhideWhenUsed/>
    <w:rsid w:val="00915CEC"/>
    <w:rPr>
      <w:sz w:val="16"/>
      <w:szCs w:val="16"/>
    </w:rPr>
  </w:style>
  <w:style w:type="paragraph" w:styleId="CommentText">
    <w:name w:val="annotation text"/>
    <w:basedOn w:val="Normal"/>
    <w:link w:val="CommentTextChar"/>
    <w:uiPriority w:val="99"/>
    <w:unhideWhenUsed/>
    <w:rsid w:val="00915CEC"/>
    <w:rPr>
      <w:sz w:val="20"/>
      <w:szCs w:val="20"/>
    </w:rPr>
  </w:style>
  <w:style w:type="character" w:customStyle="1" w:styleId="CommentTextChar">
    <w:name w:val="Comment Text Char"/>
    <w:basedOn w:val="DefaultParagraphFont"/>
    <w:link w:val="CommentText"/>
    <w:uiPriority w:val="99"/>
    <w:rsid w:val="00915CEC"/>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15CEC"/>
    <w:rPr>
      <w:b/>
      <w:bCs/>
    </w:rPr>
  </w:style>
  <w:style w:type="character" w:customStyle="1" w:styleId="CommentSubjectChar">
    <w:name w:val="Comment Subject Char"/>
    <w:basedOn w:val="CommentTextChar"/>
    <w:link w:val="CommentSubject"/>
    <w:uiPriority w:val="99"/>
    <w:semiHidden/>
    <w:rsid w:val="00915CEC"/>
    <w:rPr>
      <w:rFonts w:ascii="Times New Roman" w:eastAsia="Times New Roman" w:hAnsi="Times New Roman" w:cs="Times New Roman"/>
      <w:b/>
      <w:bCs/>
      <w:kern w:val="0"/>
      <w:sz w:val="20"/>
      <w:szCs w:val="20"/>
      <w14:ligatures w14:val="none"/>
    </w:rPr>
  </w:style>
  <w:style w:type="paragraph" w:styleId="List">
    <w:name w:val="List"/>
    <w:basedOn w:val="Normal"/>
    <w:uiPriority w:val="99"/>
    <w:unhideWhenUsed/>
    <w:rsid w:val="00915CEC"/>
    <w:pPr>
      <w:ind w:left="283" w:hanging="283"/>
      <w:contextualSpacing/>
    </w:pPr>
  </w:style>
  <w:style w:type="paragraph" w:styleId="BodyText">
    <w:name w:val="Body Text"/>
    <w:basedOn w:val="Normal"/>
    <w:link w:val="BodyTextChar"/>
    <w:uiPriority w:val="99"/>
    <w:unhideWhenUsed/>
    <w:rsid w:val="00406408"/>
    <w:pPr>
      <w:spacing w:after="120" w:line="480" w:lineRule="auto"/>
    </w:pPr>
    <w:rPr>
      <w:lang w:val="en-GB"/>
    </w:rPr>
  </w:style>
  <w:style w:type="character" w:customStyle="1" w:styleId="BodyTextChar">
    <w:name w:val="Body Text Char"/>
    <w:basedOn w:val="DefaultParagraphFont"/>
    <w:link w:val="BodyText"/>
    <w:uiPriority w:val="99"/>
    <w:rsid w:val="00406408"/>
    <w:rPr>
      <w:rFonts w:ascii="Times New Roman" w:eastAsia="Times New Roman" w:hAnsi="Times New Roman" w:cs="Times New Roman"/>
      <w:kern w:val="0"/>
      <w:sz w:val="24"/>
      <w:szCs w:val="24"/>
      <w:lang w:val="en-GB"/>
      <w14:ligatures w14:val="none"/>
    </w:rPr>
  </w:style>
  <w:style w:type="paragraph" w:styleId="BodyTextIndent">
    <w:name w:val="Body Text Indent"/>
    <w:basedOn w:val="Normal"/>
    <w:link w:val="BodyTextIndentChar"/>
    <w:uiPriority w:val="99"/>
    <w:semiHidden/>
    <w:unhideWhenUsed/>
    <w:rsid w:val="00915CEC"/>
    <w:pPr>
      <w:spacing w:after="120"/>
      <w:ind w:left="283"/>
    </w:pPr>
  </w:style>
  <w:style w:type="character" w:customStyle="1" w:styleId="BodyTextIndentChar">
    <w:name w:val="Body Text Indent Char"/>
    <w:basedOn w:val="DefaultParagraphFont"/>
    <w:link w:val="BodyTextIndent"/>
    <w:uiPriority w:val="99"/>
    <w:semiHidden/>
    <w:rsid w:val="00915CEC"/>
    <w:rPr>
      <w:rFonts w:ascii="Times New Roman" w:eastAsia="Times New Roman" w:hAnsi="Times New Roman" w:cs="Times New Roman"/>
      <w:kern w:val="0"/>
      <w:sz w:val="24"/>
      <w:szCs w:val="24"/>
      <w14:ligatures w14:val="none"/>
    </w:rPr>
  </w:style>
  <w:style w:type="paragraph" w:styleId="BodyTextFirstIndent2">
    <w:name w:val="Body Text First Indent 2"/>
    <w:basedOn w:val="BodyTextIndent"/>
    <w:link w:val="BodyTextFirstIndent2Char"/>
    <w:uiPriority w:val="99"/>
    <w:unhideWhenUsed/>
    <w:rsid w:val="00915CEC"/>
    <w:pPr>
      <w:spacing w:after="0"/>
      <w:ind w:left="360" w:firstLine="360"/>
    </w:pPr>
  </w:style>
  <w:style w:type="character" w:customStyle="1" w:styleId="BodyTextFirstIndent2Char">
    <w:name w:val="Body Text First Indent 2 Char"/>
    <w:basedOn w:val="BodyTextIndentChar"/>
    <w:link w:val="BodyTextFirstIndent2"/>
    <w:uiPriority w:val="99"/>
    <w:rsid w:val="00915CEC"/>
    <w:rPr>
      <w:rFonts w:ascii="Times New Roman" w:eastAsia="Times New Roman" w:hAnsi="Times New Roman" w:cs="Times New Roman"/>
      <w:kern w:val="0"/>
      <w:sz w:val="24"/>
      <w:szCs w:val="24"/>
      <w14:ligatures w14:val="none"/>
    </w:rPr>
  </w:style>
  <w:style w:type="character" w:customStyle="1" w:styleId="UnresolvedMention1">
    <w:name w:val="Unresolved Mention1"/>
    <w:basedOn w:val="DefaultParagraphFont"/>
    <w:uiPriority w:val="99"/>
    <w:semiHidden/>
    <w:unhideWhenUsed/>
    <w:rsid w:val="00915CEC"/>
    <w:rPr>
      <w:color w:val="808080"/>
      <w:shd w:val="clear" w:color="auto" w:fill="E6E6E6"/>
    </w:rPr>
  </w:style>
  <w:style w:type="paragraph" w:styleId="Revision">
    <w:name w:val="Revision"/>
    <w:hidden/>
    <w:uiPriority w:val="99"/>
    <w:semiHidden/>
    <w:rsid w:val="00915CEC"/>
    <w:pPr>
      <w:spacing w:after="0"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15CEC"/>
    <w:rPr>
      <w:color w:val="605E5C"/>
      <w:shd w:val="clear" w:color="auto" w:fill="E1DFDD"/>
    </w:rPr>
  </w:style>
  <w:style w:type="paragraph" w:styleId="IntenseQuote">
    <w:name w:val="Intense Quote"/>
    <w:basedOn w:val="Normal"/>
    <w:next w:val="Normal"/>
    <w:link w:val="IntenseQuoteChar"/>
    <w:uiPriority w:val="30"/>
    <w:qFormat/>
    <w:rsid w:val="00915CE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15CEC"/>
    <w:rPr>
      <w:rFonts w:ascii="Times New Roman" w:eastAsia="Times New Roman" w:hAnsi="Times New Roman" w:cs="Times New Roman"/>
      <w:i/>
      <w:iCs/>
      <w:color w:val="4472C4" w:themeColor="accent1"/>
      <w:kern w:val="0"/>
      <w:sz w:val="24"/>
      <w:szCs w:val="24"/>
      <w14:ligatures w14:val="none"/>
    </w:rPr>
  </w:style>
  <w:style w:type="character" w:styleId="LineNumber">
    <w:name w:val="line number"/>
    <w:basedOn w:val="DefaultParagraphFont"/>
    <w:uiPriority w:val="99"/>
    <w:semiHidden/>
    <w:unhideWhenUsed/>
    <w:rsid w:val="007B06B9"/>
  </w:style>
  <w:style w:type="character" w:styleId="Emphasis">
    <w:name w:val="Emphasis"/>
    <w:basedOn w:val="DefaultParagraphFont"/>
    <w:uiPriority w:val="20"/>
    <w:qFormat/>
    <w:rsid w:val="00D21794"/>
    <w:rPr>
      <w:i/>
      <w:iCs/>
    </w:rPr>
  </w:style>
  <w:style w:type="character" w:customStyle="1" w:styleId="cf01">
    <w:name w:val="cf01"/>
    <w:basedOn w:val="DefaultParagraphFont"/>
    <w:rsid w:val="00A5611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949">
      <w:bodyDiv w:val="1"/>
      <w:marLeft w:val="0"/>
      <w:marRight w:val="0"/>
      <w:marTop w:val="0"/>
      <w:marBottom w:val="0"/>
      <w:divBdr>
        <w:top w:val="none" w:sz="0" w:space="0" w:color="auto"/>
        <w:left w:val="none" w:sz="0" w:space="0" w:color="auto"/>
        <w:bottom w:val="none" w:sz="0" w:space="0" w:color="auto"/>
        <w:right w:val="none" w:sz="0" w:space="0" w:color="auto"/>
      </w:divBdr>
    </w:div>
    <w:div w:id="68769834">
      <w:bodyDiv w:val="1"/>
      <w:marLeft w:val="0"/>
      <w:marRight w:val="0"/>
      <w:marTop w:val="0"/>
      <w:marBottom w:val="0"/>
      <w:divBdr>
        <w:top w:val="none" w:sz="0" w:space="0" w:color="auto"/>
        <w:left w:val="none" w:sz="0" w:space="0" w:color="auto"/>
        <w:bottom w:val="none" w:sz="0" w:space="0" w:color="auto"/>
        <w:right w:val="none" w:sz="0" w:space="0" w:color="auto"/>
      </w:divBdr>
      <w:divsChild>
        <w:div w:id="1669752722">
          <w:marLeft w:val="0"/>
          <w:marRight w:val="0"/>
          <w:marTop w:val="0"/>
          <w:marBottom w:val="0"/>
          <w:divBdr>
            <w:top w:val="none" w:sz="0" w:space="0" w:color="auto"/>
            <w:left w:val="none" w:sz="0" w:space="0" w:color="auto"/>
            <w:bottom w:val="none" w:sz="0" w:space="0" w:color="auto"/>
            <w:right w:val="none" w:sz="0" w:space="0" w:color="auto"/>
          </w:divBdr>
          <w:divsChild>
            <w:div w:id="9722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127">
      <w:bodyDiv w:val="1"/>
      <w:marLeft w:val="0"/>
      <w:marRight w:val="0"/>
      <w:marTop w:val="0"/>
      <w:marBottom w:val="0"/>
      <w:divBdr>
        <w:top w:val="none" w:sz="0" w:space="0" w:color="auto"/>
        <w:left w:val="none" w:sz="0" w:space="0" w:color="auto"/>
        <w:bottom w:val="none" w:sz="0" w:space="0" w:color="auto"/>
        <w:right w:val="none" w:sz="0" w:space="0" w:color="auto"/>
      </w:divBdr>
    </w:div>
    <w:div w:id="1695155615">
      <w:bodyDiv w:val="1"/>
      <w:marLeft w:val="0"/>
      <w:marRight w:val="0"/>
      <w:marTop w:val="0"/>
      <w:marBottom w:val="0"/>
      <w:divBdr>
        <w:top w:val="none" w:sz="0" w:space="0" w:color="auto"/>
        <w:left w:val="none" w:sz="0" w:space="0" w:color="auto"/>
        <w:bottom w:val="none" w:sz="0" w:space="0" w:color="auto"/>
        <w:right w:val="none" w:sz="0" w:space="0" w:color="auto"/>
      </w:divBdr>
    </w:div>
    <w:div w:id="1756976667">
      <w:bodyDiv w:val="1"/>
      <w:marLeft w:val="0"/>
      <w:marRight w:val="0"/>
      <w:marTop w:val="0"/>
      <w:marBottom w:val="0"/>
      <w:divBdr>
        <w:top w:val="none" w:sz="0" w:space="0" w:color="auto"/>
        <w:left w:val="none" w:sz="0" w:space="0" w:color="auto"/>
        <w:bottom w:val="none" w:sz="0" w:space="0" w:color="auto"/>
        <w:right w:val="none" w:sz="0" w:space="0" w:color="auto"/>
      </w:divBdr>
      <w:divsChild>
        <w:div w:id="821894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462204">
              <w:marLeft w:val="0"/>
              <w:marRight w:val="0"/>
              <w:marTop w:val="0"/>
              <w:marBottom w:val="0"/>
              <w:divBdr>
                <w:top w:val="none" w:sz="0" w:space="0" w:color="auto"/>
                <w:left w:val="none" w:sz="0" w:space="0" w:color="auto"/>
                <w:bottom w:val="none" w:sz="0" w:space="0" w:color="auto"/>
                <w:right w:val="none" w:sz="0" w:space="0" w:color="auto"/>
              </w:divBdr>
              <w:divsChild>
                <w:div w:id="1154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1129">
      <w:bodyDiv w:val="1"/>
      <w:marLeft w:val="120"/>
      <w:marRight w:val="120"/>
      <w:marTop w:val="0"/>
      <w:marBottom w:val="0"/>
      <w:divBdr>
        <w:top w:val="none" w:sz="0" w:space="0" w:color="auto"/>
        <w:left w:val="none" w:sz="0" w:space="0" w:color="auto"/>
        <w:bottom w:val="none" w:sz="0" w:space="0" w:color="auto"/>
        <w:right w:val="none" w:sz="0" w:space="0" w:color="auto"/>
      </w:divBdr>
      <w:divsChild>
        <w:div w:id="2000108694">
          <w:marLeft w:val="0"/>
          <w:marRight w:val="0"/>
          <w:marTop w:val="0"/>
          <w:marBottom w:val="0"/>
          <w:divBdr>
            <w:top w:val="none" w:sz="0" w:space="0" w:color="auto"/>
            <w:left w:val="none" w:sz="0" w:space="0" w:color="auto"/>
            <w:bottom w:val="none" w:sz="0" w:space="0" w:color="auto"/>
            <w:right w:val="none" w:sz="0" w:space="0" w:color="auto"/>
          </w:divBdr>
          <w:divsChild>
            <w:div w:id="4178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3176">
      <w:bodyDiv w:val="1"/>
      <w:marLeft w:val="120"/>
      <w:marRight w:val="120"/>
      <w:marTop w:val="0"/>
      <w:marBottom w:val="0"/>
      <w:divBdr>
        <w:top w:val="none" w:sz="0" w:space="0" w:color="auto"/>
        <w:left w:val="none" w:sz="0" w:space="0" w:color="auto"/>
        <w:bottom w:val="none" w:sz="0" w:space="0" w:color="auto"/>
        <w:right w:val="none" w:sz="0" w:space="0" w:color="auto"/>
      </w:divBdr>
      <w:divsChild>
        <w:div w:id="790052545">
          <w:marLeft w:val="0"/>
          <w:marRight w:val="0"/>
          <w:marTop w:val="0"/>
          <w:marBottom w:val="0"/>
          <w:divBdr>
            <w:top w:val="none" w:sz="0" w:space="0" w:color="auto"/>
            <w:left w:val="none" w:sz="0" w:space="0" w:color="auto"/>
            <w:bottom w:val="none" w:sz="0" w:space="0" w:color="auto"/>
            <w:right w:val="none" w:sz="0" w:space="0" w:color="auto"/>
          </w:divBdr>
          <w:divsChild>
            <w:div w:id="9208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assn.org/delivering-care/health-equity/boost-outcomes-first-unlock-power-health-literacy"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Template>
  <TotalTime>110</TotalTime>
  <Pages>31</Pages>
  <Words>12417</Words>
  <Characters>70779</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Raj Mishra</dc:creator>
  <cp:keywords/>
  <dc:description/>
  <cp:lastModifiedBy>Shiva Mishra (South Western Sydney LHD)</cp:lastModifiedBy>
  <cp:revision>71</cp:revision>
  <dcterms:created xsi:type="dcterms:W3CDTF">2024-07-12T17:56:00Z</dcterms:created>
  <dcterms:modified xsi:type="dcterms:W3CDTF">2025-02-25T06:29:00Z</dcterms:modified>
</cp:coreProperties>
</file>